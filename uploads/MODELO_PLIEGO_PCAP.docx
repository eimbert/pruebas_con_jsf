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3F" w:rsidRDefault="00C3673F" w:rsidP="00C3673F">
      <w:pPr>
        <w:spacing w:after="0"/>
        <w:rPr>
          <w:rFonts w:cs="Arial"/>
          <w:color w:val="000080"/>
          <w:szCs w:val="22"/>
        </w:rPr>
      </w:pPr>
    </w:p>
    <w:p w:rsidR="007C190C" w:rsidRDefault="007C190C" w:rsidP="00C3673F">
      <w:pPr>
        <w:spacing w:after="0"/>
        <w:rPr>
          <w:rFonts w:cs="Arial"/>
          <w:color w:val="000080"/>
          <w:szCs w:val="22"/>
        </w:rPr>
      </w:pPr>
    </w:p>
    <w:p w:rsidR="007C190C" w:rsidRDefault="007C190C" w:rsidP="00C3673F">
      <w:pPr>
        <w:spacing w:after="0"/>
        <w:rPr>
          <w:rFonts w:cs="Arial"/>
          <w:color w:val="000080"/>
          <w:szCs w:val="22"/>
        </w:rPr>
      </w:pPr>
    </w:p>
    <w:p w:rsidR="007C190C" w:rsidRPr="00BC334D" w:rsidRDefault="007C190C" w:rsidP="00C3673F">
      <w:pPr>
        <w:spacing w:after="0"/>
        <w:rPr>
          <w:rFonts w:cs="Arial"/>
          <w:color w:val="000080"/>
          <w:szCs w:val="22"/>
        </w:rPr>
      </w:pPr>
    </w:p>
    <w:p w:rsidR="00C3673F" w:rsidRPr="00BC334D" w:rsidRDefault="00C3673F" w:rsidP="00C3673F">
      <w:pPr>
        <w:spacing w:after="0"/>
        <w:rPr>
          <w:rFonts w:cs="Arial"/>
          <w:color w:val="000080"/>
          <w:szCs w:val="22"/>
        </w:rPr>
      </w:pPr>
    </w:p>
    <w:p w:rsidR="00C3673F" w:rsidRPr="00BC334D" w:rsidRDefault="00C3673F" w:rsidP="00C3673F">
      <w:pPr>
        <w:spacing w:after="0"/>
        <w:rPr>
          <w:rFonts w:cs="Arial"/>
          <w:color w:val="000080"/>
          <w:szCs w:val="22"/>
        </w:rPr>
      </w:pPr>
    </w:p>
    <w:p w:rsidR="00C3673F" w:rsidRPr="00BC334D" w:rsidRDefault="00C3673F" w:rsidP="00C3673F">
      <w:pPr>
        <w:spacing w:after="0"/>
        <w:rPr>
          <w:rFonts w:cs="Arial"/>
          <w:color w:val="000080"/>
          <w:szCs w:val="22"/>
        </w:rPr>
      </w:pPr>
      <w:r w:rsidRPr="00BC334D">
        <w:rPr>
          <w:rFonts w:cs="Arial"/>
          <w:b/>
          <w:noProof/>
          <w:snapToGrid/>
          <w:color w:val="000080"/>
          <w:szCs w:val="22"/>
        </w:rPr>
        <mc:AlternateContent>
          <mc:Choice Requires="wps">
            <w:drawing>
              <wp:anchor distT="0" distB="0" distL="114300" distR="114300" simplePos="0" relativeHeight="251660288" behindDoc="0" locked="0" layoutInCell="1" allowOverlap="1" wp14:anchorId="14101CDF" wp14:editId="49304970">
                <wp:simplePos x="0" y="0"/>
                <wp:positionH relativeFrom="column">
                  <wp:posOffset>0</wp:posOffset>
                </wp:positionH>
                <wp:positionV relativeFrom="paragraph">
                  <wp:posOffset>8255</wp:posOffset>
                </wp:positionV>
                <wp:extent cx="6147435" cy="0"/>
                <wp:effectExtent l="24765" t="19685" r="19050" b="2794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7435" cy="0"/>
                        </a:xfrm>
                        <a:prstGeom prst="line">
                          <a:avLst/>
                        </a:prstGeom>
                        <a:noFill/>
                        <a:ln w="381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A68CB" id="Conector recto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84.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" strokecolor="#036" strokeweight="3pt"/>
            </w:pict>
          </mc:Fallback>
        </mc:AlternateContent>
      </w:r>
    </w:p>
    <w:p w:rsidR="00C3673F" w:rsidRPr="00BC334D" w:rsidRDefault="00C3673F" w:rsidP="00C3673F">
      <w:pPr>
        <w:rPr>
          <w:rFonts w:cs="Arial"/>
          <w:b/>
          <w:color w:val="003366"/>
          <w:szCs w:val="22"/>
        </w:rPr>
      </w:pPr>
      <w:r w:rsidRPr="00BC334D">
        <w:rPr>
          <w:rFonts w:cs="Arial"/>
          <w:b/>
          <w:color w:val="003366"/>
          <w:szCs w:val="22"/>
        </w:rPr>
        <w:t xml:space="preserve">PLIEGO DE </w:t>
      </w:r>
      <w:bookmarkStart w:id="0" w:name="nombre_cliente"/>
      <w:r w:rsidR="004373A0" w:rsidRPr="00BC334D">
        <w:rPr>
          <w:rFonts w:cs="Arial"/>
          <w:b/>
          <w:color w:val="003366"/>
          <w:szCs w:val="22"/>
        </w:rPr>
        <w:t xml:space="preserve">CLÁUSULAS </w:t>
      </w:r>
      <w:bookmarkEnd w:id="0"/>
      <w:r w:rsidR="004373A0" w:rsidRPr="00BC334D">
        <w:rPr>
          <w:rFonts w:cs="Arial"/>
          <w:b/>
          <w:color w:val="003366"/>
          <w:szCs w:val="22"/>
        </w:rPr>
        <w:t>ADMINISTRATIVAS</w:t>
      </w:r>
      <w:r w:rsidRPr="00BC334D">
        <w:rPr>
          <w:rFonts w:cs="Arial"/>
          <w:b/>
          <w:color w:val="003366"/>
          <w:szCs w:val="22"/>
        </w:rPr>
        <w:t xml:space="preserve"> PARTICULARES QUE HA DE REGIR LA ADJUDICACIÓN, POR PROCEDIMIENTO ABIERTO, DE LA PRESTACIÓN </w:t>
      </w:r>
      <w:permStart w:id="133780341" w:edGrp="everyone"/>
      <w:r w:rsidR="00662278">
        <w:rPr>
          <w:rFonts w:cs="Arial"/>
          <w:b/>
          <w:color w:val="003366"/>
          <w:szCs w:val="22"/>
        </w:rPr>
        <w:t>DE</w:t>
      </w:r>
      <w:r w:rsidR="00427551">
        <w:rPr>
          <w:rFonts w:cs="Arial"/>
          <w:b/>
          <w:color w:val="003366"/>
          <w:szCs w:val="22"/>
        </w:rPr>
        <w:t xml:space="preserve"> </w:t>
      </w:r>
      <w:sdt>
        <w:sdtPr>
          <w:rPr>
            <w:rStyle w:val="Estilo1"/>
          </w:rPr>
          <w:alias w:val="Título"/>
          <w:tag w:val=""/>
          <w:id w:val="-1716199863"/>
          <w:placeholder>
            <w:docPart w:val="A491768724E0474691C05CF3BF8CD031"/>
          </w:placeholder>
          <w:showingPlcHdr/>
          <w:dataBinding w:prefixMappings="xmlns:ns0='http://purl.org/dc/elements/1.1/' xmlns:ns1='http://schemas.openxmlformats.org/package/2006/metadata/core-properties' " w:xpath="/ns1:coreProperties[1]/ns0:title[1]" w:storeItemID="{6C3C8BC8-F283-45AE-878A-BAB7291924A1}"/>
          <w:text/>
        </w:sdtPr>
        <w:sdtEndPr>
          <w:rPr>
            <w:rStyle w:val="Fuentedeprrafopredeter"/>
            <w:rFonts w:cs="Arial"/>
            <w:b w:val="0"/>
            <w:caps w:val="0"/>
            <w:color w:val="003366"/>
            <w:szCs w:val="22"/>
          </w:rPr>
        </w:sdtEndPr>
        <w:sdtContent>
          <w:r w:rsidR="004D7304" w:rsidRPr="00EA5C6E">
            <w:rPr>
              <w:rFonts w:cs="Arial"/>
              <w:b/>
              <w:color w:val="003366"/>
              <w:szCs w:val="22"/>
            </w:rPr>
            <w:t>[Título]</w:t>
          </w:r>
        </w:sdtContent>
      </w:sdt>
      <w:r w:rsidR="004D7304">
        <w:rPr>
          <w:rFonts w:cs="Arial"/>
          <w:b/>
          <w:color w:val="003366"/>
          <w:szCs w:val="22"/>
        </w:rPr>
        <w:t xml:space="preserve"> </w:t>
      </w:r>
      <w:r w:rsidR="00635C80">
        <w:rPr>
          <w:rFonts w:cs="Arial"/>
          <w:b/>
          <w:color w:val="003366"/>
          <w:szCs w:val="22"/>
        </w:rPr>
        <w:t>PARA</w:t>
      </w:r>
      <w:permEnd w:id="133780341"/>
      <w:r w:rsidR="00635C80">
        <w:rPr>
          <w:rFonts w:cs="Arial"/>
          <w:b/>
          <w:color w:val="003366"/>
          <w:szCs w:val="22"/>
        </w:rPr>
        <w:t xml:space="preserve"> </w:t>
      </w:r>
      <w:r w:rsidRPr="00BC334D">
        <w:rPr>
          <w:rFonts w:cs="Arial"/>
          <w:b/>
          <w:color w:val="003366"/>
          <w:szCs w:val="22"/>
        </w:rPr>
        <w:t xml:space="preserve">MUTUAL MIDAT CYCLOPS, MUTUA COLABORADORA CON LA SEGURIDAD SOCIAL </w:t>
      </w:r>
      <w:proofErr w:type="spellStart"/>
      <w:r w:rsidRPr="00BC334D">
        <w:rPr>
          <w:rFonts w:cs="Arial"/>
          <w:b/>
          <w:color w:val="003366"/>
          <w:szCs w:val="22"/>
        </w:rPr>
        <w:t>Nº</w:t>
      </w:r>
      <w:proofErr w:type="spellEnd"/>
      <w:r w:rsidRPr="00BC334D">
        <w:rPr>
          <w:rFonts w:cs="Arial"/>
          <w:b/>
          <w:color w:val="003366"/>
          <w:szCs w:val="22"/>
        </w:rPr>
        <w:t xml:space="preserve"> 1” (EN ADELANTE: MC MUTUAL O LA MUTUA). </w:t>
      </w:r>
    </w:p>
    <w:p w:rsidR="00C3673F" w:rsidRPr="00BC334D" w:rsidRDefault="00C3673F" w:rsidP="00C3673F">
      <w:pPr>
        <w:spacing w:after="0"/>
        <w:rPr>
          <w:rFonts w:cs="Arial"/>
          <w:b/>
          <w:color w:val="000080"/>
          <w:szCs w:val="22"/>
        </w:rPr>
      </w:pPr>
      <w:r w:rsidRPr="00BC334D">
        <w:rPr>
          <w:rFonts w:cs="Arial"/>
          <w:b/>
          <w:noProof/>
          <w:snapToGrid/>
          <w:color w:val="000080"/>
          <w:szCs w:val="22"/>
        </w:rPr>
        <mc:AlternateContent>
          <mc:Choice Requires="wps">
            <w:drawing>
              <wp:anchor distT="0" distB="0" distL="114300" distR="114300" simplePos="0" relativeHeight="251659264" behindDoc="0" locked="0" layoutInCell="1" allowOverlap="1" wp14:anchorId="64AD9C7D" wp14:editId="7359522E">
                <wp:simplePos x="0" y="0"/>
                <wp:positionH relativeFrom="column">
                  <wp:posOffset>0</wp:posOffset>
                </wp:positionH>
                <wp:positionV relativeFrom="paragraph">
                  <wp:posOffset>78740</wp:posOffset>
                </wp:positionV>
                <wp:extent cx="6147435" cy="0"/>
                <wp:effectExtent l="24765" t="19685" r="19050" b="2794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7435" cy="0"/>
                        </a:xfrm>
                        <a:prstGeom prst="line">
                          <a:avLst/>
                        </a:prstGeom>
                        <a:noFill/>
                        <a:ln w="381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33293" id="Conector recto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84.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" strokecolor="#036" strokeweight="3pt"/>
            </w:pict>
          </mc:Fallback>
        </mc:AlternateContent>
      </w:r>
    </w:p>
    <w:p w:rsidR="00C3673F" w:rsidRPr="00BC334D" w:rsidRDefault="00C3673F" w:rsidP="00C3673F">
      <w:pPr>
        <w:spacing w:after="0"/>
        <w:rPr>
          <w:rFonts w:cs="Arial"/>
          <w:b/>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AC10D2" w:rsidRDefault="00C3673F" w:rsidP="00C3673F">
      <w:pPr>
        <w:spacing w:after="0"/>
        <w:rPr>
          <w:rFonts w:cs="Arial"/>
          <w:strike/>
          <w:szCs w:val="22"/>
        </w:rPr>
      </w:pPr>
      <w:r w:rsidRPr="00BC334D">
        <w:rPr>
          <w:rFonts w:cs="Arial"/>
          <w:szCs w:val="22"/>
        </w:rPr>
        <w:t xml:space="preserve">APROBADO POR LA </w:t>
      </w:r>
      <w:r w:rsidRPr="000556F0">
        <w:rPr>
          <w:rFonts w:cs="Arial"/>
          <w:color w:val="FF0000"/>
          <w:szCs w:val="22"/>
        </w:rPr>
        <w:t xml:space="preserve">REPRESENTACIÓN </w:t>
      </w:r>
      <w:r w:rsidRPr="00BC334D">
        <w:rPr>
          <w:rFonts w:cs="Arial"/>
          <w:szCs w:val="22"/>
        </w:rPr>
        <w:t xml:space="preserve">DEL ÓRGANO DE CONTRATACIÓN DE “MUTUAL MIDAT CYCLOPS, MUTUA COLABORADORA CON LA SEGURIDAD SOCIAL </w:t>
      </w:r>
      <w:proofErr w:type="spellStart"/>
      <w:r w:rsidRPr="00BC334D">
        <w:rPr>
          <w:rFonts w:cs="Arial"/>
          <w:szCs w:val="22"/>
        </w:rPr>
        <w:t>Nº</w:t>
      </w:r>
      <w:proofErr w:type="spellEnd"/>
      <w:r w:rsidRPr="00BC334D">
        <w:rPr>
          <w:rFonts w:cs="Arial"/>
          <w:szCs w:val="22"/>
        </w:rPr>
        <w:t xml:space="preserve"> 1” </w:t>
      </w: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156AFF" w:rsidRDefault="00C711A5" w:rsidP="00C3673F">
      <w:pPr>
        <w:spacing w:after="0"/>
        <w:jc w:val="center"/>
        <w:rPr>
          <w:rFonts w:cs="Arial"/>
          <w:b/>
          <w:sz w:val="72"/>
          <w:szCs w:val="22"/>
        </w:rPr>
      </w:pPr>
      <w:r w:rsidRPr="00DB6FF2">
        <w:rPr>
          <w:rFonts w:cs="Arial"/>
          <w:b/>
          <w:i/>
          <w:szCs w:val="22"/>
        </w:rPr>
        <w:t>Número de expediente</w:t>
      </w:r>
      <w:r w:rsidR="00C3673F" w:rsidRPr="00BC334D">
        <w:rPr>
          <w:rFonts w:cs="Arial"/>
          <w:szCs w:val="22"/>
        </w:rPr>
        <w:t>:</w:t>
      </w:r>
      <w:r w:rsidR="00CF0066">
        <w:rPr>
          <w:rFonts w:cs="Arial"/>
          <w:szCs w:val="22"/>
        </w:rPr>
        <w:t xml:space="preserve"> </w:t>
      </w:r>
      <w:r w:rsidR="00CF0066" w:rsidRPr="00DC4C71">
        <w:rPr>
          <w:rFonts w:cs="Arial"/>
          <w:szCs w:val="22"/>
        </w:rPr>
        <w:t>#{</w:t>
      </w:r>
      <w:proofErr w:type="spellStart"/>
      <w:r w:rsidR="007C2BB8" w:rsidRPr="00DC4C71">
        <w:rPr>
          <w:rFonts w:cs="Arial"/>
          <w:szCs w:val="22"/>
        </w:rPr>
        <w:t>n</w:t>
      </w:r>
      <w:r w:rsidR="00CF0066" w:rsidRPr="00DC4C71">
        <w:rPr>
          <w:rFonts w:cs="Arial"/>
          <w:szCs w:val="22"/>
        </w:rPr>
        <w:t>úmero_expediente</w:t>
      </w:r>
      <w:r w:rsidR="000C4232" w:rsidRPr="00DC4C71">
        <w:rPr>
          <w:rFonts w:cs="Arial"/>
          <w:szCs w:val="22"/>
        </w:rPr>
        <w:t>:</w:t>
      </w:r>
      <w:proofErr w:type="gramStart"/>
      <w:r w:rsidR="000C4232" w:rsidRPr="00DC4C71">
        <w:rPr>
          <w:rFonts w:cs="Arial"/>
          <w:szCs w:val="22"/>
        </w:rPr>
        <w:t>text</w:t>
      </w:r>
      <w:r w:rsidR="00CF0066" w:rsidRPr="00DC4C71">
        <w:rPr>
          <w:rFonts w:cs="Arial"/>
          <w:szCs w:val="22"/>
        </w:rPr>
        <w:t>:</w:t>
      </w:r>
      <w:r w:rsidR="007C2BB8" w:rsidRPr="00DC4C71">
        <w:rPr>
          <w:rFonts w:cs="Arial"/>
          <w:szCs w:val="22"/>
        </w:rPr>
        <w:t>C</w:t>
      </w:r>
      <w:r w:rsidR="00CF0066" w:rsidRPr="00DC4C71">
        <w:rPr>
          <w:rFonts w:cs="Arial"/>
          <w:szCs w:val="22"/>
        </w:rPr>
        <w:t>at</w:t>
      </w:r>
      <w:r w:rsidR="007C2BB8" w:rsidRPr="00DC4C71">
        <w:rPr>
          <w:rFonts w:cs="Arial"/>
          <w:szCs w:val="22"/>
        </w:rPr>
        <w:t>e</w:t>
      </w:r>
      <w:r w:rsidR="00CF0066" w:rsidRPr="00DC4C71">
        <w:rPr>
          <w:rFonts w:cs="Arial"/>
          <w:szCs w:val="22"/>
        </w:rPr>
        <w:t>goría</w:t>
      </w:r>
      <w:proofErr w:type="spellEnd"/>
      <w:proofErr w:type="gramEnd"/>
      <w:r w:rsidR="00CF0066" w:rsidRPr="00DC4C71">
        <w:rPr>
          <w:rFonts w:cs="Arial"/>
          <w:szCs w:val="22"/>
        </w:rPr>
        <w:t>}</w:t>
      </w:r>
      <w:r w:rsidR="001E045B" w:rsidRPr="00DC4C71">
        <w:rPr>
          <w:rFonts w:cs="Arial"/>
          <w:szCs w:val="22"/>
        </w:rPr>
        <w:t>#</w:t>
      </w:r>
      <w:r w:rsidR="00C3673F" w:rsidRPr="00732874">
        <w:rPr>
          <w:rFonts w:cs="Arial"/>
          <w:sz w:val="2"/>
          <w:szCs w:val="22"/>
        </w:rPr>
        <w:t xml:space="preserve"> </w:t>
      </w:r>
    </w:p>
    <w:p w:rsidR="00C3673F" w:rsidRPr="00BC334D" w:rsidRDefault="00C3673F" w:rsidP="00C3673F">
      <w:pPr>
        <w:spacing w:after="0"/>
        <w:rPr>
          <w:rFonts w:cs="Arial"/>
          <w:color w:val="000080"/>
          <w:szCs w:val="22"/>
        </w:rPr>
      </w:pPr>
    </w:p>
    <w:p w:rsidR="00C3673F" w:rsidRPr="00BC334D" w:rsidRDefault="00C3673F" w:rsidP="00C3673F">
      <w:pPr>
        <w:spacing w:after="0"/>
        <w:rPr>
          <w:rFonts w:cs="Arial"/>
          <w:color w:val="000080"/>
          <w:szCs w:val="22"/>
        </w:rPr>
      </w:pPr>
    </w:p>
    <w:p w:rsidR="00C3673F" w:rsidRPr="00BC334D" w:rsidRDefault="00C3673F" w:rsidP="00C3673F">
      <w:pPr>
        <w:spacing w:after="0"/>
        <w:rPr>
          <w:rFonts w:cs="Arial"/>
          <w:color w:val="000080"/>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BC334D" w:rsidRDefault="00C3673F" w:rsidP="00C3673F">
      <w:pPr>
        <w:spacing w:after="0"/>
        <w:rPr>
          <w:rFonts w:cs="Arial"/>
          <w:szCs w:val="22"/>
        </w:rPr>
      </w:pPr>
    </w:p>
    <w:p w:rsidR="00C3673F" w:rsidRPr="00BC334D" w:rsidRDefault="00C3673F" w:rsidP="00C3673F">
      <w:pPr>
        <w:spacing w:after="0"/>
        <w:ind w:left="600" w:hanging="600"/>
        <w:rPr>
          <w:rFonts w:cs="Arial"/>
          <w:strike/>
          <w:szCs w:val="22"/>
        </w:rPr>
      </w:pPr>
    </w:p>
    <w:p w:rsidR="00C3673F" w:rsidRPr="00BC334D" w:rsidRDefault="00C3673F" w:rsidP="00C3673F">
      <w:pPr>
        <w:spacing w:after="0"/>
        <w:rPr>
          <w:rFonts w:cs="Arial"/>
          <w:b/>
          <w:szCs w:val="22"/>
          <w:u w:val="single"/>
        </w:rPr>
      </w:pPr>
    </w:p>
    <w:p w:rsidR="00C3673F" w:rsidRPr="00BC334D" w:rsidRDefault="00C3673F" w:rsidP="00C3673F">
      <w:pPr>
        <w:spacing w:after="0"/>
        <w:rPr>
          <w:rFonts w:cs="Arial"/>
          <w:b/>
          <w:szCs w:val="22"/>
          <w:u w:val="single"/>
        </w:rPr>
      </w:pPr>
    </w:p>
    <w:permStart w:id="567084396" w:edGrp="everyone" w:displacedByCustomXml="next"/>
    <w:sdt>
      <w:sdtPr>
        <w:rPr>
          <w:rFonts w:ascii="Palatino Linotype" w:hAnsi="Palatino Linotype"/>
          <w:b w:val="0"/>
          <w:bCs w:val="0"/>
          <w:snapToGrid w:val="0"/>
          <w:color w:val="auto"/>
          <w:sz w:val="24"/>
          <w:szCs w:val="20"/>
        </w:rPr>
        <w:id w:val="-180515525"/>
        <w:docPartObj>
          <w:docPartGallery w:val="Table of Contents"/>
          <w:docPartUnique/>
        </w:docPartObj>
      </w:sdtPr>
      <w:sdtEndPr>
        <w:rPr>
          <w:rFonts w:ascii="Arial" w:hAnsi="Arial"/>
          <w:sz w:val="22"/>
        </w:rPr>
      </w:sdtEndPr>
      <w:sdtContent>
        <w:p w:rsidR="002E1F3F" w:rsidRDefault="002E1F3F">
          <w:pPr>
            <w:pStyle w:val="TtuloTDC"/>
          </w:pPr>
          <w:r>
            <w:t>Contenido</w:t>
          </w:r>
        </w:p>
        <w:p w:rsidR="00D102B2" w:rsidRDefault="002E1F3F">
          <w:pPr>
            <w:pStyle w:val="TDC1"/>
            <w:rPr>
              <w:rFonts w:asciiTheme="minorHAnsi" w:eastAsiaTheme="minorEastAsia" w:hAnsiTheme="minorHAnsi" w:cstheme="minorBidi"/>
              <w:b w:val="0"/>
              <w:noProof/>
              <w:snapToGrid/>
            </w:rPr>
          </w:pPr>
          <w:r>
            <w:fldChar w:fldCharType="begin"/>
          </w:r>
          <w:r>
            <w:instrText xml:space="preserve"> TOC \o "1-3" \h \z \u </w:instrText>
          </w:r>
          <w:r>
            <w:fldChar w:fldCharType="separate"/>
          </w:r>
          <w:hyperlink w:anchor="_Toc520188500" w:history="1">
            <w:r w:rsidR="00D102B2" w:rsidRPr="002F54A5">
              <w:rPr>
                <w:rStyle w:val="Hipervnculo"/>
                <w:noProof/>
                <w:kern w:val="28"/>
                <w:lang w:val="es-ES_tradnl"/>
              </w:rPr>
              <w:t>IDENTIFICACIÓN DEL ORGANISMO CONTRATANTE</w:t>
            </w:r>
            <w:r w:rsidR="00D102B2">
              <w:rPr>
                <w:noProof/>
                <w:webHidden/>
              </w:rPr>
              <w:tab/>
            </w:r>
            <w:r w:rsidR="00D102B2">
              <w:rPr>
                <w:noProof/>
                <w:webHidden/>
              </w:rPr>
              <w:fldChar w:fldCharType="begin"/>
            </w:r>
            <w:r w:rsidR="00D102B2">
              <w:rPr>
                <w:noProof/>
                <w:webHidden/>
              </w:rPr>
              <w:instrText xml:space="preserve"> PAGEREF _Toc520188500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01" w:history="1">
            <w:r w:rsidR="00D102B2" w:rsidRPr="002F54A5">
              <w:rPr>
                <w:rStyle w:val="Hipervnculo"/>
                <w:noProof/>
              </w:rPr>
              <w:t>DATOS BÁSICOS DEL EXPEDIENTE</w:t>
            </w:r>
            <w:r w:rsidR="00D102B2">
              <w:rPr>
                <w:noProof/>
                <w:webHidden/>
              </w:rPr>
              <w:tab/>
            </w:r>
            <w:r w:rsidR="00D102B2">
              <w:rPr>
                <w:noProof/>
                <w:webHidden/>
              </w:rPr>
              <w:fldChar w:fldCharType="begin"/>
            </w:r>
            <w:r w:rsidR="00D102B2">
              <w:rPr>
                <w:noProof/>
                <w:webHidden/>
              </w:rPr>
              <w:instrText xml:space="preserve"> PAGEREF _Toc520188501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02" w:history="1">
            <w:r w:rsidR="00D102B2" w:rsidRPr="002F54A5">
              <w:rPr>
                <w:rStyle w:val="Hipervnculo"/>
                <w:noProof/>
              </w:rPr>
              <w:t xml:space="preserve">DETALLE DE LOS </w:t>
            </w:r>
            <w:r w:rsidR="00D102B2" w:rsidRPr="002F54A5">
              <w:rPr>
                <w:rStyle w:val="Hipervnculo"/>
                <w:noProof/>
                <w:kern w:val="28"/>
                <w:lang w:val="es-ES_tradnl"/>
              </w:rPr>
              <w:t>DATOS</w:t>
            </w:r>
            <w:r w:rsidR="00D102B2" w:rsidRPr="002F54A5">
              <w:rPr>
                <w:rStyle w:val="Hipervnculo"/>
                <w:noProof/>
              </w:rPr>
              <w:t xml:space="preserve"> ECONÓMICOS DEL EXPEDIENTE</w:t>
            </w:r>
            <w:r w:rsidR="00D102B2">
              <w:rPr>
                <w:noProof/>
                <w:webHidden/>
              </w:rPr>
              <w:tab/>
            </w:r>
            <w:r w:rsidR="00D102B2">
              <w:rPr>
                <w:noProof/>
                <w:webHidden/>
              </w:rPr>
              <w:fldChar w:fldCharType="begin"/>
            </w:r>
            <w:r w:rsidR="00D102B2">
              <w:rPr>
                <w:noProof/>
                <w:webHidden/>
              </w:rPr>
              <w:instrText xml:space="preserve"> PAGEREF _Toc520188502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3" w:history="1">
            <w:r w:rsidR="00D102B2" w:rsidRPr="002F54A5">
              <w:rPr>
                <w:rStyle w:val="Hipervnculo"/>
                <w:noProof/>
              </w:rPr>
              <w:t>CLÁUSULA 1ª -</w:t>
            </w:r>
            <w:r w:rsidR="00D102B2">
              <w:rPr>
                <w:rFonts w:asciiTheme="minorHAnsi" w:eastAsiaTheme="minorEastAsia" w:hAnsiTheme="minorHAnsi" w:cstheme="minorBidi"/>
                <w:b w:val="0"/>
                <w:noProof/>
                <w:snapToGrid/>
              </w:rPr>
              <w:tab/>
            </w:r>
            <w:r w:rsidR="00D102B2" w:rsidRPr="002F54A5">
              <w:rPr>
                <w:rStyle w:val="Hipervnculo"/>
                <w:noProof/>
              </w:rPr>
              <w:t>OBJETO DEL CONTRATO</w:t>
            </w:r>
            <w:r w:rsidR="006B706E">
              <w:rPr>
                <w:rStyle w:val="Hipervnculo"/>
                <w:noProof/>
              </w:rPr>
              <w:t xml:space="preserve"> </w:t>
            </w:r>
            <w:r w:rsidR="00D102B2">
              <w:rPr>
                <w:noProof/>
                <w:webHidden/>
              </w:rPr>
              <w:tab/>
            </w:r>
            <w:r w:rsidR="00D102B2">
              <w:rPr>
                <w:noProof/>
                <w:webHidden/>
              </w:rPr>
              <w:fldChar w:fldCharType="begin"/>
            </w:r>
            <w:r w:rsidR="00D102B2">
              <w:rPr>
                <w:noProof/>
                <w:webHidden/>
              </w:rPr>
              <w:instrText xml:space="preserve"> PAGEREF _Toc520188503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4" w:history="1">
            <w:r w:rsidR="00D102B2" w:rsidRPr="002F54A5">
              <w:rPr>
                <w:rStyle w:val="Hipervnculo"/>
                <w:noProof/>
              </w:rPr>
              <w:t>CLÁUSULA 2ª -</w:t>
            </w:r>
            <w:r w:rsidR="00D102B2">
              <w:rPr>
                <w:rFonts w:asciiTheme="minorHAnsi" w:eastAsiaTheme="minorEastAsia" w:hAnsiTheme="minorHAnsi" w:cstheme="minorBidi"/>
                <w:b w:val="0"/>
                <w:noProof/>
                <w:snapToGrid/>
              </w:rPr>
              <w:tab/>
            </w:r>
            <w:r w:rsidR="00D102B2" w:rsidRPr="002F54A5">
              <w:rPr>
                <w:rStyle w:val="Hipervnculo"/>
                <w:noProof/>
              </w:rPr>
              <w:t>NATURALEZA Y RÉGIMEN DEL CONTRATO</w:t>
            </w:r>
            <w:r w:rsidR="00D102B2">
              <w:rPr>
                <w:noProof/>
                <w:webHidden/>
              </w:rPr>
              <w:tab/>
            </w:r>
            <w:r w:rsidR="00D102B2">
              <w:rPr>
                <w:noProof/>
                <w:webHidden/>
              </w:rPr>
              <w:fldChar w:fldCharType="begin"/>
            </w:r>
            <w:r w:rsidR="00D102B2">
              <w:rPr>
                <w:noProof/>
                <w:webHidden/>
              </w:rPr>
              <w:instrText xml:space="preserve"> PAGEREF _Toc520188504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2030"/>
            </w:tabs>
            <w:rPr>
              <w:rFonts w:asciiTheme="minorHAnsi" w:eastAsiaTheme="minorEastAsia" w:hAnsiTheme="minorHAnsi" w:cstheme="minorBidi"/>
              <w:b w:val="0"/>
              <w:noProof/>
              <w:snapToGrid/>
            </w:rPr>
          </w:pPr>
          <w:hyperlink w:anchor="_Toc520188505" w:history="1">
            <w:r w:rsidR="00D102B2" w:rsidRPr="002F54A5">
              <w:rPr>
                <w:rStyle w:val="Hipervnculo"/>
                <w:noProof/>
                <w:kern w:val="32"/>
                <w:lang w:eastAsia="en-US"/>
              </w:rPr>
              <w:t>CLÁUSULA 3ª -</w:t>
            </w:r>
            <w:r w:rsidR="00D102B2">
              <w:rPr>
                <w:rFonts w:asciiTheme="minorHAnsi" w:eastAsiaTheme="minorEastAsia" w:hAnsiTheme="minorHAnsi" w:cstheme="minorBidi"/>
                <w:b w:val="0"/>
                <w:noProof/>
                <w:snapToGrid/>
              </w:rPr>
              <w:tab/>
            </w:r>
            <w:r w:rsidR="00D102B2" w:rsidRPr="002F54A5">
              <w:rPr>
                <w:rStyle w:val="Hipervnculo"/>
                <w:noProof/>
                <w:kern w:val="32"/>
                <w:lang w:eastAsia="en-US"/>
              </w:rPr>
              <w:t>ÓRGANO DE CONTRATACIÓN, SERVICIO TÉCNICO DE VALORACIÓN Y RESPONSABLE DEL CONTRATO</w:t>
            </w:r>
            <w:r w:rsidR="00D102B2">
              <w:rPr>
                <w:noProof/>
                <w:webHidden/>
              </w:rPr>
              <w:tab/>
            </w:r>
            <w:r w:rsidR="00D102B2">
              <w:rPr>
                <w:noProof/>
                <w:webHidden/>
              </w:rPr>
              <w:fldChar w:fldCharType="begin"/>
            </w:r>
            <w:r w:rsidR="00D102B2">
              <w:rPr>
                <w:noProof/>
                <w:webHidden/>
              </w:rPr>
              <w:instrText xml:space="preserve"> PAGEREF _Toc520188505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6" w:history="1">
            <w:r w:rsidR="00D102B2" w:rsidRPr="002F54A5">
              <w:rPr>
                <w:rStyle w:val="Hipervnculo"/>
                <w:noProof/>
              </w:rPr>
              <w:t>CLÁUSULA 4ª -</w:t>
            </w:r>
            <w:r w:rsidR="00D102B2">
              <w:rPr>
                <w:rFonts w:asciiTheme="minorHAnsi" w:eastAsiaTheme="minorEastAsia" w:hAnsiTheme="minorHAnsi" w:cstheme="minorBidi"/>
                <w:b w:val="0"/>
                <w:noProof/>
                <w:snapToGrid/>
              </w:rPr>
              <w:tab/>
            </w:r>
            <w:r w:rsidR="00D102B2" w:rsidRPr="002F54A5">
              <w:rPr>
                <w:rStyle w:val="Hipervnculo"/>
                <w:noProof/>
              </w:rPr>
              <w:t>DIVISIÓN EN LOTES</w:t>
            </w:r>
            <w:r w:rsidR="00D102B2">
              <w:rPr>
                <w:noProof/>
                <w:webHidden/>
              </w:rPr>
              <w:tab/>
            </w:r>
            <w:r w:rsidR="00D102B2">
              <w:rPr>
                <w:noProof/>
                <w:webHidden/>
              </w:rPr>
              <w:fldChar w:fldCharType="begin"/>
            </w:r>
            <w:r w:rsidR="00D102B2">
              <w:rPr>
                <w:noProof/>
                <w:webHidden/>
              </w:rPr>
              <w:instrText xml:space="preserve"> PAGEREF _Toc520188506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7" w:history="1">
            <w:r w:rsidR="00D102B2" w:rsidRPr="002F54A5">
              <w:rPr>
                <w:rStyle w:val="Hipervnculo"/>
                <w:noProof/>
              </w:rPr>
              <w:t>CLÁUSULA 5ª -</w:t>
            </w:r>
            <w:r w:rsidR="00D102B2">
              <w:rPr>
                <w:rFonts w:asciiTheme="minorHAnsi" w:eastAsiaTheme="minorEastAsia" w:hAnsiTheme="minorHAnsi" w:cstheme="minorBidi"/>
                <w:b w:val="0"/>
                <w:noProof/>
                <w:snapToGrid/>
              </w:rPr>
              <w:tab/>
            </w:r>
            <w:r w:rsidR="00D102B2" w:rsidRPr="002F54A5">
              <w:rPr>
                <w:rStyle w:val="Hipervnculo"/>
                <w:noProof/>
              </w:rPr>
              <w:t>PLAZO</w:t>
            </w:r>
            <w:r w:rsidR="00D102B2">
              <w:rPr>
                <w:noProof/>
                <w:webHidden/>
              </w:rPr>
              <w:tab/>
            </w:r>
            <w:r w:rsidR="00D102B2">
              <w:rPr>
                <w:noProof/>
                <w:webHidden/>
              </w:rPr>
              <w:fldChar w:fldCharType="begin"/>
            </w:r>
            <w:r w:rsidR="00D102B2">
              <w:rPr>
                <w:noProof/>
                <w:webHidden/>
              </w:rPr>
              <w:instrText xml:space="preserve"> PAGEREF _Toc520188507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8" w:history="1">
            <w:r w:rsidR="00D102B2" w:rsidRPr="002F54A5">
              <w:rPr>
                <w:rStyle w:val="Hipervnculo"/>
                <w:noProof/>
              </w:rPr>
              <w:t>CLÁUSULA 6ª -</w:t>
            </w:r>
            <w:r w:rsidR="00D102B2">
              <w:rPr>
                <w:rFonts w:asciiTheme="minorHAnsi" w:eastAsiaTheme="minorEastAsia" w:hAnsiTheme="minorHAnsi" w:cstheme="minorBidi"/>
                <w:b w:val="0"/>
                <w:noProof/>
                <w:snapToGrid/>
              </w:rPr>
              <w:tab/>
            </w:r>
            <w:r w:rsidR="00D102B2" w:rsidRPr="002F54A5">
              <w:rPr>
                <w:rStyle w:val="Hipervnculo"/>
                <w:noProof/>
              </w:rPr>
              <w:t>PRESUPUESTO BASE DE LICITACIÓN Y VALOR ESTIMADO DEL CONTRATO</w:t>
            </w:r>
            <w:r w:rsidR="00D102B2">
              <w:rPr>
                <w:noProof/>
                <w:webHidden/>
              </w:rPr>
              <w:tab/>
            </w:r>
            <w:r w:rsidR="00D102B2">
              <w:rPr>
                <w:noProof/>
                <w:webHidden/>
              </w:rPr>
              <w:fldChar w:fldCharType="begin"/>
            </w:r>
            <w:r w:rsidR="00D102B2">
              <w:rPr>
                <w:noProof/>
                <w:webHidden/>
              </w:rPr>
              <w:instrText xml:space="preserve"> PAGEREF _Toc520188508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09" w:history="1">
            <w:r w:rsidR="00D102B2" w:rsidRPr="002F54A5">
              <w:rPr>
                <w:rStyle w:val="Hipervnculo"/>
                <w:noProof/>
              </w:rPr>
              <w:t>CLÁUSULA 7ª -</w:t>
            </w:r>
            <w:r w:rsidR="00D102B2">
              <w:rPr>
                <w:rFonts w:asciiTheme="minorHAnsi" w:eastAsiaTheme="minorEastAsia" w:hAnsiTheme="minorHAnsi" w:cstheme="minorBidi"/>
                <w:b w:val="0"/>
                <w:noProof/>
                <w:snapToGrid/>
              </w:rPr>
              <w:tab/>
            </w:r>
            <w:r w:rsidR="00D102B2" w:rsidRPr="002F54A5">
              <w:rPr>
                <w:rStyle w:val="Hipervnculo"/>
                <w:noProof/>
              </w:rPr>
              <w:t>REVISIÓN DE PRECIOS</w:t>
            </w:r>
            <w:r w:rsidR="00D102B2">
              <w:rPr>
                <w:noProof/>
                <w:webHidden/>
              </w:rPr>
              <w:tab/>
            </w:r>
            <w:r w:rsidR="00D102B2">
              <w:rPr>
                <w:noProof/>
                <w:webHidden/>
              </w:rPr>
              <w:fldChar w:fldCharType="begin"/>
            </w:r>
            <w:r w:rsidR="00D102B2">
              <w:rPr>
                <w:noProof/>
                <w:webHidden/>
              </w:rPr>
              <w:instrText xml:space="preserve"> PAGEREF _Toc520188509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2097"/>
            </w:tabs>
            <w:rPr>
              <w:rFonts w:asciiTheme="minorHAnsi" w:eastAsiaTheme="minorEastAsia" w:hAnsiTheme="minorHAnsi" w:cstheme="minorBidi"/>
              <w:b w:val="0"/>
              <w:noProof/>
              <w:snapToGrid/>
            </w:rPr>
          </w:pPr>
          <w:hyperlink w:anchor="_Toc520188510" w:history="1">
            <w:r w:rsidR="00D102B2" w:rsidRPr="002F54A5">
              <w:rPr>
                <w:rStyle w:val="Hipervnculo"/>
                <w:noProof/>
              </w:rPr>
              <w:t>CLÁUSULA 8ª -</w:t>
            </w:r>
            <w:r w:rsidR="00D102B2">
              <w:rPr>
                <w:rFonts w:asciiTheme="minorHAnsi" w:eastAsiaTheme="minorEastAsia" w:hAnsiTheme="minorHAnsi" w:cstheme="minorBidi"/>
                <w:b w:val="0"/>
                <w:noProof/>
                <w:snapToGrid/>
              </w:rPr>
              <w:tab/>
            </w:r>
            <w:r w:rsidR="00D102B2" w:rsidRPr="002F54A5">
              <w:rPr>
                <w:rStyle w:val="Hipervnculo"/>
                <w:noProof/>
              </w:rPr>
              <w:t>CAPACIDAD PARA CONTRATAR CON LA MUTUA Y SOLVENCIA ECONÓMICA, FINANCIERA Y TÉCNICA</w:t>
            </w:r>
            <w:r w:rsidR="00D102B2">
              <w:rPr>
                <w:noProof/>
                <w:webHidden/>
              </w:rPr>
              <w:tab/>
            </w:r>
            <w:r w:rsidR="00D102B2">
              <w:rPr>
                <w:noProof/>
                <w:webHidden/>
              </w:rPr>
              <w:fldChar w:fldCharType="begin"/>
            </w:r>
            <w:r w:rsidR="00D102B2">
              <w:rPr>
                <w:noProof/>
                <w:webHidden/>
              </w:rPr>
              <w:instrText xml:space="preserve"> PAGEREF _Toc520188510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20"/>
            </w:tabs>
            <w:rPr>
              <w:rFonts w:asciiTheme="minorHAnsi" w:eastAsiaTheme="minorEastAsia" w:hAnsiTheme="minorHAnsi" w:cstheme="minorBidi"/>
              <w:b w:val="0"/>
              <w:noProof/>
              <w:snapToGrid/>
            </w:rPr>
          </w:pPr>
          <w:hyperlink w:anchor="_Toc520188511" w:history="1">
            <w:r w:rsidR="00D102B2" w:rsidRPr="002F54A5">
              <w:rPr>
                <w:rStyle w:val="Hipervnculo"/>
                <w:noProof/>
              </w:rPr>
              <w:t>CLÁUSULA 9ª -</w:t>
            </w:r>
            <w:r w:rsidR="00D102B2">
              <w:rPr>
                <w:rFonts w:asciiTheme="minorHAnsi" w:eastAsiaTheme="minorEastAsia" w:hAnsiTheme="minorHAnsi" w:cstheme="minorBidi"/>
                <w:b w:val="0"/>
                <w:noProof/>
                <w:snapToGrid/>
              </w:rPr>
              <w:tab/>
            </w:r>
            <w:r w:rsidR="00D102B2" w:rsidRPr="002F54A5">
              <w:rPr>
                <w:rStyle w:val="Hipervnculo"/>
                <w:noProof/>
              </w:rPr>
              <w:t>PROHIBICIONES DE CONTRATAR</w:t>
            </w:r>
            <w:r w:rsidR="00D102B2">
              <w:rPr>
                <w:noProof/>
                <w:webHidden/>
              </w:rPr>
              <w:tab/>
            </w:r>
            <w:r w:rsidR="00D102B2">
              <w:rPr>
                <w:noProof/>
                <w:webHidden/>
              </w:rPr>
              <w:fldChar w:fldCharType="begin"/>
            </w:r>
            <w:r w:rsidR="00D102B2">
              <w:rPr>
                <w:noProof/>
                <w:webHidden/>
              </w:rPr>
              <w:instrText xml:space="preserve"> PAGEREF _Toc520188511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52"/>
            </w:tabs>
            <w:rPr>
              <w:rFonts w:asciiTheme="minorHAnsi" w:eastAsiaTheme="minorEastAsia" w:hAnsiTheme="minorHAnsi" w:cstheme="minorBidi"/>
              <w:b w:val="0"/>
              <w:noProof/>
              <w:snapToGrid/>
            </w:rPr>
          </w:pPr>
          <w:hyperlink w:anchor="_Toc520188512" w:history="1">
            <w:r w:rsidR="00D102B2" w:rsidRPr="002F54A5">
              <w:rPr>
                <w:rStyle w:val="Hipervnculo"/>
                <w:noProof/>
              </w:rPr>
              <w:t>CLÁUSULA 10ª -</w:t>
            </w:r>
            <w:r w:rsidR="00D102B2">
              <w:rPr>
                <w:rFonts w:asciiTheme="minorHAnsi" w:eastAsiaTheme="minorEastAsia" w:hAnsiTheme="minorHAnsi" w:cstheme="minorBidi"/>
                <w:b w:val="0"/>
                <w:noProof/>
                <w:snapToGrid/>
              </w:rPr>
              <w:tab/>
            </w:r>
            <w:r w:rsidR="00D102B2" w:rsidRPr="002F54A5">
              <w:rPr>
                <w:rStyle w:val="Hipervnculo"/>
                <w:noProof/>
              </w:rPr>
              <w:t>PUBLICIDAD DE LA LICITACIÓN</w:t>
            </w:r>
            <w:r w:rsidR="00D102B2">
              <w:rPr>
                <w:noProof/>
                <w:webHidden/>
              </w:rPr>
              <w:tab/>
            </w:r>
            <w:r w:rsidR="00D102B2">
              <w:rPr>
                <w:noProof/>
                <w:webHidden/>
              </w:rPr>
              <w:fldChar w:fldCharType="begin"/>
            </w:r>
            <w:r w:rsidR="00D102B2">
              <w:rPr>
                <w:noProof/>
                <w:webHidden/>
              </w:rPr>
              <w:instrText xml:space="preserve"> PAGEREF _Toc520188512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52"/>
            </w:tabs>
            <w:rPr>
              <w:rFonts w:asciiTheme="minorHAnsi" w:eastAsiaTheme="minorEastAsia" w:hAnsiTheme="minorHAnsi" w:cstheme="minorBidi"/>
              <w:b w:val="0"/>
              <w:noProof/>
              <w:snapToGrid/>
            </w:rPr>
          </w:pPr>
          <w:hyperlink w:anchor="_Toc520188513" w:history="1">
            <w:r w:rsidR="00D102B2" w:rsidRPr="002F54A5">
              <w:rPr>
                <w:rStyle w:val="Hipervnculo"/>
                <w:noProof/>
              </w:rPr>
              <w:t>CLÁUSULA 11ª -</w:t>
            </w:r>
            <w:r w:rsidR="00D102B2">
              <w:rPr>
                <w:rFonts w:asciiTheme="minorHAnsi" w:eastAsiaTheme="minorEastAsia" w:hAnsiTheme="minorHAnsi" w:cstheme="minorBidi"/>
                <w:b w:val="0"/>
                <w:noProof/>
                <w:snapToGrid/>
              </w:rPr>
              <w:tab/>
            </w:r>
            <w:r w:rsidR="00D102B2" w:rsidRPr="002F54A5">
              <w:rPr>
                <w:rStyle w:val="Hipervnculo"/>
                <w:noProof/>
              </w:rPr>
              <w:t>PRESENTACIÓN DE PROPOSICIONES</w:t>
            </w:r>
            <w:r w:rsidR="00D102B2">
              <w:rPr>
                <w:noProof/>
                <w:webHidden/>
              </w:rPr>
              <w:tab/>
            </w:r>
            <w:r w:rsidR="00D102B2">
              <w:rPr>
                <w:noProof/>
                <w:webHidden/>
              </w:rPr>
              <w:fldChar w:fldCharType="begin"/>
            </w:r>
            <w:r w:rsidR="00D102B2">
              <w:rPr>
                <w:noProof/>
                <w:webHidden/>
              </w:rPr>
              <w:instrText xml:space="preserve"> PAGEREF _Toc520188513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tabs>
              <w:tab w:val="left" w:pos="1952"/>
            </w:tabs>
            <w:rPr>
              <w:rFonts w:asciiTheme="minorHAnsi" w:eastAsiaTheme="minorEastAsia" w:hAnsiTheme="minorHAnsi" w:cstheme="minorBidi"/>
              <w:b w:val="0"/>
              <w:noProof/>
              <w:snapToGrid/>
            </w:rPr>
          </w:pPr>
          <w:hyperlink w:anchor="_Toc520188514" w:history="1">
            <w:r w:rsidR="00D102B2" w:rsidRPr="002F54A5">
              <w:rPr>
                <w:rStyle w:val="Hipervnculo"/>
                <w:noProof/>
              </w:rPr>
              <w:t>CLÁUSULA 12ª -</w:t>
            </w:r>
            <w:r w:rsidR="00D102B2">
              <w:rPr>
                <w:rFonts w:asciiTheme="minorHAnsi" w:eastAsiaTheme="minorEastAsia" w:hAnsiTheme="minorHAnsi" w:cstheme="minorBidi"/>
                <w:b w:val="0"/>
                <w:noProof/>
                <w:snapToGrid/>
              </w:rPr>
              <w:tab/>
            </w:r>
            <w:r w:rsidR="00D102B2" w:rsidRPr="002F54A5">
              <w:rPr>
                <w:rStyle w:val="Hipervnculo"/>
                <w:noProof/>
              </w:rPr>
              <w:t>DOCUMENTACIÓN</w:t>
            </w:r>
            <w:r w:rsidR="00D102B2">
              <w:rPr>
                <w:noProof/>
                <w:webHidden/>
              </w:rPr>
              <w:tab/>
            </w:r>
            <w:r w:rsidR="00D102B2">
              <w:rPr>
                <w:noProof/>
                <w:webHidden/>
              </w:rPr>
              <w:fldChar w:fldCharType="begin"/>
            </w:r>
            <w:r w:rsidR="00D102B2">
              <w:rPr>
                <w:noProof/>
                <w:webHidden/>
              </w:rPr>
              <w:instrText xml:space="preserve"> PAGEREF _Toc520188514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15" w:history="1">
            <w:r w:rsidR="00D102B2" w:rsidRPr="002F54A5">
              <w:rPr>
                <w:rStyle w:val="Hipervnculo"/>
                <w:noProof/>
              </w:rPr>
              <w:t>CLÁUSULA 13ª.- GARANTÍAS</w:t>
            </w:r>
            <w:r w:rsidR="00D102B2">
              <w:rPr>
                <w:noProof/>
                <w:webHidden/>
              </w:rPr>
              <w:tab/>
            </w:r>
            <w:r w:rsidR="00D102B2">
              <w:rPr>
                <w:noProof/>
                <w:webHidden/>
              </w:rPr>
              <w:fldChar w:fldCharType="begin"/>
            </w:r>
            <w:r w:rsidR="00D102B2">
              <w:rPr>
                <w:noProof/>
                <w:webHidden/>
              </w:rPr>
              <w:instrText xml:space="preserve"> PAGEREF _Toc520188515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16" w:history="1">
            <w:r w:rsidR="00D102B2" w:rsidRPr="002F54A5">
              <w:rPr>
                <w:rStyle w:val="Hipervnculo"/>
                <w:noProof/>
              </w:rPr>
              <w:t>CLÁUSULA 14ª.- MEJORAS Y VARIANTES</w:t>
            </w:r>
            <w:r w:rsidR="00D102B2">
              <w:rPr>
                <w:noProof/>
                <w:webHidden/>
              </w:rPr>
              <w:tab/>
            </w:r>
            <w:r w:rsidR="00D102B2">
              <w:rPr>
                <w:noProof/>
                <w:webHidden/>
              </w:rPr>
              <w:fldChar w:fldCharType="begin"/>
            </w:r>
            <w:r w:rsidR="00D102B2">
              <w:rPr>
                <w:noProof/>
                <w:webHidden/>
              </w:rPr>
              <w:instrText xml:space="preserve"> PAGEREF _Toc520188516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17" w:history="1">
            <w:r w:rsidR="00D102B2" w:rsidRPr="002F54A5">
              <w:rPr>
                <w:rStyle w:val="Hipervnculo"/>
                <w:noProof/>
              </w:rPr>
              <w:t>CLÁUSULA 15ª.- ADMISIÓN DE OFERTAS Y EXÁMEN DE PROPOSICIONES</w:t>
            </w:r>
            <w:r w:rsidR="00D102B2">
              <w:rPr>
                <w:noProof/>
                <w:webHidden/>
              </w:rPr>
              <w:tab/>
            </w:r>
            <w:r w:rsidR="00D102B2">
              <w:rPr>
                <w:noProof/>
                <w:webHidden/>
              </w:rPr>
              <w:fldChar w:fldCharType="begin"/>
            </w:r>
            <w:r w:rsidR="00D102B2">
              <w:rPr>
                <w:noProof/>
                <w:webHidden/>
              </w:rPr>
              <w:instrText xml:space="preserve"> PAGEREF _Toc520188517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18" w:history="1">
            <w:r w:rsidR="00D102B2" w:rsidRPr="002F54A5">
              <w:rPr>
                <w:rStyle w:val="Hipervnculo"/>
                <w:noProof/>
              </w:rPr>
              <w:t>CLÁUSULA 16ª.- CRITERIOS DE ADJUDICACIÓN.</w:t>
            </w:r>
            <w:r w:rsidR="00D102B2">
              <w:rPr>
                <w:noProof/>
                <w:webHidden/>
              </w:rPr>
              <w:tab/>
            </w:r>
            <w:r w:rsidR="00D102B2">
              <w:rPr>
                <w:noProof/>
                <w:webHidden/>
              </w:rPr>
              <w:fldChar w:fldCharType="begin"/>
            </w:r>
            <w:r w:rsidR="00D102B2">
              <w:rPr>
                <w:noProof/>
                <w:webHidden/>
              </w:rPr>
              <w:instrText xml:space="preserve"> PAGEREF _Toc520188518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19" w:history="1">
            <w:r w:rsidR="00D102B2" w:rsidRPr="002F54A5">
              <w:rPr>
                <w:rStyle w:val="Hipervnculo"/>
                <w:noProof/>
              </w:rPr>
              <w:t>CLÁUSULA 17ª.- ADJUDICACIÓN  DEL CONTRATO</w:t>
            </w:r>
            <w:r w:rsidR="00D102B2">
              <w:rPr>
                <w:noProof/>
                <w:webHidden/>
              </w:rPr>
              <w:tab/>
            </w:r>
            <w:r w:rsidR="00D102B2">
              <w:rPr>
                <w:noProof/>
                <w:webHidden/>
              </w:rPr>
              <w:fldChar w:fldCharType="begin"/>
            </w:r>
            <w:r w:rsidR="00D102B2">
              <w:rPr>
                <w:noProof/>
                <w:webHidden/>
              </w:rPr>
              <w:instrText xml:space="preserve"> PAGEREF _Toc520188519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0" w:history="1">
            <w:r w:rsidR="00D102B2" w:rsidRPr="002F54A5">
              <w:rPr>
                <w:rStyle w:val="Hipervnculo"/>
                <w:noProof/>
              </w:rPr>
              <w:t>CLÁUSULA 18ª.- FORMALIZACIÓN DEL CONTRATO</w:t>
            </w:r>
            <w:r w:rsidR="00D102B2">
              <w:rPr>
                <w:noProof/>
                <w:webHidden/>
              </w:rPr>
              <w:tab/>
            </w:r>
            <w:r w:rsidR="00D102B2">
              <w:rPr>
                <w:noProof/>
                <w:webHidden/>
              </w:rPr>
              <w:fldChar w:fldCharType="begin"/>
            </w:r>
            <w:r w:rsidR="00D102B2">
              <w:rPr>
                <w:noProof/>
                <w:webHidden/>
              </w:rPr>
              <w:instrText xml:space="preserve"> PAGEREF _Toc520188520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1" w:history="1">
            <w:r w:rsidR="00D102B2" w:rsidRPr="002F54A5">
              <w:rPr>
                <w:rStyle w:val="Hipervnculo"/>
                <w:noProof/>
              </w:rPr>
              <w:t>CLÁUSULA 19ª.- EJECUCIÓN Y CUMPLIMIENTO  DEL CONTRATO</w:t>
            </w:r>
            <w:r w:rsidR="00D102B2">
              <w:rPr>
                <w:noProof/>
                <w:webHidden/>
              </w:rPr>
              <w:tab/>
            </w:r>
            <w:r w:rsidR="00D102B2">
              <w:rPr>
                <w:noProof/>
                <w:webHidden/>
              </w:rPr>
              <w:fldChar w:fldCharType="begin"/>
            </w:r>
            <w:r w:rsidR="00D102B2">
              <w:rPr>
                <w:noProof/>
                <w:webHidden/>
              </w:rPr>
              <w:instrText xml:space="preserve"> PAGEREF _Toc520188521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2" w:history="1">
            <w:r w:rsidR="00D102B2" w:rsidRPr="002F54A5">
              <w:rPr>
                <w:rStyle w:val="Hipervnculo"/>
                <w:noProof/>
              </w:rPr>
              <w:t>CLÁUSULA 20ª.- PERSONAL DE LA EMPRESA ADJUDICATARIA</w:t>
            </w:r>
            <w:r w:rsidR="00D102B2">
              <w:rPr>
                <w:noProof/>
                <w:webHidden/>
              </w:rPr>
              <w:tab/>
            </w:r>
            <w:r w:rsidR="00D102B2">
              <w:rPr>
                <w:noProof/>
                <w:webHidden/>
              </w:rPr>
              <w:fldChar w:fldCharType="begin"/>
            </w:r>
            <w:r w:rsidR="00D102B2">
              <w:rPr>
                <w:noProof/>
                <w:webHidden/>
              </w:rPr>
              <w:instrText xml:space="preserve"> PAGEREF _Toc520188522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3" w:history="1">
            <w:r w:rsidR="00D102B2" w:rsidRPr="002F54A5">
              <w:rPr>
                <w:rStyle w:val="Hipervnculo"/>
                <w:noProof/>
              </w:rPr>
              <w:t>CLÁUSULA 21ª.- CONDICIONES ESPECIALES DE EJECUCIÓN.</w:t>
            </w:r>
            <w:r w:rsidR="00D102B2">
              <w:rPr>
                <w:noProof/>
                <w:webHidden/>
              </w:rPr>
              <w:tab/>
            </w:r>
            <w:r w:rsidR="00D102B2">
              <w:rPr>
                <w:noProof/>
                <w:webHidden/>
              </w:rPr>
              <w:fldChar w:fldCharType="begin"/>
            </w:r>
            <w:r w:rsidR="00D102B2">
              <w:rPr>
                <w:noProof/>
                <w:webHidden/>
              </w:rPr>
              <w:instrText xml:space="preserve"> PAGEREF _Toc520188523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4" w:history="1">
            <w:r w:rsidR="00D102B2" w:rsidRPr="002F54A5">
              <w:rPr>
                <w:rStyle w:val="Hipervnculo"/>
                <w:noProof/>
              </w:rPr>
              <w:t>CLÁUSULA 22ª.- RESPONSABILIDAD DEL CONTRATISTA</w:t>
            </w:r>
            <w:r w:rsidR="00D102B2">
              <w:rPr>
                <w:noProof/>
                <w:webHidden/>
              </w:rPr>
              <w:tab/>
            </w:r>
            <w:r w:rsidR="00D102B2">
              <w:rPr>
                <w:noProof/>
                <w:webHidden/>
              </w:rPr>
              <w:fldChar w:fldCharType="begin"/>
            </w:r>
            <w:r w:rsidR="00D102B2">
              <w:rPr>
                <w:noProof/>
                <w:webHidden/>
              </w:rPr>
              <w:instrText xml:space="preserve"> PAGEREF _Toc520188524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5" w:history="1">
            <w:r w:rsidR="00D102B2" w:rsidRPr="002F54A5">
              <w:rPr>
                <w:rStyle w:val="Hipervnculo"/>
                <w:noProof/>
              </w:rPr>
              <w:t>CLÁUSULA 23ª.- CESIÓN DEL CONTRATO Y SUBCONTRATACIÓN. DETERMINACIÓN DE LAS PRESTACIONES SOBRE LAS QUE SE PERMITE</w:t>
            </w:r>
            <w:r w:rsidR="00D102B2">
              <w:rPr>
                <w:noProof/>
                <w:webHidden/>
              </w:rPr>
              <w:tab/>
            </w:r>
            <w:r w:rsidR="00D102B2">
              <w:rPr>
                <w:noProof/>
                <w:webHidden/>
              </w:rPr>
              <w:fldChar w:fldCharType="begin"/>
            </w:r>
            <w:r w:rsidR="00D102B2">
              <w:rPr>
                <w:noProof/>
                <w:webHidden/>
              </w:rPr>
              <w:instrText xml:space="preserve"> PAGEREF _Toc520188525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6" w:history="1">
            <w:r w:rsidR="00D102B2" w:rsidRPr="002F54A5">
              <w:rPr>
                <w:rStyle w:val="Hipervnculo"/>
                <w:noProof/>
              </w:rPr>
              <w:t>CLÁUSULA 24ª.- PENALIZACIONES</w:t>
            </w:r>
            <w:r w:rsidR="00D102B2">
              <w:rPr>
                <w:noProof/>
                <w:webHidden/>
              </w:rPr>
              <w:tab/>
            </w:r>
            <w:r w:rsidR="00D102B2">
              <w:rPr>
                <w:noProof/>
                <w:webHidden/>
              </w:rPr>
              <w:fldChar w:fldCharType="begin"/>
            </w:r>
            <w:r w:rsidR="00D102B2">
              <w:rPr>
                <w:noProof/>
                <w:webHidden/>
              </w:rPr>
              <w:instrText xml:space="preserve"> PAGEREF _Toc520188526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7" w:history="1">
            <w:r w:rsidR="00D102B2" w:rsidRPr="002F54A5">
              <w:rPr>
                <w:rStyle w:val="Hipervnculo"/>
                <w:noProof/>
              </w:rPr>
              <w:t>CLÁUSULA 25ª.- CONFIDENCIALIDAD Y PROTECCIÓN DE DATOS PERSONALES</w:t>
            </w:r>
            <w:r w:rsidR="00D102B2">
              <w:rPr>
                <w:noProof/>
                <w:webHidden/>
              </w:rPr>
              <w:tab/>
            </w:r>
            <w:r w:rsidR="00D102B2">
              <w:rPr>
                <w:noProof/>
                <w:webHidden/>
              </w:rPr>
              <w:fldChar w:fldCharType="begin"/>
            </w:r>
            <w:r w:rsidR="00D102B2">
              <w:rPr>
                <w:noProof/>
                <w:webHidden/>
              </w:rPr>
              <w:instrText xml:space="preserve"> PAGEREF _Toc520188527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8" w:history="1">
            <w:r w:rsidR="00D102B2" w:rsidRPr="002F54A5">
              <w:rPr>
                <w:rStyle w:val="Hipervnculo"/>
                <w:noProof/>
              </w:rPr>
              <w:t>CLÁUSULA 26ª.-  MODIFICACIONES Y VARIACIONES DEL CONTRATO</w:t>
            </w:r>
            <w:r w:rsidR="00D102B2">
              <w:rPr>
                <w:noProof/>
                <w:webHidden/>
              </w:rPr>
              <w:tab/>
            </w:r>
            <w:r w:rsidR="00D102B2">
              <w:rPr>
                <w:noProof/>
                <w:webHidden/>
              </w:rPr>
              <w:fldChar w:fldCharType="begin"/>
            </w:r>
            <w:r w:rsidR="00D102B2">
              <w:rPr>
                <w:noProof/>
                <w:webHidden/>
              </w:rPr>
              <w:instrText xml:space="preserve"> PAGEREF _Toc520188528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29" w:history="1">
            <w:r w:rsidR="00D102B2" w:rsidRPr="002F54A5">
              <w:rPr>
                <w:rStyle w:val="Hipervnculo"/>
                <w:noProof/>
              </w:rPr>
              <w:t>CLÁUSULA 27ª.-  EXTINCIÓN DEL CONTRATO</w:t>
            </w:r>
            <w:r w:rsidR="00D102B2">
              <w:rPr>
                <w:noProof/>
                <w:webHidden/>
              </w:rPr>
              <w:tab/>
            </w:r>
            <w:r w:rsidR="00D102B2">
              <w:rPr>
                <w:noProof/>
                <w:webHidden/>
              </w:rPr>
              <w:fldChar w:fldCharType="begin"/>
            </w:r>
            <w:r w:rsidR="00D102B2">
              <w:rPr>
                <w:noProof/>
                <w:webHidden/>
              </w:rPr>
              <w:instrText xml:space="preserve"> PAGEREF _Toc520188529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0" w:history="1">
            <w:r w:rsidR="00D102B2" w:rsidRPr="002F54A5">
              <w:rPr>
                <w:rStyle w:val="Hipervnculo"/>
                <w:noProof/>
              </w:rPr>
              <w:t>CLÁUSULA 28ª.- FACTURACIÓN</w:t>
            </w:r>
            <w:r w:rsidR="00D102B2">
              <w:rPr>
                <w:noProof/>
                <w:webHidden/>
              </w:rPr>
              <w:tab/>
            </w:r>
            <w:r w:rsidR="00D102B2">
              <w:rPr>
                <w:noProof/>
                <w:webHidden/>
              </w:rPr>
              <w:fldChar w:fldCharType="begin"/>
            </w:r>
            <w:r w:rsidR="00D102B2">
              <w:rPr>
                <w:noProof/>
                <w:webHidden/>
              </w:rPr>
              <w:instrText xml:space="preserve"> PAGEREF _Toc520188530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1" w:history="1">
            <w:r w:rsidR="00D102B2" w:rsidRPr="002F54A5">
              <w:rPr>
                <w:rStyle w:val="Hipervnculo"/>
                <w:noProof/>
              </w:rPr>
              <w:t>CLÁUSULA 29ª.- JURISDICCIÓN COMPETENTE</w:t>
            </w:r>
            <w:r w:rsidR="00D102B2">
              <w:rPr>
                <w:noProof/>
                <w:webHidden/>
              </w:rPr>
              <w:tab/>
            </w:r>
            <w:r w:rsidR="00D102B2">
              <w:rPr>
                <w:noProof/>
                <w:webHidden/>
              </w:rPr>
              <w:fldChar w:fldCharType="begin"/>
            </w:r>
            <w:r w:rsidR="00D102B2">
              <w:rPr>
                <w:noProof/>
                <w:webHidden/>
              </w:rPr>
              <w:instrText xml:space="preserve"> PAGEREF _Toc520188531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2" w:history="1">
            <w:r w:rsidR="00D102B2" w:rsidRPr="002F54A5">
              <w:rPr>
                <w:rStyle w:val="Hipervnculo"/>
                <w:noProof/>
              </w:rPr>
              <w:t>CLÁUSULA 30ª.- CONDICIONES RELATIVAS A LA PARTICIPACIÓN DE LOS LICITADORES MEDIANTE PRESENTACIÓN DE OFERTAS ELECTRÓNICAS</w:t>
            </w:r>
            <w:r w:rsidR="00D102B2">
              <w:rPr>
                <w:noProof/>
                <w:webHidden/>
              </w:rPr>
              <w:tab/>
            </w:r>
            <w:r w:rsidR="00D102B2">
              <w:rPr>
                <w:noProof/>
                <w:webHidden/>
              </w:rPr>
              <w:fldChar w:fldCharType="begin"/>
            </w:r>
            <w:r w:rsidR="00D102B2">
              <w:rPr>
                <w:noProof/>
                <w:webHidden/>
              </w:rPr>
              <w:instrText xml:space="preserve"> PAGEREF _Toc520188532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3" w:history="1">
            <w:r w:rsidR="00D102B2" w:rsidRPr="002F54A5">
              <w:rPr>
                <w:rStyle w:val="Hipervnculo"/>
                <w:noProof/>
              </w:rPr>
              <w:t>IDENTIFICACIÓN DE ANEXOS QUE APLICAN A LA PRESENTE LICITACIÓN</w:t>
            </w:r>
            <w:r w:rsidR="00D102B2">
              <w:rPr>
                <w:noProof/>
                <w:webHidden/>
              </w:rPr>
              <w:tab/>
            </w:r>
            <w:r w:rsidR="00D102B2">
              <w:rPr>
                <w:noProof/>
                <w:webHidden/>
              </w:rPr>
              <w:fldChar w:fldCharType="begin"/>
            </w:r>
            <w:r w:rsidR="00D102B2">
              <w:rPr>
                <w:noProof/>
                <w:webHidden/>
              </w:rPr>
              <w:instrText xml:space="preserve"> PAGEREF _Toc520188533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4" w:history="1">
            <w:r w:rsidR="00D102B2" w:rsidRPr="002F54A5">
              <w:rPr>
                <w:rStyle w:val="Hipervnculo"/>
                <w:noProof/>
              </w:rPr>
              <w:t>DOCUMENTACIÓN A APORTAR</w:t>
            </w:r>
            <w:r w:rsidR="00D102B2">
              <w:rPr>
                <w:noProof/>
                <w:webHidden/>
              </w:rPr>
              <w:tab/>
            </w:r>
            <w:r w:rsidR="00D102B2">
              <w:rPr>
                <w:noProof/>
                <w:webHidden/>
              </w:rPr>
              <w:fldChar w:fldCharType="begin"/>
            </w:r>
            <w:r w:rsidR="00D102B2">
              <w:rPr>
                <w:noProof/>
                <w:webHidden/>
              </w:rPr>
              <w:instrText xml:space="preserve"> PAGEREF _Toc520188534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5" w:history="1">
            <w:r w:rsidR="00D102B2" w:rsidRPr="002F54A5">
              <w:rPr>
                <w:rStyle w:val="Hipervnculo"/>
                <w:noProof/>
              </w:rPr>
              <w:t>DOCUMENTACIÓN MEJOR OFERTA</w:t>
            </w:r>
            <w:r w:rsidR="00D102B2">
              <w:rPr>
                <w:noProof/>
                <w:webHidden/>
              </w:rPr>
              <w:tab/>
            </w:r>
            <w:r w:rsidR="00D102B2">
              <w:rPr>
                <w:noProof/>
                <w:webHidden/>
              </w:rPr>
              <w:fldChar w:fldCharType="begin"/>
            </w:r>
            <w:r w:rsidR="00D102B2">
              <w:rPr>
                <w:noProof/>
                <w:webHidden/>
              </w:rPr>
              <w:instrText xml:space="preserve"> PAGEREF _Toc520188535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6" w:history="1">
            <w:r w:rsidR="00D102B2" w:rsidRPr="002F54A5">
              <w:rPr>
                <w:rStyle w:val="Hipervnculo"/>
                <w:noProof/>
              </w:rPr>
              <w:t>DOCUMENTACIÓN FORMALIZACIÓN CONTRATO</w:t>
            </w:r>
            <w:r w:rsidR="00D102B2">
              <w:rPr>
                <w:noProof/>
                <w:webHidden/>
              </w:rPr>
              <w:tab/>
            </w:r>
            <w:r w:rsidR="00D102B2">
              <w:rPr>
                <w:noProof/>
                <w:webHidden/>
              </w:rPr>
              <w:fldChar w:fldCharType="begin"/>
            </w:r>
            <w:r w:rsidR="00D102B2">
              <w:rPr>
                <w:noProof/>
                <w:webHidden/>
              </w:rPr>
              <w:instrText xml:space="preserve"> PAGEREF _Toc520188536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7" w:history="1">
            <w:r w:rsidR="00D102B2" w:rsidRPr="002F54A5">
              <w:rPr>
                <w:rStyle w:val="Hipervnculo"/>
                <w:noProof/>
                <w:kern w:val="28"/>
                <w:lang w:val="es-ES_tradnl"/>
              </w:rPr>
              <w:t xml:space="preserve">ANEXO A: </w:t>
            </w:r>
            <w:r w:rsidR="00D102B2" w:rsidRPr="002F54A5">
              <w:rPr>
                <w:rStyle w:val="Hipervnculo"/>
                <w:noProof/>
              </w:rPr>
              <w:t>CONTENIDO DEL SOBRE B: OFERTA TÉCNICA EVALUABLE SUJETA A JUICIO DE VALOR</w:t>
            </w:r>
            <w:r w:rsidR="00D102B2">
              <w:rPr>
                <w:noProof/>
                <w:webHidden/>
              </w:rPr>
              <w:tab/>
            </w:r>
            <w:r w:rsidR="00D102B2">
              <w:rPr>
                <w:noProof/>
                <w:webHidden/>
              </w:rPr>
              <w:fldChar w:fldCharType="begin"/>
            </w:r>
            <w:r w:rsidR="00D102B2">
              <w:rPr>
                <w:noProof/>
                <w:webHidden/>
              </w:rPr>
              <w:instrText xml:space="preserve"> PAGEREF _Toc520188537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8" w:history="1">
            <w:r w:rsidR="00D102B2" w:rsidRPr="002F54A5">
              <w:rPr>
                <w:rStyle w:val="Hipervnculo"/>
                <w:noProof/>
              </w:rPr>
              <w:t>ANEXO B: CONTENIDO DEL SOBRE C: OFERTA TÉCNICA Y ECONÓMICA EVALUABLE DE FORMA AUTOMÁTICA</w:t>
            </w:r>
            <w:r w:rsidR="00D102B2">
              <w:rPr>
                <w:noProof/>
                <w:webHidden/>
              </w:rPr>
              <w:tab/>
            </w:r>
            <w:r w:rsidR="00D102B2">
              <w:rPr>
                <w:noProof/>
                <w:webHidden/>
              </w:rPr>
              <w:fldChar w:fldCharType="begin"/>
            </w:r>
            <w:r w:rsidR="00D102B2">
              <w:rPr>
                <w:noProof/>
                <w:webHidden/>
              </w:rPr>
              <w:instrText xml:space="preserve"> PAGEREF _Toc520188538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39" w:history="1">
            <w:r w:rsidR="00D102B2" w:rsidRPr="002F54A5">
              <w:rPr>
                <w:rStyle w:val="Hipervnculo"/>
                <w:noProof/>
                <w:kern w:val="28"/>
                <w:lang w:val="es-ES_tradnl"/>
              </w:rPr>
              <w:t>ANEXO C: CRITERIOS DE ADJUDICACIÓN</w:t>
            </w:r>
            <w:r w:rsidR="00D102B2">
              <w:rPr>
                <w:noProof/>
                <w:webHidden/>
              </w:rPr>
              <w:tab/>
            </w:r>
            <w:r w:rsidR="00D102B2">
              <w:rPr>
                <w:noProof/>
                <w:webHidden/>
              </w:rPr>
              <w:fldChar w:fldCharType="begin"/>
            </w:r>
            <w:r w:rsidR="00D102B2">
              <w:rPr>
                <w:noProof/>
                <w:webHidden/>
              </w:rPr>
              <w:instrText xml:space="preserve"> PAGEREF _Toc520188539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0" w:history="1">
            <w:r w:rsidR="00D102B2" w:rsidRPr="002F54A5">
              <w:rPr>
                <w:rStyle w:val="Hipervnculo"/>
                <w:noProof/>
                <w:kern w:val="28"/>
                <w:lang w:val="es-ES_tradnl"/>
              </w:rPr>
              <w:t>ANEXO D: GARANTÍAS</w:t>
            </w:r>
            <w:r w:rsidR="00D102B2">
              <w:rPr>
                <w:noProof/>
                <w:webHidden/>
              </w:rPr>
              <w:tab/>
            </w:r>
            <w:r w:rsidR="00D102B2">
              <w:rPr>
                <w:noProof/>
                <w:webHidden/>
              </w:rPr>
              <w:fldChar w:fldCharType="begin"/>
            </w:r>
            <w:r w:rsidR="00D102B2">
              <w:rPr>
                <w:noProof/>
                <w:webHidden/>
              </w:rPr>
              <w:instrText xml:space="preserve"> PAGEREF _Toc520188540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1" w:history="1">
            <w:r w:rsidR="00D102B2" w:rsidRPr="002F54A5">
              <w:rPr>
                <w:rStyle w:val="Hipervnculo"/>
                <w:noProof/>
                <w:kern w:val="28"/>
                <w:lang w:val="es-ES_tradnl"/>
              </w:rPr>
              <w:t xml:space="preserve">ANEXO E: </w:t>
            </w:r>
            <w:r w:rsidR="00D102B2" w:rsidRPr="002F54A5">
              <w:rPr>
                <w:rStyle w:val="Hipervnculo"/>
                <w:noProof/>
              </w:rPr>
              <w:t>SOLVENCIA ECONÓMICA-FINANCIERA Y TÉCNICA Y PROFESIONAL Y, EN SU CASO, ADSCRIPCIÓN DE MEDIOS</w:t>
            </w:r>
            <w:r w:rsidR="00D102B2">
              <w:rPr>
                <w:noProof/>
                <w:webHidden/>
              </w:rPr>
              <w:tab/>
            </w:r>
            <w:r w:rsidR="00D102B2">
              <w:rPr>
                <w:noProof/>
                <w:webHidden/>
              </w:rPr>
              <w:fldChar w:fldCharType="begin"/>
            </w:r>
            <w:r w:rsidR="00D102B2">
              <w:rPr>
                <w:noProof/>
                <w:webHidden/>
              </w:rPr>
              <w:instrText xml:space="preserve"> PAGEREF _Toc520188541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2" w:history="1">
            <w:r w:rsidR="00D102B2" w:rsidRPr="002F54A5">
              <w:rPr>
                <w:rStyle w:val="Hipervnculo"/>
                <w:bCs/>
                <w:noProof/>
              </w:rPr>
              <w:t>A</w:t>
            </w:r>
            <w:r w:rsidR="00D102B2" w:rsidRPr="002F54A5">
              <w:rPr>
                <w:rStyle w:val="Hipervnculo"/>
                <w:noProof/>
                <w:kern w:val="28"/>
                <w:lang w:val="es-ES_tradnl"/>
              </w:rPr>
              <w:t>NEXO F: CUMPLIMIENTO DE NORMAS DE GARANTÍA DE CALIDAD Y DE GESTIÓN MEDIOAMBIENTAL</w:t>
            </w:r>
            <w:r w:rsidR="00D102B2">
              <w:rPr>
                <w:noProof/>
                <w:webHidden/>
              </w:rPr>
              <w:tab/>
            </w:r>
            <w:r w:rsidR="00D102B2">
              <w:rPr>
                <w:noProof/>
                <w:webHidden/>
              </w:rPr>
              <w:fldChar w:fldCharType="begin"/>
            </w:r>
            <w:r w:rsidR="00D102B2">
              <w:rPr>
                <w:noProof/>
                <w:webHidden/>
              </w:rPr>
              <w:instrText xml:space="preserve"> PAGEREF _Toc520188542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3" w:history="1">
            <w:r w:rsidR="00D102B2" w:rsidRPr="002F54A5">
              <w:rPr>
                <w:rStyle w:val="Hipervnculo"/>
                <w:noProof/>
                <w:kern w:val="28"/>
                <w:lang w:val="es-ES_tradnl"/>
              </w:rPr>
              <w:t>ANEXO G: HABILITACIONES LEGALES</w:t>
            </w:r>
            <w:r w:rsidR="00D102B2">
              <w:rPr>
                <w:noProof/>
                <w:webHidden/>
              </w:rPr>
              <w:tab/>
            </w:r>
            <w:r w:rsidR="00D102B2">
              <w:rPr>
                <w:noProof/>
                <w:webHidden/>
              </w:rPr>
              <w:fldChar w:fldCharType="begin"/>
            </w:r>
            <w:r w:rsidR="00D102B2">
              <w:rPr>
                <w:noProof/>
                <w:webHidden/>
              </w:rPr>
              <w:instrText xml:space="preserve"> PAGEREF _Toc520188543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4" w:history="1">
            <w:r w:rsidR="00D102B2" w:rsidRPr="002F54A5">
              <w:rPr>
                <w:rStyle w:val="Hipervnculo"/>
                <w:noProof/>
                <w:kern w:val="28"/>
                <w:lang w:val="es-ES_tradnl"/>
              </w:rPr>
              <w:t>ANEXO H: DOCUMENTACIÓN PARA LA FORMALIZACIÓN DEL CONTRATO</w:t>
            </w:r>
            <w:r w:rsidR="00D102B2">
              <w:rPr>
                <w:noProof/>
                <w:webHidden/>
              </w:rPr>
              <w:tab/>
            </w:r>
            <w:r w:rsidR="00D102B2">
              <w:rPr>
                <w:noProof/>
                <w:webHidden/>
              </w:rPr>
              <w:fldChar w:fldCharType="begin"/>
            </w:r>
            <w:r w:rsidR="00D102B2">
              <w:rPr>
                <w:noProof/>
                <w:webHidden/>
              </w:rPr>
              <w:instrText xml:space="preserve"> PAGEREF _Toc520188544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5" w:history="1">
            <w:r w:rsidR="00D102B2" w:rsidRPr="002F54A5">
              <w:rPr>
                <w:rStyle w:val="Hipervnculo"/>
                <w:noProof/>
                <w:kern w:val="28"/>
                <w:lang w:val="es-ES_tradnl"/>
              </w:rPr>
              <w:t>ANEXO I: CONDICIONES ESPECIALES DE EJECUCIÓN</w:t>
            </w:r>
            <w:r w:rsidR="00D102B2">
              <w:rPr>
                <w:noProof/>
                <w:webHidden/>
              </w:rPr>
              <w:tab/>
            </w:r>
            <w:r w:rsidR="00D102B2">
              <w:rPr>
                <w:noProof/>
                <w:webHidden/>
              </w:rPr>
              <w:fldChar w:fldCharType="begin"/>
            </w:r>
            <w:r w:rsidR="00D102B2">
              <w:rPr>
                <w:noProof/>
                <w:webHidden/>
              </w:rPr>
              <w:instrText xml:space="preserve"> PAGEREF _Toc520188545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6" w:history="1">
            <w:r w:rsidR="00D102B2" w:rsidRPr="002F54A5">
              <w:rPr>
                <w:rStyle w:val="Hipervnculo"/>
                <w:noProof/>
                <w:kern w:val="28"/>
                <w:lang w:val="es-ES_tradnl"/>
              </w:rPr>
              <w:t>ANEXO J: PENALIZACIONES</w:t>
            </w:r>
            <w:r w:rsidR="00D102B2">
              <w:rPr>
                <w:noProof/>
                <w:webHidden/>
              </w:rPr>
              <w:tab/>
            </w:r>
            <w:r w:rsidR="00D102B2">
              <w:rPr>
                <w:noProof/>
                <w:webHidden/>
              </w:rPr>
              <w:fldChar w:fldCharType="begin"/>
            </w:r>
            <w:r w:rsidR="00D102B2">
              <w:rPr>
                <w:noProof/>
                <w:webHidden/>
              </w:rPr>
              <w:instrText xml:space="preserve"> PAGEREF _Toc520188546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7" w:history="1">
            <w:r w:rsidR="00D102B2" w:rsidRPr="002F54A5">
              <w:rPr>
                <w:rStyle w:val="Hipervnculo"/>
                <w:noProof/>
                <w:kern w:val="28"/>
                <w:lang w:val="es-ES_tradnl"/>
              </w:rPr>
              <w:t>ANEXO K: MODIFICACIONES CONTRACTUALES PREVISTAS</w:t>
            </w:r>
            <w:r w:rsidR="00D102B2">
              <w:rPr>
                <w:noProof/>
                <w:webHidden/>
              </w:rPr>
              <w:tab/>
            </w:r>
            <w:r w:rsidR="00D102B2">
              <w:rPr>
                <w:noProof/>
                <w:webHidden/>
              </w:rPr>
              <w:fldChar w:fldCharType="begin"/>
            </w:r>
            <w:r w:rsidR="00D102B2">
              <w:rPr>
                <w:noProof/>
                <w:webHidden/>
              </w:rPr>
              <w:instrText xml:space="preserve"> PAGEREF _Toc520188547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8" w:history="1">
            <w:r w:rsidR="00D102B2" w:rsidRPr="002F54A5">
              <w:rPr>
                <w:rStyle w:val="Hipervnculo"/>
                <w:noProof/>
                <w:kern w:val="28"/>
                <w:lang w:val="es-ES_tradnl"/>
              </w:rPr>
              <w:t>ANEXO L: FACTURACIÓN</w:t>
            </w:r>
            <w:r w:rsidR="00D102B2">
              <w:rPr>
                <w:noProof/>
                <w:webHidden/>
              </w:rPr>
              <w:tab/>
            </w:r>
            <w:r w:rsidR="00D102B2">
              <w:rPr>
                <w:noProof/>
                <w:webHidden/>
              </w:rPr>
              <w:fldChar w:fldCharType="begin"/>
            </w:r>
            <w:r w:rsidR="00D102B2">
              <w:rPr>
                <w:noProof/>
                <w:webHidden/>
              </w:rPr>
              <w:instrText xml:space="preserve"> PAGEREF _Toc520188548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49" w:history="1">
            <w:r w:rsidR="00D102B2" w:rsidRPr="002F54A5">
              <w:rPr>
                <w:rStyle w:val="Hipervnculo"/>
                <w:noProof/>
                <w:kern w:val="28"/>
                <w:lang w:val="es-ES_tradnl"/>
              </w:rPr>
              <w:t>ANEXO M: OBLIGACIONES ESENCIALES DEL CONTRATO</w:t>
            </w:r>
            <w:r w:rsidR="00D102B2">
              <w:rPr>
                <w:noProof/>
                <w:webHidden/>
              </w:rPr>
              <w:tab/>
            </w:r>
            <w:r w:rsidR="00D102B2">
              <w:rPr>
                <w:noProof/>
                <w:webHidden/>
              </w:rPr>
              <w:fldChar w:fldCharType="begin"/>
            </w:r>
            <w:r w:rsidR="00D102B2">
              <w:rPr>
                <w:noProof/>
                <w:webHidden/>
              </w:rPr>
              <w:instrText xml:space="preserve"> PAGEREF _Toc520188549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0" w:history="1">
            <w:r w:rsidR="00D102B2" w:rsidRPr="002F54A5">
              <w:rPr>
                <w:rStyle w:val="Hipervnculo"/>
                <w:noProof/>
              </w:rPr>
              <w:t>FORMULARIO DE SOLICITUD DE PARTICIPACIÓN, ENTREGA Y RETIRADA DE DOCUMENTOS</w:t>
            </w:r>
            <w:r w:rsidR="00D102B2">
              <w:rPr>
                <w:noProof/>
                <w:webHidden/>
              </w:rPr>
              <w:tab/>
            </w:r>
            <w:r w:rsidR="00D102B2">
              <w:rPr>
                <w:noProof/>
                <w:webHidden/>
              </w:rPr>
              <w:fldChar w:fldCharType="begin"/>
            </w:r>
            <w:r w:rsidR="00D102B2">
              <w:rPr>
                <w:noProof/>
                <w:webHidden/>
              </w:rPr>
              <w:instrText xml:space="preserve"> PAGEREF _Toc520188550 \h </w:instrText>
            </w:r>
            <w:r w:rsidR="00D102B2">
              <w:rPr>
                <w:noProof/>
                <w:webHidden/>
              </w:rPr>
            </w:r>
            <w:r w:rsidR="00D102B2">
              <w:rPr>
                <w:noProof/>
                <w:webHidden/>
              </w:rPr>
              <w:fldChar w:fldCharType="separate"/>
            </w:r>
            <w:r w:rsidR="001B2B01">
              <w:rPr>
                <w:b w:val="0"/>
                <w:bCs/>
                <w:noProof/>
                <w:webHidden/>
              </w:rPr>
              <w:t>¡Error! Marcador no definido.</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1" w:history="1">
            <w:r w:rsidR="00D102B2" w:rsidRPr="002F54A5">
              <w:rPr>
                <w:rStyle w:val="Hipervnculo"/>
                <w:noProof/>
                <w:kern w:val="28"/>
                <w:lang w:val="es-ES_tradnl"/>
              </w:rPr>
              <w:t>FORMULARIO DE DECLARACIÓN RESPONSABLE COMPLEMENTARIA (SOBRE A)</w:t>
            </w:r>
            <w:r w:rsidR="00D102B2">
              <w:rPr>
                <w:noProof/>
                <w:webHidden/>
              </w:rPr>
              <w:tab/>
            </w:r>
            <w:r w:rsidR="00D102B2">
              <w:rPr>
                <w:noProof/>
                <w:webHidden/>
              </w:rPr>
              <w:fldChar w:fldCharType="begin"/>
            </w:r>
            <w:r w:rsidR="00D102B2">
              <w:rPr>
                <w:noProof/>
                <w:webHidden/>
              </w:rPr>
              <w:instrText xml:space="preserve"> PAGEREF _Toc520188551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2" w:history="1">
            <w:r w:rsidR="00D102B2" w:rsidRPr="002F54A5">
              <w:rPr>
                <w:rStyle w:val="Hipervnculo"/>
                <w:noProof/>
                <w:kern w:val="28"/>
                <w:lang w:val="es-ES_tradnl"/>
              </w:rPr>
              <w:t>FORMULARIO</w:t>
            </w:r>
            <w:r w:rsidR="00D102B2" w:rsidRPr="002F54A5">
              <w:rPr>
                <w:rStyle w:val="Hipervnculo"/>
                <w:noProof/>
              </w:rPr>
              <w:t xml:space="preserve"> DE OFERTA ECONÓMICA (SOBRE C)</w:t>
            </w:r>
            <w:r w:rsidR="00D102B2">
              <w:rPr>
                <w:noProof/>
                <w:webHidden/>
              </w:rPr>
              <w:tab/>
            </w:r>
            <w:r w:rsidR="00D102B2">
              <w:rPr>
                <w:noProof/>
                <w:webHidden/>
              </w:rPr>
              <w:fldChar w:fldCharType="begin"/>
            </w:r>
            <w:r w:rsidR="00D102B2">
              <w:rPr>
                <w:noProof/>
                <w:webHidden/>
              </w:rPr>
              <w:instrText xml:space="preserve"> PAGEREF _Toc520188552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3" w:history="1">
            <w:r w:rsidR="00D102B2" w:rsidRPr="002F54A5">
              <w:rPr>
                <w:rStyle w:val="Hipervnculo"/>
                <w:noProof/>
              </w:rPr>
              <w:t>FORMULARIO DE JUSTIFICACIÓN DE SOLVENCIA ECONÓMICA Y FINANCIERA</w:t>
            </w:r>
            <w:r w:rsidR="00D102B2">
              <w:rPr>
                <w:noProof/>
                <w:webHidden/>
              </w:rPr>
              <w:tab/>
            </w:r>
            <w:r w:rsidR="00D102B2">
              <w:rPr>
                <w:noProof/>
                <w:webHidden/>
              </w:rPr>
              <w:fldChar w:fldCharType="begin"/>
            </w:r>
            <w:r w:rsidR="00D102B2">
              <w:rPr>
                <w:noProof/>
                <w:webHidden/>
              </w:rPr>
              <w:instrText xml:space="preserve"> PAGEREF _Toc520188553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4" w:history="1">
            <w:r w:rsidR="00D102B2" w:rsidRPr="002F54A5">
              <w:rPr>
                <w:rStyle w:val="Hipervnculo"/>
                <w:noProof/>
              </w:rPr>
              <w:t>FORMULARIO DE JUSTIFICACIÓN DE SOLVENCIA TÉCNICA Y PROFESIONAL</w:t>
            </w:r>
            <w:r w:rsidR="00D102B2">
              <w:rPr>
                <w:noProof/>
                <w:webHidden/>
              </w:rPr>
              <w:tab/>
            </w:r>
            <w:r w:rsidR="00D102B2">
              <w:rPr>
                <w:noProof/>
                <w:webHidden/>
              </w:rPr>
              <w:fldChar w:fldCharType="begin"/>
            </w:r>
            <w:r w:rsidR="00D102B2">
              <w:rPr>
                <w:noProof/>
                <w:webHidden/>
              </w:rPr>
              <w:instrText xml:space="preserve"> PAGEREF _Toc520188554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5" w:history="1">
            <w:r w:rsidR="00D102B2" w:rsidRPr="002F54A5">
              <w:rPr>
                <w:rStyle w:val="Hipervnculo"/>
                <w:noProof/>
              </w:rPr>
              <w:t>FORMULARIO DE OFERTA TÉCNICA EVALUABLE SUJETA A JUICIO DE VALOR (SOBRE B)</w:t>
            </w:r>
            <w:r w:rsidR="00D102B2">
              <w:rPr>
                <w:noProof/>
                <w:webHidden/>
              </w:rPr>
              <w:tab/>
            </w:r>
            <w:r w:rsidR="00D102B2">
              <w:rPr>
                <w:noProof/>
                <w:webHidden/>
              </w:rPr>
              <w:fldChar w:fldCharType="begin"/>
            </w:r>
            <w:r w:rsidR="00D102B2">
              <w:rPr>
                <w:noProof/>
                <w:webHidden/>
              </w:rPr>
              <w:instrText xml:space="preserve"> PAGEREF _Toc520188555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6" w:history="1">
            <w:r w:rsidR="00D102B2" w:rsidRPr="002F54A5">
              <w:rPr>
                <w:rStyle w:val="Hipervnculo"/>
                <w:noProof/>
              </w:rPr>
              <w:t>FORMULARIO DE OFERTA TÉCNICA OBJETIVA (SOBRE C)</w:t>
            </w:r>
            <w:r w:rsidR="00D102B2">
              <w:rPr>
                <w:noProof/>
                <w:webHidden/>
              </w:rPr>
              <w:tab/>
            </w:r>
            <w:r w:rsidR="00D102B2">
              <w:rPr>
                <w:noProof/>
                <w:webHidden/>
              </w:rPr>
              <w:fldChar w:fldCharType="begin"/>
            </w:r>
            <w:r w:rsidR="00D102B2">
              <w:rPr>
                <w:noProof/>
                <w:webHidden/>
              </w:rPr>
              <w:instrText xml:space="preserve"> PAGEREF _Toc520188556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D102B2" w:rsidRDefault="00450CFE">
          <w:pPr>
            <w:pStyle w:val="TDC1"/>
            <w:rPr>
              <w:rFonts w:asciiTheme="minorHAnsi" w:eastAsiaTheme="minorEastAsia" w:hAnsiTheme="minorHAnsi" w:cstheme="minorBidi"/>
              <w:b w:val="0"/>
              <w:noProof/>
              <w:snapToGrid/>
            </w:rPr>
          </w:pPr>
          <w:hyperlink w:anchor="_Toc520188557" w:history="1">
            <w:r w:rsidR="00D102B2" w:rsidRPr="002F54A5">
              <w:rPr>
                <w:rStyle w:val="Hipervnculo"/>
                <w:noProof/>
              </w:rPr>
              <w:t>FORMULARIO DOCUMENTO DE CONFIDENCIALIDAD</w:t>
            </w:r>
            <w:r w:rsidR="00D102B2">
              <w:rPr>
                <w:noProof/>
                <w:webHidden/>
              </w:rPr>
              <w:tab/>
            </w:r>
            <w:r w:rsidR="00D102B2">
              <w:rPr>
                <w:noProof/>
                <w:webHidden/>
              </w:rPr>
              <w:fldChar w:fldCharType="begin"/>
            </w:r>
            <w:r w:rsidR="00D102B2">
              <w:rPr>
                <w:noProof/>
                <w:webHidden/>
              </w:rPr>
              <w:instrText xml:space="preserve"> PAGEREF _Toc520188557 \h </w:instrText>
            </w:r>
            <w:r w:rsidR="00D102B2">
              <w:rPr>
                <w:noProof/>
                <w:webHidden/>
              </w:rPr>
            </w:r>
            <w:r w:rsidR="00D102B2">
              <w:rPr>
                <w:noProof/>
                <w:webHidden/>
              </w:rPr>
              <w:fldChar w:fldCharType="separate"/>
            </w:r>
            <w:r w:rsidR="001B2B01">
              <w:rPr>
                <w:noProof/>
                <w:webHidden/>
              </w:rPr>
              <w:t>3</w:t>
            </w:r>
            <w:r w:rsidR="00D102B2">
              <w:rPr>
                <w:noProof/>
                <w:webHidden/>
              </w:rPr>
              <w:fldChar w:fldCharType="end"/>
            </w:r>
          </w:hyperlink>
        </w:p>
        <w:p w:rsidR="002E1F3F" w:rsidRDefault="002E1F3F">
          <w:r>
            <w:rPr>
              <w:b/>
              <w:bCs/>
            </w:rPr>
            <w:fldChar w:fldCharType="end"/>
          </w:r>
        </w:p>
      </w:sdtContent>
    </w:sdt>
    <w:permEnd w:id="567084396" w:displacedByCustomXml="prev"/>
    <w:p w:rsidR="00292279" w:rsidRDefault="00292279">
      <w:pPr>
        <w:spacing w:after="200" w:line="276" w:lineRule="auto"/>
        <w:jc w:val="left"/>
        <w:rPr>
          <w:rFonts w:cs="Arial"/>
          <w:b/>
          <w:color w:val="003366"/>
          <w:kern w:val="28"/>
          <w:szCs w:val="22"/>
          <w:lang w:val="es-ES_tradnl"/>
        </w:rPr>
      </w:pPr>
      <w:r>
        <w:rPr>
          <w:rFonts w:cs="Arial"/>
          <w:color w:val="003366"/>
          <w:szCs w:val="22"/>
        </w:rPr>
        <w:br w:type="page"/>
      </w:r>
    </w:p>
    <w:p w:rsidR="00DA4A35" w:rsidRPr="006A01AC" w:rsidRDefault="00DA4A35" w:rsidP="006A01AC">
      <w:pPr>
        <w:keepNext/>
        <w:keepLines/>
        <w:tabs>
          <w:tab w:val="left" w:pos="964"/>
        </w:tabs>
        <w:spacing w:after="0"/>
        <w:ind w:left="709" w:hanging="709"/>
        <w:jc w:val="center"/>
        <w:outlineLvl w:val="0"/>
        <w:rPr>
          <w:rFonts w:cs="Arial"/>
          <w:b/>
          <w:kern w:val="28"/>
          <w:u w:val="single"/>
          <w:lang w:val="es-ES_tradnl"/>
        </w:rPr>
      </w:pPr>
      <w:bookmarkStart w:id="1" w:name="_Toc510209152"/>
      <w:bookmarkStart w:id="2" w:name="_Toc520188500"/>
      <w:r w:rsidRPr="006A01AC">
        <w:rPr>
          <w:rFonts w:cs="Arial"/>
          <w:b/>
          <w:kern w:val="28"/>
          <w:u w:val="single"/>
          <w:lang w:val="es-ES_tradnl"/>
        </w:rPr>
        <w:lastRenderedPageBreak/>
        <w:t>IDENTIFICACIÓN DEL ORGANISMO CONTRATANTE</w:t>
      </w:r>
      <w:bookmarkEnd w:id="1"/>
      <w:bookmarkEnd w:id="2"/>
    </w:p>
    <w:p w:rsidR="006A01AC" w:rsidRPr="00DA4A35" w:rsidRDefault="006A01AC" w:rsidP="006A01AC">
      <w:pPr>
        <w:pStyle w:val="Ttulo"/>
      </w:pPr>
    </w:p>
    <w:tbl>
      <w:tblPr>
        <w:tblW w:w="3998" w:type="pct"/>
        <w:jc w:val="center"/>
        <w:tblBorders>
          <w:top w:val="single" w:sz="4" w:space="0" w:color="auto"/>
          <w:left w:val="single" w:sz="4" w:space="0" w:color="auto"/>
          <w:bottom w:val="single" w:sz="4" w:space="0" w:color="auto"/>
          <w:right w:val="single" w:sz="4" w:space="0" w:color="000000"/>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99"/>
      </w:tblGrid>
      <w:tr w:rsidR="00DA4A35" w:rsidRPr="002E1F3F" w:rsidTr="002E1F3F">
        <w:trPr>
          <w:trHeight w:val="395"/>
          <w:jc w:val="center"/>
        </w:trPr>
        <w:tc>
          <w:tcPr>
            <w:tcW w:w="5000" w:type="pct"/>
            <w:shd w:val="clear" w:color="auto" w:fill="FFC000"/>
            <w:vAlign w:val="center"/>
          </w:tcPr>
          <w:p w:rsidR="00DA4A35" w:rsidRPr="002E1F3F" w:rsidRDefault="00DA4A35" w:rsidP="00DA4A35">
            <w:pPr>
              <w:spacing w:after="0" w:line="240" w:lineRule="auto"/>
              <w:jc w:val="center"/>
              <w:rPr>
                <w:rFonts w:asciiTheme="minorHAnsi" w:hAnsiTheme="minorHAnsi" w:cs="Arial"/>
                <w:b/>
                <w:snapToGrid/>
                <w:color w:val="FFFFFF" w:themeColor="background1"/>
                <w:szCs w:val="18"/>
              </w:rPr>
            </w:pPr>
            <w:r w:rsidRPr="002E1F3F">
              <w:rPr>
                <w:rFonts w:asciiTheme="minorHAnsi" w:hAnsiTheme="minorHAnsi" w:cs="Arial"/>
                <w:b/>
                <w:snapToGrid/>
                <w:color w:val="FFFFFF" w:themeColor="background1"/>
                <w:szCs w:val="18"/>
              </w:rPr>
              <w:t>Identidad del Contratante</w:t>
            </w:r>
          </w:p>
        </w:tc>
      </w:tr>
      <w:tr w:rsidR="00DA4A35" w:rsidRPr="00DA4A35" w:rsidTr="002E1F3F">
        <w:trPr>
          <w:trHeight w:val="2213"/>
          <w:jc w:val="center"/>
        </w:trPr>
        <w:tc>
          <w:tcPr>
            <w:tcW w:w="5000" w:type="pct"/>
            <w:shd w:val="clear" w:color="auto" w:fill="FFFFFF" w:themeFill="background1"/>
            <w:vAlign w:val="center"/>
            <w:hideMark/>
          </w:tcPr>
          <w:p w:rsidR="007D04DF" w:rsidRDefault="002E1F3F" w:rsidP="002E1F3F">
            <w:pPr>
              <w:spacing w:after="0" w:line="240" w:lineRule="auto"/>
              <w:jc w:val="left"/>
              <w:rPr>
                <w:rFonts w:ascii="Calibri" w:hAnsi="Calibri" w:cs="Arial"/>
                <w:b/>
                <w:bCs/>
                <w:snapToGrid/>
                <w:color w:val="000000"/>
                <w:szCs w:val="22"/>
                <w:shd w:val="clear" w:color="auto" w:fill="FFFFFF" w:themeFill="background1"/>
              </w:rPr>
            </w:pPr>
            <w:r>
              <w:rPr>
                <w:rFonts w:ascii="Calibri" w:hAnsi="Calibri" w:cs="Arial"/>
                <w:snapToGrid/>
                <w:color w:val="000000"/>
                <w:szCs w:val="22"/>
                <w:shd w:val="clear" w:color="auto" w:fill="FFFFFF" w:themeFill="background1"/>
              </w:rPr>
              <w:t xml:space="preserve">DENOMINACIÓN: </w:t>
            </w:r>
            <w:r w:rsidR="00DA4A35" w:rsidRPr="00DA4A35">
              <w:rPr>
                <w:rFonts w:ascii="Calibri" w:hAnsi="Calibri" w:cs="Arial"/>
                <w:b/>
                <w:bCs/>
                <w:snapToGrid/>
                <w:color w:val="000000"/>
                <w:szCs w:val="22"/>
                <w:shd w:val="clear" w:color="auto" w:fill="FFFFFF" w:themeFill="background1"/>
              </w:rPr>
              <w:t xml:space="preserve">MUTUAL MIDAT CYCLOPS, MCSS </w:t>
            </w:r>
            <w:proofErr w:type="spellStart"/>
            <w:r w:rsidR="00DA4A35" w:rsidRPr="00DA4A35">
              <w:rPr>
                <w:rFonts w:ascii="Calibri" w:hAnsi="Calibri" w:cs="Arial"/>
                <w:b/>
                <w:bCs/>
                <w:snapToGrid/>
                <w:color w:val="000000"/>
                <w:szCs w:val="22"/>
                <w:shd w:val="clear" w:color="auto" w:fill="FFFFFF" w:themeFill="background1"/>
              </w:rPr>
              <w:t>Nº</w:t>
            </w:r>
            <w:proofErr w:type="spellEnd"/>
            <w:r w:rsidR="00DA4A35" w:rsidRPr="00DA4A35">
              <w:rPr>
                <w:rFonts w:ascii="Calibri" w:hAnsi="Calibri" w:cs="Arial"/>
                <w:b/>
                <w:bCs/>
                <w:snapToGrid/>
                <w:color w:val="000000"/>
                <w:szCs w:val="22"/>
                <w:shd w:val="clear" w:color="auto" w:fill="FFFFFF" w:themeFill="background1"/>
              </w:rPr>
              <w:t xml:space="preserve"> 1</w:t>
            </w:r>
          </w:p>
          <w:p w:rsidR="002E1F3F" w:rsidRDefault="00DA4A35" w:rsidP="002E1F3F">
            <w:pPr>
              <w:spacing w:after="0" w:line="240" w:lineRule="auto"/>
              <w:jc w:val="left"/>
              <w:rPr>
                <w:rFonts w:ascii="Calibri" w:hAnsi="Calibri" w:cs="Arial"/>
                <w:b/>
                <w:bCs/>
                <w:snapToGrid/>
                <w:color w:val="000000"/>
                <w:szCs w:val="22"/>
                <w:shd w:val="clear" w:color="auto" w:fill="FFFFFF" w:themeFill="background1"/>
              </w:rPr>
            </w:pPr>
            <w:r w:rsidRPr="00DA4A35">
              <w:rPr>
                <w:rFonts w:cs="Arial"/>
                <w:snapToGrid/>
                <w:sz w:val="20"/>
                <w:shd w:val="clear" w:color="auto" w:fill="FFFFFF" w:themeFill="background1"/>
              </w:rPr>
              <w:t>NIF:</w:t>
            </w:r>
            <w:r w:rsidRPr="00DA4A35">
              <w:rPr>
                <w:rFonts w:ascii="Calibri" w:hAnsi="Calibri" w:cs="Arial"/>
                <w:b/>
                <w:bCs/>
                <w:snapToGrid/>
                <w:color w:val="000000"/>
                <w:szCs w:val="22"/>
                <w:shd w:val="clear" w:color="auto" w:fill="FFFFFF" w:themeFill="background1"/>
              </w:rPr>
              <w:t xml:space="preserve"> G-64.172.513</w:t>
            </w:r>
          </w:p>
          <w:p w:rsidR="002E1F3F" w:rsidRDefault="00DA4A35" w:rsidP="002E1F3F">
            <w:pPr>
              <w:spacing w:after="0" w:line="240" w:lineRule="auto"/>
              <w:jc w:val="left"/>
              <w:rPr>
                <w:rFonts w:ascii="Calibri" w:hAnsi="Calibri" w:cs="Arial"/>
                <w:b/>
                <w:bCs/>
                <w:snapToGrid/>
                <w:color w:val="000000"/>
                <w:szCs w:val="22"/>
                <w:shd w:val="clear" w:color="auto" w:fill="FFFFFF" w:themeFill="background1"/>
              </w:rPr>
            </w:pPr>
            <w:r w:rsidRPr="00DA4A35">
              <w:rPr>
                <w:rFonts w:cs="Arial"/>
                <w:snapToGrid/>
                <w:sz w:val="20"/>
                <w:shd w:val="clear" w:color="auto" w:fill="FFFFFF" w:themeFill="background1"/>
              </w:rPr>
              <w:t xml:space="preserve">DIRECCIÓN: </w:t>
            </w:r>
            <w:r w:rsidR="0033258B" w:rsidRPr="0033258B">
              <w:rPr>
                <w:rFonts w:ascii="Calibri" w:hAnsi="Calibri" w:cs="Arial"/>
                <w:b/>
                <w:bCs/>
                <w:snapToGrid/>
                <w:color w:val="000000"/>
                <w:szCs w:val="22"/>
                <w:shd w:val="clear" w:color="auto" w:fill="FFFFFF" w:themeFill="background1"/>
              </w:rPr>
              <w:t>#</w:t>
            </w:r>
            <w:proofErr w:type="spellStart"/>
            <w:r w:rsidR="0033258B" w:rsidRPr="0033258B">
              <w:rPr>
                <w:rFonts w:ascii="Calibri" w:hAnsi="Calibri" w:cs="Arial"/>
                <w:b/>
                <w:bCs/>
                <w:snapToGrid/>
                <w:color w:val="000000"/>
                <w:szCs w:val="22"/>
                <w:shd w:val="clear" w:color="auto" w:fill="FFFFFF" w:themeFill="background1"/>
              </w:rPr>
              <w:t>text&amp;nom_persona&amp;</w:t>
            </w:r>
            <w:proofErr w:type="gramStart"/>
            <w:r w:rsidR="0033258B" w:rsidRPr="0033258B">
              <w:rPr>
                <w:rFonts w:ascii="Calibri" w:hAnsi="Calibri" w:cs="Arial"/>
                <w:b/>
                <w:bCs/>
                <w:snapToGrid/>
                <w:color w:val="000000"/>
                <w:szCs w:val="22"/>
                <w:shd w:val="clear" w:color="auto" w:fill="FFFFFF" w:themeFill="background1"/>
              </w:rPr>
              <w:t>style:bold</w:t>
            </w:r>
            <w:proofErr w:type="spellEnd"/>
            <w:proofErr w:type="gramEnd"/>
            <w:r w:rsidR="0033258B" w:rsidRPr="0033258B">
              <w:rPr>
                <w:rFonts w:ascii="Calibri" w:hAnsi="Calibri" w:cs="Arial"/>
                <w:b/>
                <w:bCs/>
                <w:snapToGrid/>
                <w:color w:val="000000"/>
                <w:szCs w:val="22"/>
                <w:shd w:val="clear" w:color="auto" w:fill="FFFFFF" w:themeFill="background1"/>
              </w:rPr>
              <w:t>#</w:t>
            </w:r>
          </w:p>
          <w:p w:rsidR="002E1F3F" w:rsidRDefault="00DA4A35" w:rsidP="002E1F3F">
            <w:pPr>
              <w:spacing w:after="0" w:line="240" w:lineRule="auto"/>
              <w:jc w:val="left"/>
              <w:rPr>
                <w:rFonts w:ascii="Calibri" w:hAnsi="Calibri" w:cs="Arial"/>
                <w:b/>
                <w:bCs/>
                <w:snapToGrid/>
                <w:color w:val="000000"/>
                <w:szCs w:val="22"/>
                <w:shd w:val="clear" w:color="auto" w:fill="FFFFFF" w:themeFill="background1"/>
              </w:rPr>
            </w:pPr>
            <w:r w:rsidRPr="00DA4A35">
              <w:rPr>
                <w:rFonts w:cs="Arial"/>
                <w:snapToGrid/>
                <w:sz w:val="20"/>
                <w:shd w:val="clear" w:color="auto" w:fill="FFFFFF" w:themeFill="background1"/>
              </w:rPr>
              <w:t>NUTS:</w:t>
            </w:r>
            <w:r w:rsidRPr="00DA4A35">
              <w:rPr>
                <w:rFonts w:ascii="Calibri" w:hAnsi="Calibri" w:cs="Arial"/>
                <w:b/>
                <w:bCs/>
                <w:snapToGrid/>
                <w:color w:val="000000"/>
                <w:szCs w:val="22"/>
                <w:shd w:val="clear" w:color="auto" w:fill="FFFFFF" w:themeFill="background1"/>
              </w:rPr>
              <w:t>ES</w:t>
            </w:r>
          </w:p>
          <w:p w:rsidR="002E1F3F" w:rsidRDefault="00DA4A35" w:rsidP="002E1F3F">
            <w:pPr>
              <w:spacing w:after="0" w:line="240" w:lineRule="auto"/>
              <w:jc w:val="left"/>
              <w:rPr>
                <w:rFonts w:ascii="Calibri" w:hAnsi="Calibri" w:cs="Arial"/>
                <w:b/>
                <w:bCs/>
                <w:snapToGrid/>
                <w:color w:val="000000"/>
                <w:szCs w:val="22"/>
                <w:shd w:val="clear" w:color="auto" w:fill="FFFFFF" w:themeFill="background1"/>
              </w:rPr>
            </w:pPr>
            <w:r w:rsidRPr="00DA4A35">
              <w:rPr>
                <w:rFonts w:cs="Arial"/>
                <w:snapToGrid/>
                <w:sz w:val="20"/>
                <w:shd w:val="clear" w:color="auto" w:fill="FFFFFF" w:themeFill="background1"/>
              </w:rPr>
              <w:t xml:space="preserve">TEL: </w:t>
            </w:r>
            <w:r w:rsidRPr="00DA4A35">
              <w:rPr>
                <w:rFonts w:ascii="Calibri" w:hAnsi="Calibri" w:cs="Arial"/>
                <w:b/>
                <w:bCs/>
                <w:snapToGrid/>
                <w:color w:val="000000"/>
                <w:szCs w:val="22"/>
                <w:shd w:val="clear" w:color="auto" w:fill="FFFFFF" w:themeFill="background1"/>
              </w:rPr>
              <w:t>93 405 12 44</w:t>
            </w:r>
            <w:r w:rsidRPr="00DA4A35">
              <w:rPr>
                <w:rFonts w:cs="Arial"/>
                <w:snapToGrid/>
                <w:sz w:val="20"/>
                <w:shd w:val="clear" w:color="auto" w:fill="FFFFFF" w:themeFill="background1"/>
              </w:rPr>
              <w:t>;</w:t>
            </w:r>
            <w:r w:rsidR="002E1F3F">
              <w:rPr>
                <w:rFonts w:cs="Arial"/>
                <w:snapToGrid/>
                <w:sz w:val="20"/>
                <w:shd w:val="clear" w:color="auto" w:fill="FFFFFF" w:themeFill="background1"/>
              </w:rPr>
              <w:tab/>
            </w:r>
            <w:r w:rsidRPr="00DA4A35">
              <w:rPr>
                <w:rFonts w:cs="Arial"/>
                <w:snapToGrid/>
                <w:sz w:val="20"/>
                <w:shd w:val="clear" w:color="auto" w:fill="FFFFFF" w:themeFill="background1"/>
              </w:rPr>
              <w:t xml:space="preserve">FAX: </w:t>
            </w:r>
            <w:r w:rsidRPr="00DA4A35">
              <w:rPr>
                <w:rFonts w:ascii="Calibri" w:hAnsi="Calibri" w:cs="Arial"/>
                <w:b/>
                <w:bCs/>
                <w:snapToGrid/>
                <w:color w:val="000000"/>
                <w:szCs w:val="22"/>
                <w:shd w:val="clear" w:color="auto" w:fill="FFFFFF" w:themeFill="background1"/>
              </w:rPr>
              <w:t>93 410 88 28</w:t>
            </w:r>
          </w:p>
          <w:p w:rsidR="00DA4A35" w:rsidRPr="00DA4A35" w:rsidRDefault="00DA4A35" w:rsidP="002E1F3F">
            <w:pPr>
              <w:spacing w:after="0" w:line="240" w:lineRule="auto"/>
              <w:jc w:val="left"/>
              <w:rPr>
                <w:rFonts w:ascii="Calibri" w:hAnsi="Calibri" w:cs="Arial"/>
                <w:snapToGrid/>
                <w:color w:val="000000"/>
                <w:szCs w:val="22"/>
              </w:rPr>
            </w:pPr>
            <w:r w:rsidRPr="00DA4A35">
              <w:rPr>
                <w:rFonts w:cs="Arial"/>
                <w:snapToGrid/>
                <w:sz w:val="20"/>
                <w:shd w:val="clear" w:color="auto" w:fill="FFFFFF" w:themeFill="background1"/>
              </w:rPr>
              <w:t xml:space="preserve">DIRECCIÓN ELECTRÓNICA Y DE INTERNET DEL PODER ADJUDICADOR: </w:t>
            </w:r>
            <w:r w:rsidR="004A5A34">
              <w:rPr>
                <w:rFonts w:ascii="Calibri" w:hAnsi="Calibri" w:cs="Arial"/>
                <w:b/>
                <w:bCs/>
                <w:snapToGrid/>
                <w:color w:val="000000"/>
                <w:szCs w:val="22"/>
                <w:shd w:val="clear" w:color="auto" w:fill="FFFFFF" w:themeFill="background1"/>
              </w:rPr>
              <w:t>mesacontratacio</w:t>
            </w:r>
            <w:r w:rsidRPr="00DA4A35">
              <w:rPr>
                <w:rFonts w:ascii="Calibri" w:hAnsi="Calibri" w:cs="Arial"/>
                <w:b/>
                <w:bCs/>
                <w:snapToGrid/>
                <w:color w:val="000000"/>
                <w:szCs w:val="22"/>
                <w:shd w:val="clear" w:color="auto" w:fill="FFFFFF" w:themeFill="background1"/>
              </w:rPr>
              <w:t>n</w:t>
            </w:r>
            <w:r w:rsidRPr="00DA4A35">
              <w:rPr>
                <w:rFonts w:ascii="Calibri" w:hAnsi="Calibri" w:cs="Arial"/>
                <w:b/>
                <w:bCs/>
                <w:snapToGrid/>
                <w:color w:val="000000"/>
                <w:szCs w:val="22"/>
              </w:rPr>
              <w:t xml:space="preserve">@mc-mutual.com </w:t>
            </w:r>
          </w:p>
        </w:tc>
      </w:tr>
      <w:tr w:rsidR="00DA4A35" w:rsidRPr="002E1F3F" w:rsidTr="002E1F3F">
        <w:trPr>
          <w:trHeight w:val="303"/>
          <w:jc w:val="center"/>
        </w:trPr>
        <w:tc>
          <w:tcPr>
            <w:tcW w:w="5000" w:type="pct"/>
            <w:shd w:val="clear" w:color="auto" w:fill="FFC000"/>
            <w:vAlign w:val="center"/>
          </w:tcPr>
          <w:p w:rsidR="00DA4A35" w:rsidRPr="002E1F3F" w:rsidRDefault="002E1F3F" w:rsidP="00DA4A35">
            <w:pPr>
              <w:spacing w:after="0" w:line="240" w:lineRule="auto"/>
              <w:jc w:val="center"/>
              <w:rPr>
                <w:rFonts w:asciiTheme="minorHAnsi" w:hAnsiTheme="minorHAnsi" w:cs="Arial"/>
                <w:b/>
                <w:snapToGrid/>
                <w:color w:val="FFFFFF" w:themeColor="background1"/>
                <w:szCs w:val="18"/>
              </w:rPr>
            </w:pPr>
            <w:r>
              <w:rPr>
                <w:rFonts w:asciiTheme="minorHAnsi" w:hAnsiTheme="minorHAnsi" w:cs="Arial"/>
                <w:b/>
                <w:snapToGrid/>
                <w:color w:val="FFFFFF" w:themeColor="background1"/>
                <w:szCs w:val="18"/>
              </w:rPr>
              <w:t xml:space="preserve">Medios de Acceso a los Pliegos </w:t>
            </w:r>
            <w:r w:rsidR="00DA4A35" w:rsidRPr="002E1F3F">
              <w:rPr>
                <w:rFonts w:asciiTheme="minorHAnsi" w:hAnsiTheme="minorHAnsi" w:cs="Arial"/>
                <w:b/>
                <w:snapToGrid/>
                <w:color w:val="FFFFFF" w:themeColor="background1"/>
                <w:szCs w:val="18"/>
              </w:rPr>
              <w:t>y/o información complementaria</w:t>
            </w:r>
          </w:p>
        </w:tc>
      </w:tr>
      <w:tr w:rsidR="00DA4A35" w:rsidRPr="00DA4A35" w:rsidTr="002E1F3F">
        <w:trPr>
          <w:trHeight w:val="689"/>
          <w:jc w:val="center"/>
        </w:trPr>
        <w:tc>
          <w:tcPr>
            <w:tcW w:w="5000" w:type="pct"/>
            <w:shd w:val="clear" w:color="auto" w:fill="auto"/>
            <w:vAlign w:val="center"/>
            <w:hideMark/>
          </w:tcPr>
          <w:p w:rsidR="002E1F3F" w:rsidRDefault="00DA4A35" w:rsidP="002E1F3F">
            <w:pPr>
              <w:spacing w:after="0" w:line="240" w:lineRule="auto"/>
              <w:jc w:val="center"/>
              <w:rPr>
                <w:rFonts w:ascii="Calibri" w:hAnsi="Calibri" w:cs="Arial"/>
                <w:snapToGrid/>
                <w:color w:val="000000"/>
                <w:szCs w:val="22"/>
              </w:rPr>
            </w:pPr>
            <w:r w:rsidRPr="00DA4A35">
              <w:rPr>
                <w:rFonts w:ascii="Calibri" w:hAnsi="Calibri" w:cs="Arial"/>
                <w:snapToGrid/>
                <w:color w:val="000000"/>
                <w:szCs w:val="22"/>
              </w:rPr>
              <w:t>PERFIL DE CONTRATANTE ACCESIBLE EN:</w:t>
            </w:r>
          </w:p>
          <w:p w:rsidR="00DA4A35" w:rsidRPr="00DA4A35" w:rsidRDefault="00DA4A35" w:rsidP="002E1F3F">
            <w:pPr>
              <w:spacing w:after="0" w:line="240" w:lineRule="auto"/>
              <w:jc w:val="center"/>
              <w:rPr>
                <w:rFonts w:ascii="Calibri" w:hAnsi="Calibri" w:cs="Arial"/>
                <w:snapToGrid/>
                <w:color w:val="000000"/>
                <w:szCs w:val="22"/>
              </w:rPr>
            </w:pPr>
            <w:r w:rsidRPr="00DA4A35">
              <w:rPr>
                <w:rFonts w:ascii="Calibri" w:hAnsi="Calibri" w:cs="Arial"/>
                <w:b/>
                <w:bCs/>
                <w:snapToGrid/>
                <w:color w:val="000000"/>
                <w:szCs w:val="22"/>
              </w:rPr>
              <w:t>www.contrataciondelestado.es</w:t>
            </w:r>
          </w:p>
        </w:tc>
      </w:tr>
      <w:tr w:rsidR="00DA4A35" w:rsidRPr="002E1F3F" w:rsidTr="002E1F3F">
        <w:trPr>
          <w:trHeight w:val="289"/>
          <w:jc w:val="center"/>
        </w:trPr>
        <w:tc>
          <w:tcPr>
            <w:tcW w:w="5000" w:type="pct"/>
            <w:shd w:val="clear" w:color="auto" w:fill="FFC000"/>
            <w:vAlign w:val="center"/>
          </w:tcPr>
          <w:p w:rsidR="00DA4A35" w:rsidRPr="002E1F3F" w:rsidRDefault="00DA4A35" w:rsidP="002E1F3F">
            <w:pPr>
              <w:spacing w:after="0" w:line="240" w:lineRule="auto"/>
              <w:jc w:val="center"/>
              <w:rPr>
                <w:rFonts w:ascii="Calibri" w:hAnsi="Calibri" w:cs="Arial"/>
                <w:b/>
                <w:snapToGrid/>
                <w:color w:val="FFFFFF" w:themeColor="background1"/>
              </w:rPr>
            </w:pPr>
            <w:r w:rsidRPr="002E1F3F">
              <w:rPr>
                <w:rFonts w:ascii="Calibri" w:hAnsi="Calibri" w:cs="Arial"/>
                <w:b/>
                <w:snapToGrid/>
                <w:color w:val="FFFFFF" w:themeColor="background1"/>
              </w:rPr>
              <w:t>Tipo de Poder Adjudicador</w:t>
            </w:r>
          </w:p>
        </w:tc>
      </w:tr>
      <w:tr w:rsidR="00DA4A35" w:rsidRPr="00DA4A35" w:rsidTr="002E1F3F">
        <w:trPr>
          <w:trHeight w:val="392"/>
          <w:jc w:val="center"/>
        </w:trPr>
        <w:tc>
          <w:tcPr>
            <w:tcW w:w="5000" w:type="pct"/>
            <w:shd w:val="clear" w:color="auto" w:fill="auto"/>
            <w:vAlign w:val="center"/>
            <w:hideMark/>
          </w:tcPr>
          <w:p w:rsidR="00DA4A35" w:rsidRPr="00DA4A35" w:rsidRDefault="00DA4A35" w:rsidP="002E1F3F">
            <w:pPr>
              <w:spacing w:after="0" w:line="240" w:lineRule="auto"/>
              <w:jc w:val="center"/>
              <w:rPr>
                <w:rFonts w:ascii="Calibri" w:hAnsi="Calibri" w:cs="Arial"/>
                <w:snapToGrid/>
                <w:color w:val="000000"/>
                <w:szCs w:val="22"/>
              </w:rPr>
            </w:pPr>
            <w:r w:rsidRPr="00DA4A35">
              <w:rPr>
                <w:rFonts w:ascii="Calibri" w:hAnsi="Calibri" w:cs="Arial"/>
                <w:snapToGrid/>
                <w:color w:val="000000"/>
                <w:szCs w:val="22"/>
              </w:rPr>
              <w:t>Poder adjudicador sin carácter de Administración Pública.</w:t>
            </w:r>
          </w:p>
        </w:tc>
      </w:tr>
      <w:tr w:rsidR="00DA4A35" w:rsidRPr="002E1F3F" w:rsidTr="002E1F3F">
        <w:trPr>
          <w:trHeight w:val="288"/>
          <w:jc w:val="center"/>
        </w:trPr>
        <w:tc>
          <w:tcPr>
            <w:tcW w:w="5000" w:type="pct"/>
            <w:shd w:val="clear" w:color="auto" w:fill="FFC000"/>
          </w:tcPr>
          <w:p w:rsidR="00DA4A35" w:rsidRPr="002E1F3F" w:rsidRDefault="00DA4A35" w:rsidP="00DA4A35">
            <w:pPr>
              <w:spacing w:after="0" w:line="240" w:lineRule="auto"/>
              <w:jc w:val="center"/>
              <w:rPr>
                <w:rFonts w:ascii="Calibri" w:hAnsi="Calibri" w:cs="Arial"/>
                <w:b/>
                <w:snapToGrid/>
                <w:color w:val="000000"/>
                <w:szCs w:val="22"/>
              </w:rPr>
            </w:pPr>
            <w:r w:rsidRPr="002E1F3F">
              <w:rPr>
                <w:rFonts w:ascii="Calibri" w:hAnsi="Calibri" w:cs="Arial"/>
                <w:b/>
                <w:snapToGrid/>
                <w:color w:val="FFFFFF" w:themeColor="background1"/>
              </w:rPr>
              <w:t>Principal Actividad Ejercida</w:t>
            </w:r>
          </w:p>
        </w:tc>
      </w:tr>
      <w:tr w:rsidR="00DA4A35" w:rsidRPr="00DA4A35" w:rsidTr="002E1F3F">
        <w:trPr>
          <w:trHeight w:val="968"/>
          <w:jc w:val="center"/>
        </w:trPr>
        <w:tc>
          <w:tcPr>
            <w:tcW w:w="5000" w:type="pct"/>
            <w:shd w:val="clear" w:color="auto" w:fill="auto"/>
            <w:vAlign w:val="center"/>
            <w:hideMark/>
          </w:tcPr>
          <w:p w:rsidR="00DA4A35" w:rsidRPr="00DA4A35" w:rsidRDefault="00DA4A35" w:rsidP="002E1F3F">
            <w:pPr>
              <w:spacing w:after="0" w:line="240" w:lineRule="auto"/>
              <w:jc w:val="center"/>
              <w:rPr>
                <w:rFonts w:ascii="Calibri" w:hAnsi="Calibri" w:cs="Arial"/>
                <w:snapToGrid/>
                <w:color w:val="000000"/>
                <w:szCs w:val="22"/>
              </w:rPr>
            </w:pPr>
            <w:r w:rsidRPr="00DA4A35">
              <w:rPr>
                <w:rFonts w:ascii="Calibri" w:hAnsi="Calibri" w:cs="Arial"/>
                <w:snapToGrid/>
                <w:color w:val="000000"/>
                <w:szCs w:val="22"/>
              </w:rPr>
              <w:t>Entidad colaboradora en la gestión de la acción protectora de la Seguridad Social que satisface fines de interés general bajo la tutela y control de la Administración General del Estado.</w:t>
            </w:r>
          </w:p>
        </w:tc>
      </w:tr>
    </w:tbl>
    <w:p w:rsidR="004C2A07" w:rsidRDefault="004C2A07" w:rsidP="00463E17"/>
    <w:p w:rsidR="004C2A07" w:rsidRDefault="004C2A07">
      <w:pPr>
        <w:spacing w:after="200" w:line="276" w:lineRule="auto"/>
        <w:jc w:val="left"/>
        <w:rPr>
          <w:rFonts w:cs="Arial"/>
          <w:b/>
          <w:kern w:val="28"/>
          <w:szCs w:val="22"/>
          <w:u w:val="single"/>
          <w:lang w:val="es-ES_tradnl"/>
        </w:rPr>
      </w:pPr>
      <w:r>
        <w:rPr>
          <w:rFonts w:cs="Arial"/>
          <w:szCs w:val="22"/>
          <w:u w:val="single"/>
        </w:rPr>
        <w:br w:type="page"/>
      </w:r>
    </w:p>
    <w:p w:rsidR="004C2A07" w:rsidRDefault="004C2A07" w:rsidP="004C2A07">
      <w:pPr>
        <w:pStyle w:val="Ttulo1"/>
        <w:numPr>
          <w:ilvl w:val="0"/>
          <w:numId w:val="0"/>
        </w:numPr>
        <w:jc w:val="center"/>
        <w:rPr>
          <w:rFonts w:cs="Arial"/>
          <w:szCs w:val="22"/>
          <w:u w:val="single"/>
        </w:rPr>
      </w:pPr>
      <w:bookmarkStart w:id="3" w:name="_Toc510209153"/>
      <w:bookmarkStart w:id="4" w:name="_Toc520188501"/>
      <w:r>
        <w:rPr>
          <w:rFonts w:cs="Arial"/>
          <w:szCs w:val="22"/>
          <w:u w:val="single"/>
        </w:rPr>
        <w:lastRenderedPageBreak/>
        <w:t>DATOS BÁSICOS DEL EXPEDIENTE</w:t>
      </w:r>
      <w:bookmarkEnd w:id="3"/>
      <w:bookmarkEnd w:id="4"/>
    </w:p>
    <w:tbl>
      <w:tblPr>
        <w:tblW w:w="9072" w:type="dxa"/>
        <w:tblInd w:w="708" w:type="dxa"/>
        <w:tblLayout w:type="fixed"/>
        <w:tblCellMar>
          <w:top w:w="15" w:type="dxa"/>
          <w:left w:w="70" w:type="dxa"/>
          <w:bottom w:w="15" w:type="dxa"/>
          <w:right w:w="70" w:type="dxa"/>
        </w:tblCellMar>
        <w:tblLook w:val="04A0" w:firstRow="1" w:lastRow="0" w:firstColumn="1" w:lastColumn="0" w:noHBand="0" w:noVBand="1"/>
      </w:tblPr>
      <w:tblGrid>
        <w:gridCol w:w="451"/>
        <w:gridCol w:w="34"/>
        <w:gridCol w:w="6"/>
        <w:gridCol w:w="1281"/>
        <w:gridCol w:w="425"/>
        <w:gridCol w:w="426"/>
        <w:gridCol w:w="567"/>
        <w:gridCol w:w="1768"/>
        <w:gridCol w:w="425"/>
        <w:gridCol w:w="357"/>
        <w:gridCol w:w="3332"/>
      </w:tblGrid>
      <w:tr w:rsidR="007D1BA1" w:rsidRPr="007D1BA1" w:rsidTr="002E4B67">
        <w:trPr>
          <w:trHeight w:val="400"/>
        </w:trPr>
        <w:tc>
          <w:tcPr>
            <w:tcW w:w="9072" w:type="dxa"/>
            <w:gridSpan w:val="11"/>
            <w:tcBorders>
              <w:top w:val="single" w:sz="4" w:space="0" w:color="auto"/>
              <w:left w:val="single" w:sz="4" w:space="0" w:color="auto"/>
              <w:bottom w:val="single" w:sz="4" w:space="0" w:color="auto"/>
              <w:right w:val="single" w:sz="4" w:space="0" w:color="auto"/>
            </w:tcBorders>
            <w:shd w:val="clear" w:color="auto" w:fill="FFC000"/>
            <w:vAlign w:val="center"/>
            <w:hideMark/>
          </w:tcPr>
          <w:p w:rsidR="007D1BA1" w:rsidRPr="00860DA6" w:rsidRDefault="007D1BA1" w:rsidP="002E1F3F">
            <w:pPr>
              <w:spacing w:after="0" w:line="240" w:lineRule="auto"/>
              <w:jc w:val="center"/>
              <w:rPr>
                <w:rFonts w:cs="Arial"/>
                <w:b/>
                <w:bCs/>
                <w:snapToGrid/>
                <w:color w:val="FFFFFF" w:themeColor="background1"/>
                <w:sz w:val="20"/>
                <w:szCs w:val="18"/>
              </w:rPr>
            </w:pPr>
            <w:r w:rsidRPr="00860DA6">
              <w:rPr>
                <w:rFonts w:cs="Arial"/>
                <w:b/>
                <w:bCs/>
                <w:snapToGrid/>
                <w:color w:val="FFFFFF" w:themeColor="background1"/>
                <w:sz w:val="20"/>
                <w:szCs w:val="18"/>
              </w:rPr>
              <w:t>Datos básicos del expediente</w:t>
            </w:r>
          </w:p>
        </w:tc>
      </w:tr>
      <w:tr w:rsidR="002E4B67" w:rsidRPr="007D1BA1" w:rsidTr="002E4B67">
        <w:trPr>
          <w:trHeight w:val="380"/>
        </w:trPr>
        <w:tc>
          <w:tcPr>
            <w:tcW w:w="485" w:type="dxa"/>
            <w:gridSpan w:val="2"/>
            <w:tcBorders>
              <w:top w:val="single" w:sz="4" w:space="0" w:color="auto"/>
              <w:left w:val="single" w:sz="4" w:space="0" w:color="auto"/>
              <w:bottom w:val="single" w:sz="4" w:space="0" w:color="auto"/>
              <w:right w:val="nil"/>
            </w:tcBorders>
            <w:vAlign w:val="center"/>
          </w:tcPr>
          <w:p w:rsidR="002E4B67" w:rsidRPr="007D1BA1"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587" w:type="dxa"/>
            <w:gridSpan w:val="9"/>
            <w:tcBorders>
              <w:top w:val="single" w:sz="4" w:space="0" w:color="auto"/>
              <w:left w:val="nil"/>
              <w:bottom w:val="single" w:sz="4" w:space="0" w:color="auto"/>
              <w:right w:val="single" w:sz="4" w:space="0" w:color="auto"/>
            </w:tcBorders>
            <w:vAlign w:val="center"/>
          </w:tcPr>
          <w:p w:rsidR="002E4B67" w:rsidRPr="007D1BA1" w:rsidRDefault="002E4B67" w:rsidP="002E4B67">
            <w:pPr>
              <w:spacing w:after="0" w:line="240" w:lineRule="auto"/>
              <w:contextualSpacing/>
              <w:jc w:val="left"/>
              <w:rPr>
                <w:rFonts w:cs="Arial"/>
                <w:snapToGrid/>
                <w:color w:val="000000"/>
                <w:sz w:val="18"/>
                <w:szCs w:val="18"/>
              </w:rPr>
            </w:pPr>
            <w:r>
              <w:rPr>
                <w:rFonts w:cs="Arial"/>
                <w:snapToGrid/>
                <w:color w:val="000000"/>
                <w:sz w:val="18"/>
                <w:szCs w:val="18"/>
              </w:rPr>
              <w:t>Objeto - Consiste en</w:t>
            </w:r>
            <w:r w:rsidR="00CF0066">
              <w:rPr>
                <w:rFonts w:cs="Arial"/>
                <w:snapToGrid/>
                <w:color w:val="000000"/>
                <w:sz w:val="18"/>
                <w:szCs w:val="18"/>
              </w:rPr>
              <w:t xml:space="preserve"> </w:t>
            </w:r>
            <w:r w:rsidR="00CF0066" w:rsidRPr="009D70CF">
              <w:rPr>
                <w:rFonts w:cs="Arial"/>
                <w:color w:val="FF0000"/>
                <w:sz w:val="18"/>
                <w:szCs w:val="22"/>
              </w:rPr>
              <w:t>#{</w:t>
            </w:r>
            <w:proofErr w:type="spellStart"/>
            <w:r w:rsidR="00CF0066" w:rsidRPr="009D70CF">
              <w:rPr>
                <w:rFonts w:cs="Arial"/>
                <w:color w:val="FF0000"/>
                <w:sz w:val="18"/>
                <w:szCs w:val="22"/>
              </w:rPr>
              <w:t>datos_expediente</w:t>
            </w:r>
            <w:r w:rsidR="000C4232" w:rsidRPr="009D70CF">
              <w:rPr>
                <w:rFonts w:cs="Arial"/>
                <w:color w:val="FF0000"/>
                <w:sz w:val="18"/>
                <w:szCs w:val="22"/>
              </w:rPr>
              <w:t>:</w:t>
            </w:r>
            <w:proofErr w:type="gramStart"/>
            <w:r w:rsidR="000C4232" w:rsidRPr="009D70CF">
              <w:rPr>
                <w:rFonts w:cs="Arial"/>
                <w:color w:val="FF0000"/>
                <w:sz w:val="18"/>
                <w:szCs w:val="22"/>
              </w:rPr>
              <w:t>text</w:t>
            </w:r>
            <w:r w:rsidR="00CF0066" w:rsidRPr="009D70CF">
              <w:rPr>
                <w:rFonts w:cs="Arial"/>
                <w:color w:val="FF0000"/>
                <w:sz w:val="18"/>
                <w:szCs w:val="22"/>
              </w:rPr>
              <w:t>:</w:t>
            </w:r>
            <w:r w:rsidR="007C2BB8" w:rsidRPr="009D70CF">
              <w:rPr>
                <w:rFonts w:cs="Arial"/>
                <w:color w:val="FF0000"/>
                <w:sz w:val="18"/>
                <w:szCs w:val="22"/>
              </w:rPr>
              <w:t>O</w:t>
            </w:r>
            <w:r w:rsidR="00CF0066" w:rsidRPr="009D70CF">
              <w:rPr>
                <w:rFonts w:cs="Arial"/>
                <w:color w:val="FF0000"/>
                <w:sz w:val="18"/>
                <w:szCs w:val="22"/>
              </w:rPr>
              <w:t>bjeto</w:t>
            </w:r>
            <w:proofErr w:type="spellEnd"/>
            <w:proofErr w:type="gramEnd"/>
            <w:r w:rsidR="00CF0066" w:rsidRPr="009D70CF">
              <w:rPr>
                <w:rFonts w:cs="Arial"/>
                <w:color w:val="FF0000"/>
                <w:sz w:val="18"/>
                <w:szCs w:val="22"/>
              </w:rPr>
              <w:t>}</w:t>
            </w:r>
            <w:r w:rsidR="001E045B" w:rsidRPr="009D70CF">
              <w:rPr>
                <w:rFonts w:cs="Arial"/>
                <w:color w:val="FF0000"/>
                <w:sz w:val="18"/>
                <w:szCs w:val="22"/>
              </w:rPr>
              <w:t>#</w:t>
            </w:r>
            <w:r w:rsidRPr="009D70CF">
              <w:rPr>
                <w:rFonts w:cs="Arial"/>
                <w:snapToGrid/>
                <w:color w:val="FF0000"/>
                <w:sz w:val="18"/>
                <w:szCs w:val="18"/>
              </w:rPr>
              <w:t xml:space="preserve"> </w:t>
            </w:r>
          </w:p>
        </w:tc>
      </w:tr>
      <w:tr w:rsidR="002E4B67" w:rsidRPr="007D1BA1" w:rsidTr="001E045B">
        <w:trPr>
          <w:trHeight w:val="474"/>
        </w:trPr>
        <w:tc>
          <w:tcPr>
            <w:tcW w:w="485" w:type="dxa"/>
            <w:gridSpan w:val="2"/>
            <w:tcBorders>
              <w:top w:val="single" w:sz="4" w:space="0" w:color="auto"/>
              <w:left w:val="single" w:sz="4" w:space="0" w:color="auto"/>
              <w:bottom w:val="nil"/>
              <w:right w:val="nil"/>
            </w:tcBorders>
            <w:shd w:val="clear" w:color="auto" w:fill="FFFFFF" w:themeFill="background1"/>
            <w:vAlign w:val="center"/>
          </w:tcPr>
          <w:p w:rsidR="002E4B67" w:rsidRPr="007D1BA1" w:rsidRDefault="002E4B67" w:rsidP="00C316C8">
            <w:pPr>
              <w:numPr>
                <w:ilvl w:val="0"/>
                <w:numId w:val="24"/>
              </w:numPr>
              <w:spacing w:after="0" w:line="240" w:lineRule="auto"/>
              <w:ind w:left="214" w:hanging="214"/>
              <w:contextualSpacing/>
              <w:jc w:val="left"/>
              <w:rPr>
                <w:rFonts w:cs="Arial"/>
                <w:snapToGrid/>
                <w:color w:val="000000"/>
                <w:sz w:val="18"/>
                <w:szCs w:val="18"/>
              </w:rPr>
            </w:pPr>
            <w:permStart w:id="134512144" w:edGrp="everyone" w:colFirst="1" w:colLast="1"/>
          </w:p>
        </w:tc>
        <w:tc>
          <w:tcPr>
            <w:tcW w:w="8587" w:type="dxa"/>
            <w:gridSpan w:val="9"/>
            <w:tcBorders>
              <w:top w:val="single" w:sz="4" w:space="0" w:color="auto"/>
              <w:left w:val="nil"/>
              <w:bottom w:val="nil"/>
              <w:right w:val="single" w:sz="4" w:space="0" w:color="auto"/>
            </w:tcBorders>
            <w:shd w:val="clear" w:color="auto" w:fill="FFFFFF" w:themeFill="background1"/>
            <w:vAlign w:val="center"/>
          </w:tcPr>
          <w:p w:rsidR="002E4B67" w:rsidRPr="007D1BA1" w:rsidRDefault="002E4B67" w:rsidP="00893F66">
            <w:pPr>
              <w:spacing w:after="0" w:line="240" w:lineRule="auto"/>
              <w:contextualSpacing/>
              <w:jc w:val="left"/>
              <w:rPr>
                <w:rFonts w:cs="Arial"/>
                <w:snapToGrid/>
                <w:color w:val="000000"/>
                <w:sz w:val="18"/>
                <w:szCs w:val="18"/>
              </w:rPr>
            </w:pPr>
          </w:p>
        </w:tc>
      </w:tr>
      <w:permEnd w:id="134512144"/>
      <w:tr w:rsidR="002E4B67" w:rsidRPr="007D1BA1" w:rsidTr="002E4B67">
        <w:trPr>
          <w:trHeight w:val="393"/>
        </w:trPr>
        <w:tc>
          <w:tcPr>
            <w:tcW w:w="485" w:type="dxa"/>
            <w:gridSpan w:val="2"/>
            <w:tcBorders>
              <w:top w:val="nil"/>
              <w:left w:val="single" w:sz="4" w:space="0" w:color="auto"/>
              <w:bottom w:val="single" w:sz="4" w:space="0" w:color="auto"/>
              <w:right w:val="nil"/>
            </w:tcBorders>
            <w:vAlign w:val="center"/>
          </w:tcPr>
          <w:p w:rsidR="002E4B67" w:rsidRPr="008A3CBE" w:rsidRDefault="002E4B67" w:rsidP="00A462A7">
            <w:pPr>
              <w:spacing w:after="0" w:line="240" w:lineRule="auto"/>
              <w:jc w:val="left"/>
              <w:rPr>
                <w:rFonts w:cs="Arial"/>
                <w:snapToGrid/>
                <w:color w:val="000000"/>
                <w:sz w:val="18"/>
                <w:szCs w:val="18"/>
              </w:rPr>
            </w:pPr>
          </w:p>
        </w:tc>
        <w:tc>
          <w:tcPr>
            <w:tcW w:w="8587" w:type="dxa"/>
            <w:gridSpan w:val="9"/>
            <w:tcBorders>
              <w:top w:val="nil"/>
              <w:left w:val="nil"/>
              <w:bottom w:val="single" w:sz="4" w:space="0" w:color="auto"/>
              <w:right w:val="single" w:sz="4" w:space="0" w:color="auto"/>
            </w:tcBorders>
            <w:vAlign w:val="center"/>
          </w:tcPr>
          <w:p w:rsidR="00893F66" w:rsidRDefault="00893F66" w:rsidP="00893F66">
            <w:pPr>
              <w:spacing w:after="0" w:line="240" w:lineRule="auto"/>
              <w:contextualSpacing/>
              <w:jc w:val="left"/>
              <w:rPr>
                <w:rFonts w:cs="Arial"/>
                <w:sz w:val="18"/>
                <w:szCs w:val="22"/>
              </w:rPr>
            </w:pPr>
            <w:proofErr w:type="gramStart"/>
            <w:r w:rsidRPr="000C4232">
              <w:rPr>
                <w:rFonts w:cs="Arial"/>
                <w:sz w:val="18"/>
                <w:szCs w:val="22"/>
              </w:rPr>
              <w:t>#{</w:t>
            </w:r>
            <w:proofErr w:type="spellStart"/>
            <w:proofErr w:type="gramEnd"/>
            <w:r w:rsidRPr="000C4232">
              <w:rPr>
                <w:rFonts w:cs="Arial"/>
                <w:sz w:val="18"/>
                <w:szCs w:val="22"/>
              </w:rPr>
              <w:t>datos_expediente</w:t>
            </w:r>
            <w:r>
              <w:rPr>
                <w:rFonts w:cs="Arial"/>
                <w:sz w:val="18"/>
                <w:szCs w:val="22"/>
              </w:rPr>
              <w:t>:text</w:t>
            </w:r>
            <w:r w:rsidRPr="000C4232">
              <w:rPr>
                <w:rFonts w:cs="Arial"/>
                <w:sz w:val="18"/>
                <w:szCs w:val="22"/>
              </w:rPr>
              <w:t>:</w:t>
            </w:r>
            <w:r>
              <w:rPr>
                <w:rFonts w:cs="Arial"/>
                <w:sz w:val="18"/>
                <w:szCs w:val="22"/>
              </w:rPr>
              <w:t>Lote</w:t>
            </w:r>
            <w:proofErr w:type="spellEnd"/>
            <w:r>
              <w:rPr>
                <w:rFonts w:cs="Arial"/>
                <w:sz w:val="18"/>
                <w:szCs w:val="22"/>
              </w:rPr>
              <w:t xml:space="preserve"> 1 -  </w:t>
            </w:r>
            <w:proofErr w:type="spellStart"/>
            <w:r>
              <w:rPr>
                <w:rFonts w:cs="Arial"/>
                <w:sz w:val="18"/>
                <w:szCs w:val="22"/>
              </w:rPr>
              <w:t>Codigo</w:t>
            </w:r>
            <w:proofErr w:type="spellEnd"/>
            <w:r>
              <w:rPr>
                <w:rFonts w:cs="Arial"/>
                <w:sz w:val="18"/>
                <w:szCs w:val="22"/>
              </w:rPr>
              <w:t xml:space="preserve"> CPV - Descripción</w:t>
            </w:r>
            <w:r w:rsidRPr="000C4232">
              <w:rPr>
                <w:rFonts w:cs="Arial"/>
                <w:sz w:val="18"/>
                <w:szCs w:val="22"/>
              </w:rPr>
              <w:t>}</w:t>
            </w:r>
            <w:r>
              <w:rPr>
                <w:rFonts w:cs="Arial"/>
                <w:sz w:val="18"/>
                <w:szCs w:val="22"/>
              </w:rPr>
              <w:t>#</w:t>
            </w:r>
          </w:p>
          <w:p w:rsidR="00893F66" w:rsidRDefault="00893F66" w:rsidP="00893F66">
            <w:pPr>
              <w:spacing w:after="0" w:line="240" w:lineRule="auto"/>
              <w:contextualSpacing/>
              <w:jc w:val="left"/>
              <w:rPr>
                <w:rFonts w:cs="Arial"/>
                <w:snapToGrid/>
                <w:color w:val="000000"/>
                <w:sz w:val="18"/>
                <w:szCs w:val="18"/>
              </w:rPr>
            </w:pPr>
            <w:proofErr w:type="gramStart"/>
            <w:r w:rsidRPr="000C4232">
              <w:rPr>
                <w:rFonts w:cs="Arial"/>
                <w:sz w:val="18"/>
                <w:szCs w:val="22"/>
              </w:rPr>
              <w:t>#{</w:t>
            </w:r>
            <w:proofErr w:type="spellStart"/>
            <w:proofErr w:type="gramEnd"/>
            <w:r w:rsidRPr="000C4232">
              <w:rPr>
                <w:rFonts w:cs="Arial"/>
                <w:sz w:val="18"/>
                <w:szCs w:val="22"/>
              </w:rPr>
              <w:t>datos_expediente:</w:t>
            </w:r>
            <w:r>
              <w:rPr>
                <w:rFonts w:cs="Arial"/>
                <w:sz w:val="18"/>
                <w:szCs w:val="22"/>
              </w:rPr>
              <w:t>text:Lote</w:t>
            </w:r>
            <w:proofErr w:type="spellEnd"/>
            <w:r>
              <w:rPr>
                <w:rFonts w:cs="Arial"/>
                <w:sz w:val="18"/>
                <w:szCs w:val="22"/>
              </w:rPr>
              <w:t xml:space="preserve"> 2 -  </w:t>
            </w:r>
            <w:proofErr w:type="spellStart"/>
            <w:r>
              <w:rPr>
                <w:rFonts w:cs="Arial"/>
                <w:sz w:val="18"/>
                <w:szCs w:val="22"/>
              </w:rPr>
              <w:t>Codigo</w:t>
            </w:r>
            <w:proofErr w:type="spellEnd"/>
            <w:r>
              <w:rPr>
                <w:rFonts w:cs="Arial"/>
                <w:sz w:val="18"/>
                <w:szCs w:val="22"/>
              </w:rPr>
              <w:t xml:space="preserve"> CPV - Descripción</w:t>
            </w:r>
            <w:r w:rsidRPr="000C4232">
              <w:rPr>
                <w:rFonts w:cs="Arial"/>
                <w:sz w:val="18"/>
                <w:szCs w:val="22"/>
              </w:rPr>
              <w:t>}</w:t>
            </w:r>
            <w:r>
              <w:rPr>
                <w:rFonts w:cs="Arial"/>
                <w:sz w:val="18"/>
                <w:szCs w:val="22"/>
              </w:rPr>
              <w:t>#</w:t>
            </w:r>
          </w:p>
          <w:p w:rsidR="00893F66" w:rsidRDefault="00893F66" w:rsidP="00893F66">
            <w:pPr>
              <w:spacing w:after="0" w:line="240" w:lineRule="auto"/>
              <w:contextualSpacing/>
              <w:jc w:val="left"/>
              <w:rPr>
                <w:rFonts w:cs="Arial"/>
                <w:snapToGrid/>
                <w:color w:val="000000"/>
                <w:sz w:val="18"/>
                <w:szCs w:val="18"/>
              </w:rPr>
            </w:pPr>
            <w:proofErr w:type="gramStart"/>
            <w:r w:rsidRPr="000C4232">
              <w:rPr>
                <w:rFonts w:cs="Arial"/>
                <w:sz w:val="18"/>
                <w:szCs w:val="22"/>
              </w:rPr>
              <w:t>#{</w:t>
            </w:r>
            <w:proofErr w:type="spellStart"/>
            <w:proofErr w:type="gramEnd"/>
            <w:r w:rsidRPr="000C4232">
              <w:rPr>
                <w:rFonts w:cs="Arial"/>
                <w:sz w:val="18"/>
                <w:szCs w:val="22"/>
              </w:rPr>
              <w:t>datos_expediente</w:t>
            </w:r>
            <w:r>
              <w:rPr>
                <w:rFonts w:cs="Arial"/>
                <w:sz w:val="18"/>
                <w:szCs w:val="22"/>
              </w:rPr>
              <w:t>:text</w:t>
            </w:r>
            <w:r w:rsidRPr="000C4232">
              <w:rPr>
                <w:rFonts w:cs="Arial"/>
                <w:sz w:val="18"/>
                <w:szCs w:val="22"/>
              </w:rPr>
              <w:t>:</w:t>
            </w:r>
            <w:r>
              <w:rPr>
                <w:rFonts w:cs="Arial"/>
                <w:sz w:val="18"/>
                <w:szCs w:val="22"/>
              </w:rPr>
              <w:t>Lote</w:t>
            </w:r>
            <w:proofErr w:type="spellEnd"/>
            <w:r>
              <w:rPr>
                <w:rFonts w:cs="Arial"/>
                <w:sz w:val="18"/>
                <w:szCs w:val="22"/>
              </w:rPr>
              <w:t xml:space="preserve"> 3 -  </w:t>
            </w:r>
            <w:proofErr w:type="spellStart"/>
            <w:r>
              <w:rPr>
                <w:rFonts w:cs="Arial"/>
                <w:sz w:val="18"/>
                <w:szCs w:val="22"/>
              </w:rPr>
              <w:t>Codigo</w:t>
            </w:r>
            <w:proofErr w:type="spellEnd"/>
            <w:r>
              <w:rPr>
                <w:rFonts w:cs="Arial"/>
                <w:sz w:val="18"/>
                <w:szCs w:val="22"/>
              </w:rPr>
              <w:t xml:space="preserve"> CPV - Descripción</w:t>
            </w:r>
            <w:r w:rsidRPr="000C4232">
              <w:rPr>
                <w:rFonts w:cs="Arial"/>
                <w:sz w:val="18"/>
                <w:szCs w:val="22"/>
              </w:rPr>
              <w:t>}</w:t>
            </w:r>
            <w:r>
              <w:rPr>
                <w:rFonts w:cs="Arial"/>
                <w:sz w:val="18"/>
                <w:szCs w:val="22"/>
              </w:rPr>
              <w:t>#</w:t>
            </w:r>
          </w:p>
          <w:p w:rsidR="00893F66" w:rsidRDefault="00893F66" w:rsidP="00A462A7">
            <w:pPr>
              <w:spacing w:after="0" w:line="240" w:lineRule="auto"/>
              <w:jc w:val="left"/>
              <w:rPr>
                <w:rFonts w:cs="Arial"/>
                <w:snapToGrid/>
                <w:color w:val="000000"/>
                <w:sz w:val="18"/>
                <w:szCs w:val="18"/>
              </w:rPr>
            </w:pPr>
          </w:p>
          <w:p w:rsidR="002E4B67" w:rsidRPr="008A3CBE" w:rsidRDefault="002E4B67" w:rsidP="00A462A7">
            <w:pPr>
              <w:spacing w:after="0" w:line="240" w:lineRule="auto"/>
              <w:jc w:val="left"/>
              <w:rPr>
                <w:rFonts w:cs="Arial"/>
                <w:snapToGrid/>
                <w:color w:val="000000"/>
                <w:sz w:val="18"/>
                <w:szCs w:val="18"/>
              </w:rPr>
            </w:pPr>
            <w:r w:rsidRPr="007D1BA1">
              <w:rPr>
                <w:rFonts w:cs="Arial"/>
                <w:snapToGrid/>
                <w:color w:val="000000"/>
                <w:sz w:val="18"/>
                <w:szCs w:val="18"/>
              </w:rPr>
              <w:t>Código NUTS: ES</w:t>
            </w:r>
          </w:p>
        </w:tc>
      </w:tr>
      <w:tr w:rsidR="002E4B67" w:rsidRPr="007D1BA1" w:rsidTr="002E4B67">
        <w:trPr>
          <w:trHeight w:val="307"/>
        </w:trPr>
        <w:tc>
          <w:tcPr>
            <w:tcW w:w="491" w:type="dxa"/>
            <w:gridSpan w:val="3"/>
            <w:tcBorders>
              <w:top w:val="single" w:sz="4" w:space="0" w:color="auto"/>
              <w:left w:val="single" w:sz="4" w:space="0" w:color="auto"/>
              <w:right w:val="nil"/>
            </w:tcBorders>
            <w:vAlign w:val="center"/>
          </w:tcPr>
          <w:p w:rsidR="002E4B67" w:rsidRPr="005E6E82"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4467" w:type="dxa"/>
            <w:gridSpan w:val="5"/>
            <w:tcBorders>
              <w:top w:val="single" w:sz="4" w:space="0" w:color="auto"/>
              <w:left w:val="nil"/>
              <w:right w:val="nil"/>
            </w:tcBorders>
            <w:vAlign w:val="center"/>
          </w:tcPr>
          <w:p w:rsidR="002E4B67" w:rsidRPr="005E6E82"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Se encuentra encuadrado en Anexo IV de la LCSP:</w:t>
            </w:r>
            <w:r>
              <w:rPr>
                <w:rFonts w:cs="Arial"/>
                <w:snapToGrid/>
                <w:color w:val="000000"/>
                <w:sz w:val="18"/>
                <w:szCs w:val="18"/>
              </w:rPr>
              <w:t xml:space="preserve"> </w:t>
            </w:r>
          </w:p>
        </w:tc>
        <w:tc>
          <w:tcPr>
            <w:tcW w:w="425" w:type="dxa"/>
            <w:tcBorders>
              <w:top w:val="single" w:sz="4" w:space="0" w:color="auto"/>
              <w:left w:val="nil"/>
              <w:bottom w:val="nil"/>
              <w:right w:val="nil"/>
            </w:tcBorders>
            <w:vAlign w:val="center"/>
          </w:tcPr>
          <w:p w:rsidR="002E4B67" w:rsidRPr="007D1BA1" w:rsidRDefault="002E4B67" w:rsidP="002E1F3F">
            <w:pPr>
              <w:spacing w:after="0" w:line="240" w:lineRule="auto"/>
              <w:jc w:val="left"/>
              <w:rPr>
                <w:rFonts w:cs="Arial"/>
                <w:snapToGrid/>
                <w:color w:val="000000"/>
                <w:sz w:val="18"/>
                <w:szCs w:val="18"/>
              </w:rPr>
            </w:pPr>
          </w:p>
        </w:tc>
        <w:permStart w:id="1183070156" w:edGrp="everyone" w:displacedByCustomXml="next"/>
        <w:sdt>
          <w:sdtPr>
            <w:rPr>
              <w:rFonts w:cs="Arial"/>
              <w:snapToGrid/>
              <w:color w:val="000000"/>
              <w:sz w:val="18"/>
              <w:szCs w:val="18"/>
            </w:rPr>
            <w:alias w:val="Casilla de Verificación 1"/>
            <w:tag w:val="No3"/>
            <w:id w:val="-1258814215"/>
            <w:lock w:val="sdtLocked"/>
            <w14:checkbox>
              <w14:checked w14:val="0"/>
              <w14:checkedState w14:val="2612" w14:font="MS Gothic"/>
              <w14:uncheckedState w14:val="2610" w14:font="MS Gothic"/>
            </w14:checkbox>
          </w:sdtPr>
          <w:sdtEndPr/>
          <w:sdtContent>
            <w:tc>
              <w:tcPr>
                <w:tcW w:w="3689" w:type="dxa"/>
                <w:gridSpan w:val="2"/>
                <w:tcBorders>
                  <w:top w:val="single" w:sz="4" w:space="0" w:color="auto"/>
                  <w:left w:val="nil"/>
                  <w:bottom w:val="nil"/>
                  <w:right w:val="single" w:sz="4" w:space="0" w:color="auto"/>
                </w:tcBorders>
                <w:vAlign w:val="center"/>
              </w:tcPr>
              <w:p w:rsidR="002E4B67" w:rsidRPr="005E6E82" w:rsidRDefault="007C2BB8" w:rsidP="005E6E82">
                <w:pPr>
                  <w:spacing w:after="0" w:line="240" w:lineRule="auto"/>
                  <w:ind w:left="1"/>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1183070156" w:displacedByCustomXml="prev"/>
      </w:tr>
      <w:tr w:rsidR="002E4B67" w:rsidRPr="007D1BA1" w:rsidTr="002E4B67">
        <w:trPr>
          <w:trHeight w:val="253"/>
        </w:trPr>
        <w:tc>
          <w:tcPr>
            <w:tcW w:w="4958" w:type="dxa"/>
            <w:gridSpan w:val="8"/>
            <w:tcBorders>
              <w:left w:val="single" w:sz="4" w:space="0" w:color="auto"/>
              <w:bottom w:val="single" w:sz="4" w:space="0" w:color="auto"/>
              <w:right w:val="nil"/>
            </w:tcBorders>
            <w:vAlign w:val="center"/>
          </w:tcPr>
          <w:p w:rsidR="002E4B67" w:rsidRPr="007D1BA1" w:rsidRDefault="002E4B67" w:rsidP="002E1F3F">
            <w:pPr>
              <w:spacing w:after="0" w:line="240" w:lineRule="auto"/>
              <w:jc w:val="left"/>
              <w:rPr>
                <w:rFonts w:cs="Arial"/>
                <w:snapToGrid/>
                <w:color w:val="000000"/>
                <w:sz w:val="18"/>
                <w:szCs w:val="18"/>
              </w:rPr>
            </w:pPr>
          </w:p>
        </w:tc>
        <w:tc>
          <w:tcPr>
            <w:tcW w:w="425" w:type="dxa"/>
            <w:tcBorders>
              <w:top w:val="nil"/>
              <w:left w:val="nil"/>
              <w:bottom w:val="single" w:sz="4" w:space="0" w:color="auto"/>
              <w:right w:val="nil"/>
            </w:tcBorders>
            <w:vAlign w:val="center"/>
          </w:tcPr>
          <w:p w:rsidR="002E4B67" w:rsidRPr="007D1BA1" w:rsidRDefault="002E4B67" w:rsidP="002E1F3F">
            <w:pPr>
              <w:spacing w:after="0" w:line="240" w:lineRule="auto"/>
              <w:jc w:val="left"/>
              <w:rPr>
                <w:rFonts w:cs="Arial"/>
                <w:snapToGrid/>
                <w:color w:val="000000"/>
                <w:sz w:val="18"/>
                <w:szCs w:val="18"/>
              </w:rPr>
            </w:pPr>
          </w:p>
        </w:tc>
        <w:permStart w:id="862590751" w:edGrp="everyone" w:displacedByCustomXml="next"/>
        <w:sdt>
          <w:sdtPr>
            <w:rPr>
              <w:rFonts w:cs="Arial"/>
              <w:snapToGrid/>
              <w:color w:val="000000"/>
              <w:sz w:val="18"/>
              <w:szCs w:val="18"/>
            </w:rPr>
            <w:alias w:val="Casilla de verificación 2"/>
            <w:tag w:val="Si3"/>
            <w:id w:val="237064414"/>
            <w:lock w:val="sdtLocked"/>
            <w14:checkbox>
              <w14:checked w14:val="0"/>
              <w14:checkedState w14:val="2612" w14:font="MS Gothic"/>
              <w14:uncheckedState w14:val="2610" w14:font="MS Gothic"/>
            </w14:checkbox>
          </w:sdtPr>
          <w:sdtEndPr/>
          <w:sdtContent>
            <w:tc>
              <w:tcPr>
                <w:tcW w:w="3689" w:type="dxa"/>
                <w:gridSpan w:val="2"/>
                <w:tcBorders>
                  <w:top w:val="nil"/>
                  <w:left w:val="nil"/>
                  <w:bottom w:val="single" w:sz="4" w:space="0" w:color="auto"/>
                  <w:right w:val="single" w:sz="4" w:space="0" w:color="auto"/>
                </w:tcBorders>
                <w:vAlign w:val="center"/>
              </w:tcPr>
              <w:p w:rsidR="002E4B67" w:rsidRPr="007D1BA1" w:rsidRDefault="007C2BB8" w:rsidP="005E6E82">
                <w:pPr>
                  <w:spacing w:after="0" w:line="240" w:lineRule="auto"/>
                  <w:ind w:left="1"/>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862590751" w:displacedByCustomXml="prev"/>
      </w:tr>
      <w:tr w:rsidR="002E4B67" w:rsidRPr="007D1BA1" w:rsidTr="002E4B67">
        <w:trPr>
          <w:trHeight w:val="300"/>
        </w:trPr>
        <w:tc>
          <w:tcPr>
            <w:tcW w:w="491" w:type="dxa"/>
            <w:gridSpan w:val="3"/>
            <w:tcBorders>
              <w:top w:val="single" w:sz="4" w:space="0" w:color="auto"/>
              <w:left w:val="single" w:sz="4" w:space="0" w:color="auto"/>
              <w:bottom w:val="single" w:sz="4" w:space="0" w:color="auto"/>
              <w:right w:val="nil"/>
            </w:tcBorders>
            <w:vAlign w:val="center"/>
          </w:tcPr>
          <w:p w:rsidR="002E4B67" w:rsidRPr="007D1BA1"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581" w:type="dxa"/>
            <w:gridSpan w:val="8"/>
            <w:tcBorders>
              <w:top w:val="single" w:sz="4" w:space="0" w:color="auto"/>
              <w:left w:val="nil"/>
              <w:bottom w:val="single" w:sz="4" w:space="0" w:color="auto"/>
              <w:right w:val="single" w:sz="4" w:space="0" w:color="auto"/>
            </w:tcBorders>
            <w:vAlign w:val="center"/>
          </w:tcPr>
          <w:p w:rsidR="002E4B67" w:rsidRPr="007D1BA1"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 xml:space="preserve">Responsable del contrato: </w:t>
            </w:r>
            <w:proofErr w:type="gramStart"/>
            <w:r w:rsidR="00D55632" w:rsidRPr="00D55632">
              <w:rPr>
                <w:rFonts w:cs="Arial"/>
                <w:snapToGrid/>
                <w:color w:val="000000"/>
                <w:sz w:val="18"/>
                <w:szCs w:val="18"/>
              </w:rPr>
              <w:t>#{</w:t>
            </w:r>
            <w:proofErr w:type="spellStart"/>
            <w:proofErr w:type="gramEnd"/>
            <w:r w:rsidR="00D55632" w:rsidRPr="00D55632">
              <w:rPr>
                <w:rFonts w:cs="Arial"/>
                <w:snapToGrid/>
                <w:color w:val="000000"/>
                <w:sz w:val="18"/>
                <w:szCs w:val="18"/>
              </w:rPr>
              <w:t>datos_expediente:only_check:SOBRE</w:t>
            </w:r>
            <w:proofErr w:type="spellEnd"/>
            <w:r w:rsidR="00D55632" w:rsidRPr="00D55632">
              <w:rPr>
                <w:rFonts w:cs="Arial"/>
                <w:snapToGrid/>
                <w:color w:val="000000"/>
                <w:sz w:val="18"/>
                <w:szCs w:val="18"/>
              </w:rPr>
              <w:t xml:space="preserve"> A}#</w:t>
            </w:r>
          </w:p>
        </w:tc>
      </w:tr>
      <w:tr w:rsidR="000C4232" w:rsidRPr="007D1BA1" w:rsidTr="00DE5D01">
        <w:trPr>
          <w:trHeight w:val="429"/>
        </w:trPr>
        <w:tc>
          <w:tcPr>
            <w:tcW w:w="491" w:type="dxa"/>
            <w:gridSpan w:val="3"/>
            <w:tcBorders>
              <w:top w:val="single" w:sz="4" w:space="0" w:color="auto"/>
              <w:left w:val="single" w:sz="4" w:space="0" w:color="auto"/>
              <w:bottom w:val="nil"/>
              <w:right w:val="nil"/>
            </w:tcBorders>
            <w:vAlign w:val="center"/>
          </w:tcPr>
          <w:p w:rsidR="000C4232" w:rsidRPr="007D1BA1" w:rsidRDefault="000C4232" w:rsidP="00C316C8">
            <w:pPr>
              <w:numPr>
                <w:ilvl w:val="0"/>
                <w:numId w:val="24"/>
              </w:numPr>
              <w:spacing w:after="0" w:line="240" w:lineRule="auto"/>
              <w:ind w:left="214" w:hanging="214"/>
              <w:contextualSpacing/>
              <w:jc w:val="left"/>
              <w:rPr>
                <w:rFonts w:cs="Arial"/>
                <w:snapToGrid/>
                <w:color w:val="000000"/>
                <w:sz w:val="18"/>
                <w:szCs w:val="18"/>
              </w:rPr>
            </w:pPr>
          </w:p>
        </w:tc>
        <w:tc>
          <w:tcPr>
            <w:tcW w:w="2699" w:type="dxa"/>
            <w:gridSpan w:val="4"/>
            <w:vMerge w:val="restart"/>
            <w:tcBorders>
              <w:top w:val="single" w:sz="4" w:space="0" w:color="auto"/>
              <w:left w:val="nil"/>
              <w:right w:val="nil"/>
            </w:tcBorders>
            <w:vAlign w:val="center"/>
          </w:tcPr>
          <w:p w:rsidR="000C4232" w:rsidRPr="007D1BA1" w:rsidRDefault="000C4232" w:rsidP="002E1F3F">
            <w:pPr>
              <w:spacing w:after="0" w:line="240" w:lineRule="auto"/>
              <w:jc w:val="left"/>
              <w:rPr>
                <w:rFonts w:cs="Arial"/>
                <w:snapToGrid/>
                <w:color w:val="000000"/>
                <w:sz w:val="18"/>
                <w:szCs w:val="18"/>
              </w:rPr>
            </w:pPr>
            <w:r w:rsidRPr="007D1BA1">
              <w:rPr>
                <w:rFonts w:cs="Arial"/>
                <w:snapToGrid/>
                <w:color w:val="000000"/>
                <w:sz w:val="18"/>
                <w:szCs w:val="18"/>
              </w:rPr>
              <w:t xml:space="preserve">División en lotes: </w:t>
            </w:r>
            <w:proofErr w:type="gramStart"/>
            <w:r w:rsidRPr="000C4232">
              <w:rPr>
                <w:rFonts w:cs="Arial"/>
                <w:sz w:val="18"/>
                <w:szCs w:val="22"/>
              </w:rPr>
              <w:t>#{</w:t>
            </w:r>
            <w:proofErr w:type="spellStart"/>
            <w:proofErr w:type="gramEnd"/>
            <w:r w:rsidRPr="000C4232">
              <w:rPr>
                <w:rFonts w:cs="Arial"/>
                <w:sz w:val="18"/>
                <w:szCs w:val="22"/>
              </w:rPr>
              <w:t>datos_expediente</w:t>
            </w:r>
            <w:r>
              <w:rPr>
                <w:rFonts w:cs="Arial"/>
                <w:sz w:val="18"/>
                <w:szCs w:val="22"/>
              </w:rPr>
              <w:t>:</w:t>
            </w:r>
            <w:r w:rsidR="00B17D8D">
              <w:rPr>
                <w:rFonts w:cs="Arial"/>
                <w:sz w:val="18"/>
                <w:szCs w:val="22"/>
              </w:rPr>
              <w:t>y</w:t>
            </w:r>
            <w:r>
              <w:rPr>
                <w:rFonts w:cs="Arial"/>
                <w:sz w:val="18"/>
                <w:szCs w:val="22"/>
              </w:rPr>
              <w:t>_n</w:t>
            </w:r>
            <w:r w:rsidRPr="000C4232">
              <w:rPr>
                <w:rFonts w:cs="Arial"/>
                <w:sz w:val="18"/>
                <w:szCs w:val="22"/>
              </w:rPr>
              <w:t>:</w:t>
            </w:r>
            <w:r>
              <w:rPr>
                <w:rFonts w:cs="Arial"/>
                <w:sz w:val="18"/>
                <w:szCs w:val="22"/>
              </w:rPr>
              <w:t>División</w:t>
            </w:r>
            <w:proofErr w:type="spellEnd"/>
            <w:r>
              <w:rPr>
                <w:rFonts w:cs="Arial"/>
                <w:sz w:val="18"/>
                <w:szCs w:val="22"/>
              </w:rPr>
              <w:t xml:space="preserve"> en lotes</w:t>
            </w:r>
            <w:r w:rsidRPr="000C4232">
              <w:rPr>
                <w:rFonts w:cs="Arial"/>
                <w:sz w:val="18"/>
                <w:szCs w:val="22"/>
              </w:rPr>
              <w:t>}</w:t>
            </w:r>
            <w:r w:rsidR="001E045B">
              <w:rPr>
                <w:rFonts w:cs="Arial"/>
                <w:sz w:val="18"/>
                <w:szCs w:val="22"/>
              </w:rPr>
              <w:t>#</w:t>
            </w:r>
          </w:p>
        </w:tc>
        <w:tc>
          <w:tcPr>
            <w:tcW w:w="5882" w:type="dxa"/>
            <w:gridSpan w:val="4"/>
            <w:tcBorders>
              <w:top w:val="single" w:sz="4" w:space="0" w:color="auto"/>
              <w:left w:val="nil"/>
              <w:bottom w:val="nil"/>
              <w:right w:val="single" w:sz="4" w:space="0" w:color="auto"/>
            </w:tcBorders>
            <w:vAlign w:val="center"/>
          </w:tcPr>
          <w:p w:rsidR="000C4232" w:rsidRDefault="000C4232" w:rsidP="002E1F3F">
            <w:pPr>
              <w:spacing w:after="0" w:line="240" w:lineRule="auto"/>
              <w:jc w:val="left"/>
              <w:rPr>
                <w:rFonts w:cs="Arial"/>
                <w:snapToGrid/>
                <w:color w:val="000000"/>
                <w:sz w:val="10"/>
                <w:szCs w:val="18"/>
              </w:rPr>
            </w:pPr>
            <w:r w:rsidRPr="007D1BA1">
              <w:rPr>
                <w:rFonts w:eastAsiaTheme="minorHAnsi" w:cs="Arial"/>
                <w:snapToGrid/>
                <w:sz w:val="18"/>
                <w:szCs w:val="18"/>
              </w:rPr>
              <w:t>Justificación de la no división en lotes</w:t>
            </w:r>
            <w:r w:rsidR="00445D9D">
              <w:rPr>
                <w:rFonts w:eastAsiaTheme="minorHAnsi" w:cs="Arial"/>
                <w:snapToGrid/>
                <w:sz w:val="18"/>
                <w:szCs w:val="18"/>
              </w:rPr>
              <w:t>:</w:t>
            </w:r>
            <w:r w:rsidR="00445D9D" w:rsidRPr="00D55632">
              <w:rPr>
                <w:rFonts w:cs="Arial"/>
                <w:snapToGrid/>
                <w:color w:val="000000"/>
                <w:sz w:val="18"/>
                <w:szCs w:val="18"/>
              </w:rPr>
              <w:t xml:space="preserve"> </w:t>
            </w:r>
            <w:proofErr w:type="gramStart"/>
            <w:r w:rsidR="00445D9D" w:rsidRPr="00DC4C71">
              <w:rPr>
                <w:rFonts w:cs="Arial"/>
                <w:snapToGrid/>
                <w:color w:val="000000"/>
                <w:sz w:val="10"/>
                <w:szCs w:val="18"/>
              </w:rPr>
              <w:t>#{</w:t>
            </w:r>
            <w:proofErr w:type="spellStart"/>
            <w:proofErr w:type="gramEnd"/>
            <w:r w:rsidR="00445D9D" w:rsidRPr="00DC4C71">
              <w:rPr>
                <w:rFonts w:cs="Arial"/>
                <w:snapToGrid/>
                <w:color w:val="000000"/>
                <w:sz w:val="10"/>
                <w:szCs w:val="18"/>
              </w:rPr>
              <w:t>datos_expediente:only_check:SOBRE</w:t>
            </w:r>
            <w:proofErr w:type="spellEnd"/>
            <w:r w:rsidR="00445D9D" w:rsidRPr="00DC4C71">
              <w:rPr>
                <w:rFonts w:cs="Arial"/>
                <w:snapToGrid/>
                <w:color w:val="000000"/>
                <w:sz w:val="10"/>
                <w:szCs w:val="18"/>
              </w:rPr>
              <w:t xml:space="preserve"> A}#</w:t>
            </w:r>
          </w:p>
          <w:p w:rsidR="00DC4C71" w:rsidRDefault="00DC4C71" w:rsidP="002E1F3F">
            <w:pPr>
              <w:spacing w:after="0" w:line="240" w:lineRule="auto"/>
              <w:jc w:val="left"/>
              <w:rPr>
                <w:rFonts w:cs="Arial"/>
                <w:sz w:val="16"/>
                <w:szCs w:val="22"/>
              </w:rPr>
            </w:pPr>
          </w:p>
          <w:p w:rsidR="002077C5" w:rsidRPr="007D1BA1" w:rsidRDefault="002077C5" w:rsidP="002E1F3F">
            <w:pPr>
              <w:spacing w:after="0" w:line="240" w:lineRule="auto"/>
              <w:jc w:val="left"/>
              <w:rPr>
                <w:rFonts w:cs="Arial"/>
                <w:snapToGrid/>
                <w:color w:val="000000"/>
                <w:sz w:val="18"/>
                <w:szCs w:val="18"/>
              </w:rPr>
            </w:pPr>
          </w:p>
        </w:tc>
      </w:tr>
      <w:tr w:rsidR="000C4232" w:rsidRPr="007D1BA1" w:rsidTr="00DE5D01">
        <w:trPr>
          <w:trHeight w:val="250"/>
        </w:trPr>
        <w:tc>
          <w:tcPr>
            <w:tcW w:w="491" w:type="dxa"/>
            <w:gridSpan w:val="3"/>
            <w:tcBorders>
              <w:top w:val="nil"/>
              <w:left w:val="single" w:sz="4" w:space="0" w:color="auto"/>
              <w:bottom w:val="nil"/>
              <w:right w:val="nil"/>
            </w:tcBorders>
            <w:vAlign w:val="center"/>
          </w:tcPr>
          <w:p w:rsidR="000C4232" w:rsidRPr="007D1BA1" w:rsidRDefault="000C4232" w:rsidP="002E1F3F">
            <w:pPr>
              <w:spacing w:after="0" w:line="240" w:lineRule="auto"/>
              <w:jc w:val="left"/>
              <w:rPr>
                <w:rFonts w:cs="Arial"/>
                <w:snapToGrid/>
                <w:color w:val="000000"/>
                <w:sz w:val="18"/>
                <w:szCs w:val="18"/>
              </w:rPr>
            </w:pPr>
          </w:p>
        </w:tc>
        <w:tc>
          <w:tcPr>
            <w:tcW w:w="2699" w:type="dxa"/>
            <w:gridSpan w:val="4"/>
            <w:vMerge/>
            <w:tcBorders>
              <w:left w:val="nil"/>
              <w:bottom w:val="nil"/>
              <w:right w:val="nil"/>
            </w:tcBorders>
            <w:vAlign w:val="center"/>
          </w:tcPr>
          <w:p w:rsidR="000C4232" w:rsidRPr="007D1BA1" w:rsidRDefault="000C4232" w:rsidP="002E1F3F">
            <w:pPr>
              <w:spacing w:after="0" w:line="240" w:lineRule="auto"/>
              <w:jc w:val="left"/>
              <w:rPr>
                <w:rFonts w:cs="Arial"/>
                <w:snapToGrid/>
                <w:color w:val="000000"/>
                <w:sz w:val="18"/>
                <w:szCs w:val="18"/>
              </w:rPr>
            </w:pPr>
          </w:p>
        </w:tc>
        <w:tc>
          <w:tcPr>
            <w:tcW w:w="5882" w:type="dxa"/>
            <w:gridSpan w:val="4"/>
            <w:tcBorders>
              <w:top w:val="nil"/>
              <w:left w:val="nil"/>
              <w:bottom w:val="nil"/>
              <w:right w:val="single" w:sz="4" w:space="0" w:color="auto"/>
            </w:tcBorders>
            <w:vAlign w:val="center"/>
          </w:tcPr>
          <w:p w:rsidR="000C4232" w:rsidRPr="007D1BA1" w:rsidRDefault="000C4232" w:rsidP="002E1F3F">
            <w:pPr>
              <w:spacing w:after="0" w:line="240" w:lineRule="auto"/>
              <w:jc w:val="left"/>
              <w:rPr>
                <w:rFonts w:cs="Arial"/>
                <w:snapToGrid/>
                <w:color w:val="000000"/>
                <w:sz w:val="18"/>
                <w:szCs w:val="18"/>
              </w:rPr>
            </w:pPr>
          </w:p>
        </w:tc>
      </w:tr>
      <w:tr w:rsidR="002E4B67" w:rsidRPr="007D1BA1" w:rsidTr="002E4B67">
        <w:trPr>
          <w:trHeight w:val="867"/>
        </w:trPr>
        <w:tc>
          <w:tcPr>
            <w:tcW w:w="491" w:type="dxa"/>
            <w:gridSpan w:val="3"/>
            <w:tcBorders>
              <w:top w:val="nil"/>
              <w:left w:val="single" w:sz="4" w:space="0" w:color="auto"/>
              <w:bottom w:val="single" w:sz="4" w:space="0" w:color="auto"/>
              <w:right w:val="nil"/>
            </w:tcBorders>
            <w:vAlign w:val="center"/>
          </w:tcPr>
          <w:p w:rsidR="002E4B67" w:rsidRPr="007D1BA1" w:rsidRDefault="002E4B67" w:rsidP="009B43D6">
            <w:pPr>
              <w:spacing w:after="0" w:line="240" w:lineRule="auto"/>
              <w:ind w:left="285"/>
              <w:jc w:val="left"/>
              <w:rPr>
                <w:rFonts w:cs="Arial"/>
                <w:snapToGrid/>
                <w:color w:val="000000"/>
                <w:sz w:val="18"/>
                <w:szCs w:val="18"/>
              </w:rPr>
            </w:pPr>
            <w:permStart w:id="1788882682" w:edGrp="everyone" w:colFirst="1" w:colLast="1"/>
          </w:p>
        </w:tc>
        <w:tc>
          <w:tcPr>
            <w:tcW w:w="8581" w:type="dxa"/>
            <w:gridSpan w:val="8"/>
            <w:tcBorders>
              <w:top w:val="nil"/>
              <w:left w:val="nil"/>
              <w:bottom w:val="single" w:sz="4" w:space="0" w:color="auto"/>
              <w:right w:val="single" w:sz="4" w:space="0" w:color="auto"/>
            </w:tcBorders>
            <w:vAlign w:val="center"/>
          </w:tcPr>
          <w:p w:rsidR="002E4B67" w:rsidRDefault="002E4B67" w:rsidP="002E4B67">
            <w:pPr>
              <w:spacing w:after="0" w:line="240" w:lineRule="auto"/>
              <w:jc w:val="left"/>
              <w:rPr>
                <w:rFonts w:cs="Arial"/>
                <w:snapToGrid/>
                <w:color w:val="000000"/>
                <w:sz w:val="18"/>
                <w:szCs w:val="18"/>
              </w:rPr>
            </w:pPr>
          </w:p>
          <w:p w:rsidR="002E4B67" w:rsidRDefault="002E4B67" w:rsidP="00B56AE2">
            <w:pPr>
              <w:spacing w:after="0" w:line="240" w:lineRule="auto"/>
              <w:ind w:left="285"/>
              <w:jc w:val="left"/>
              <w:rPr>
                <w:rFonts w:cs="Arial"/>
                <w:snapToGrid/>
                <w:color w:val="000000"/>
                <w:sz w:val="18"/>
                <w:szCs w:val="18"/>
              </w:rPr>
            </w:pPr>
            <w:r>
              <w:rPr>
                <w:rFonts w:cs="Arial"/>
                <w:snapToGrid/>
                <w:color w:val="000000"/>
                <w:sz w:val="18"/>
                <w:szCs w:val="18"/>
              </w:rPr>
              <w:t xml:space="preserve">Lote 1: Descripción lote 1 </w:t>
            </w:r>
          </w:p>
          <w:p w:rsidR="002E4B67" w:rsidRDefault="002E4B67" w:rsidP="00B56AE2">
            <w:pPr>
              <w:spacing w:after="0" w:line="240" w:lineRule="auto"/>
              <w:ind w:left="285"/>
              <w:jc w:val="left"/>
              <w:rPr>
                <w:rFonts w:cs="Arial"/>
                <w:snapToGrid/>
                <w:color w:val="000000"/>
                <w:sz w:val="18"/>
                <w:szCs w:val="18"/>
              </w:rPr>
            </w:pPr>
            <w:r>
              <w:rPr>
                <w:rFonts w:cs="Arial"/>
                <w:snapToGrid/>
                <w:color w:val="000000"/>
                <w:sz w:val="18"/>
                <w:szCs w:val="18"/>
              </w:rPr>
              <w:t xml:space="preserve">Lote 2: Descripción lote 2 </w:t>
            </w:r>
          </w:p>
          <w:p w:rsidR="00A63BD8" w:rsidRDefault="002E4B67" w:rsidP="00A63BD8">
            <w:pPr>
              <w:spacing w:after="0" w:line="240" w:lineRule="auto"/>
              <w:ind w:left="285"/>
              <w:jc w:val="left"/>
              <w:rPr>
                <w:rFonts w:cs="Arial"/>
                <w:snapToGrid/>
                <w:color w:val="000000"/>
                <w:sz w:val="18"/>
                <w:szCs w:val="18"/>
              </w:rPr>
            </w:pPr>
            <w:r>
              <w:rPr>
                <w:rFonts w:cs="Arial"/>
                <w:snapToGrid/>
                <w:color w:val="000000"/>
                <w:sz w:val="18"/>
                <w:szCs w:val="18"/>
              </w:rPr>
              <w:t>Lote 3: Descripción lote 3</w:t>
            </w:r>
            <w:r w:rsidR="00A63BD8">
              <w:rPr>
                <w:rFonts w:cs="Arial"/>
                <w:snapToGrid/>
                <w:color w:val="000000"/>
                <w:sz w:val="18"/>
                <w:szCs w:val="18"/>
              </w:rPr>
              <w:t xml:space="preserve"> </w:t>
            </w:r>
          </w:p>
          <w:p w:rsidR="002E4B67" w:rsidRPr="007D1BA1" w:rsidRDefault="002E4B67" w:rsidP="00B56AE2">
            <w:pPr>
              <w:spacing w:after="0" w:line="240" w:lineRule="auto"/>
              <w:ind w:left="285"/>
              <w:jc w:val="left"/>
              <w:rPr>
                <w:rFonts w:cs="Arial"/>
                <w:snapToGrid/>
                <w:color w:val="000000"/>
                <w:sz w:val="18"/>
                <w:szCs w:val="18"/>
              </w:rPr>
            </w:pPr>
          </w:p>
        </w:tc>
      </w:tr>
      <w:permEnd w:id="1788882682"/>
      <w:tr w:rsidR="002E4B67" w:rsidRPr="007D1BA1" w:rsidTr="002E4B67">
        <w:trPr>
          <w:trHeight w:val="241"/>
        </w:trPr>
        <w:tc>
          <w:tcPr>
            <w:tcW w:w="451" w:type="dxa"/>
            <w:tcBorders>
              <w:top w:val="single" w:sz="4" w:space="0" w:color="auto"/>
              <w:left w:val="single" w:sz="4" w:space="0" w:color="auto"/>
              <w:bottom w:val="nil"/>
              <w:right w:val="nil"/>
            </w:tcBorders>
            <w:vAlign w:val="center"/>
          </w:tcPr>
          <w:p w:rsidR="002E4B67" w:rsidRPr="007D1BA1"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621" w:type="dxa"/>
            <w:gridSpan w:val="10"/>
            <w:tcBorders>
              <w:top w:val="single" w:sz="4" w:space="0" w:color="auto"/>
              <w:left w:val="nil"/>
              <w:bottom w:val="nil"/>
              <w:right w:val="single" w:sz="4" w:space="0" w:color="auto"/>
            </w:tcBorders>
            <w:vAlign w:val="center"/>
          </w:tcPr>
          <w:p w:rsidR="00893F66" w:rsidRDefault="002E4B67" w:rsidP="00893F66">
            <w:pPr>
              <w:spacing w:after="0" w:line="240" w:lineRule="auto"/>
              <w:contextualSpacing/>
              <w:jc w:val="left"/>
              <w:rPr>
                <w:rFonts w:cs="Arial"/>
                <w:szCs w:val="22"/>
              </w:rPr>
            </w:pPr>
            <w:r w:rsidRPr="007D1BA1">
              <w:rPr>
                <w:rFonts w:cs="Arial"/>
                <w:snapToGrid/>
                <w:color w:val="000000"/>
                <w:sz w:val="18"/>
                <w:szCs w:val="18"/>
              </w:rPr>
              <w:t xml:space="preserve">Duración </w:t>
            </w:r>
            <w:r>
              <w:rPr>
                <w:rFonts w:cs="Arial"/>
                <w:snapToGrid/>
                <w:color w:val="000000"/>
                <w:sz w:val="18"/>
                <w:szCs w:val="18"/>
              </w:rPr>
              <w:t xml:space="preserve">periodo inicial </w:t>
            </w:r>
            <w:r w:rsidRPr="007D1BA1">
              <w:rPr>
                <w:rFonts w:cs="Arial"/>
                <w:snapToGrid/>
                <w:color w:val="000000"/>
                <w:sz w:val="18"/>
                <w:szCs w:val="18"/>
              </w:rPr>
              <w:t>del contrato</w:t>
            </w:r>
            <w:r w:rsidR="0033258B">
              <w:rPr>
                <w:rFonts w:cs="Arial"/>
                <w:snapToGrid/>
                <w:color w:val="000000"/>
                <w:sz w:val="18"/>
                <w:szCs w:val="18"/>
              </w:rPr>
              <w:t xml:space="preserve"> </w:t>
            </w:r>
          </w:p>
          <w:p w:rsidR="007923D4" w:rsidRPr="007D1BA1" w:rsidRDefault="007923D4" w:rsidP="00893F66">
            <w:pPr>
              <w:spacing w:after="0" w:line="240" w:lineRule="auto"/>
              <w:contextualSpacing/>
              <w:jc w:val="left"/>
              <w:rPr>
                <w:rFonts w:cs="Arial"/>
                <w:snapToGrid/>
                <w:color w:val="000000"/>
                <w:sz w:val="18"/>
                <w:szCs w:val="18"/>
              </w:rPr>
            </w:pPr>
            <w:proofErr w:type="spellStart"/>
            <w:r>
              <w:rPr>
                <w:rFonts w:cs="Arial"/>
                <w:snapToGrid/>
                <w:color w:val="000000"/>
                <w:sz w:val="18"/>
                <w:szCs w:val="18"/>
              </w:rPr>
              <w:t>Circunstacias</w:t>
            </w:r>
            <w:proofErr w:type="spellEnd"/>
            <w:r>
              <w:rPr>
                <w:rFonts w:cs="Arial"/>
                <w:snapToGrid/>
                <w:color w:val="000000"/>
                <w:sz w:val="18"/>
                <w:szCs w:val="18"/>
              </w:rPr>
              <w:t xml:space="preserve"> especiales duración contrato: </w:t>
            </w:r>
            <w:permStart w:id="1253263796" w:edGrp="everyone"/>
            <w:sdt>
              <w:sdtPr>
                <w:rPr>
                  <w:rFonts w:cs="Arial"/>
                  <w:snapToGrid/>
                  <w:color w:val="000000"/>
                  <w:sz w:val="18"/>
                  <w:szCs w:val="18"/>
                </w:rPr>
                <w:id w:val="-438994280"/>
              </w:sdtPr>
              <w:sdtEndPr/>
              <w:sdtContent>
                <w:r>
                  <w:rPr>
                    <w:rFonts w:cs="Arial"/>
                    <w:snapToGrid/>
                    <w:color w:val="000000"/>
                    <w:sz w:val="18"/>
                    <w:szCs w:val="18"/>
                  </w:rPr>
                  <w:t xml:space="preserve">Haga </w:t>
                </w:r>
                <w:proofErr w:type="spellStart"/>
                <w:proofErr w:type="gramStart"/>
                <w:r>
                  <w:rPr>
                    <w:rFonts w:cs="Arial"/>
                    <w:snapToGrid/>
                    <w:color w:val="000000"/>
                    <w:sz w:val="18"/>
                    <w:szCs w:val="18"/>
                  </w:rPr>
                  <w:t>click</w:t>
                </w:r>
                <w:proofErr w:type="spellEnd"/>
                <w:proofErr w:type="gramEnd"/>
                <w:r>
                  <w:rPr>
                    <w:rFonts w:cs="Arial"/>
                    <w:snapToGrid/>
                    <w:color w:val="000000"/>
                    <w:sz w:val="18"/>
                    <w:szCs w:val="18"/>
                  </w:rPr>
                  <w:t xml:space="preserve"> aquí para escribir</w:t>
                </w:r>
              </w:sdtContent>
            </w:sdt>
            <w:permEnd w:id="1253263796"/>
          </w:p>
        </w:tc>
      </w:tr>
      <w:tr w:rsidR="002E4B67" w:rsidRPr="007D1BA1" w:rsidTr="002E4B67">
        <w:trPr>
          <w:trHeight w:val="286"/>
        </w:trPr>
        <w:tc>
          <w:tcPr>
            <w:tcW w:w="451" w:type="dxa"/>
            <w:tcBorders>
              <w:top w:val="nil"/>
              <w:left w:val="single" w:sz="4" w:space="0" w:color="auto"/>
              <w:bottom w:val="nil"/>
              <w:right w:val="nil"/>
            </w:tcBorders>
            <w:vAlign w:val="center"/>
          </w:tcPr>
          <w:p w:rsidR="002E4B67" w:rsidRPr="007D1BA1" w:rsidRDefault="002E4B67" w:rsidP="009B43D6">
            <w:pPr>
              <w:spacing w:after="0" w:line="240" w:lineRule="auto"/>
              <w:ind w:left="214"/>
              <w:contextualSpacing/>
              <w:jc w:val="left"/>
              <w:rPr>
                <w:rFonts w:cs="Arial"/>
                <w:snapToGrid/>
                <w:color w:val="000000"/>
                <w:sz w:val="18"/>
                <w:szCs w:val="18"/>
              </w:rPr>
            </w:pPr>
          </w:p>
        </w:tc>
        <w:tc>
          <w:tcPr>
            <w:tcW w:w="1321" w:type="dxa"/>
            <w:gridSpan w:val="3"/>
            <w:tcBorders>
              <w:top w:val="nil"/>
              <w:left w:val="nil"/>
              <w:bottom w:val="nil"/>
              <w:right w:val="nil"/>
            </w:tcBorders>
            <w:vAlign w:val="center"/>
          </w:tcPr>
          <w:p w:rsidR="002E4B67" w:rsidRPr="007D1BA1"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Prórrogas:</w:t>
            </w:r>
          </w:p>
        </w:tc>
        <w:tc>
          <w:tcPr>
            <w:tcW w:w="425" w:type="dxa"/>
            <w:tcBorders>
              <w:top w:val="nil"/>
              <w:left w:val="nil"/>
              <w:bottom w:val="nil"/>
              <w:right w:val="nil"/>
            </w:tcBorders>
            <w:vAlign w:val="center"/>
          </w:tcPr>
          <w:p w:rsidR="002E4B67" w:rsidRPr="007D1BA1" w:rsidRDefault="002E4B67" w:rsidP="009B43D6">
            <w:pPr>
              <w:spacing w:after="0" w:line="240" w:lineRule="auto"/>
              <w:jc w:val="left"/>
              <w:rPr>
                <w:rFonts w:cs="Arial"/>
                <w:snapToGrid/>
                <w:color w:val="000000"/>
                <w:sz w:val="18"/>
                <w:szCs w:val="18"/>
              </w:rPr>
            </w:pPr>
            <w:r w:rsidRPr="007D1BA1">
              <w:rPr>
                <w:rFonts w:cs="Arial"/>
                <w:snapToGrid/>
                <w:color w:val="000000"/>
                <w:sz w:val="18"/>
                <w:szCs w:val="18"/>
              </w:rPr>
              <w:t>No</w:t>
            </w:r>
          </w:p>
        </w:tc>
        <w:permStart w:id="487793332" w:edGrp="everyone" w:displacedByCustomXml="next"/>
        <w:sdt>
          <w:sdtPr>
            <w:rPr>
              <w:rFonts w:cs="Arial"/>
              <w:snapToGrid/>
              <w:color w:val="000000"/>
              <w:sz w:val="18"/>
              <w:szCs w:val="18"/>
            </w:rPr>
            <w:id w:val="1878892444"/>
            <w14:checkbox>
              <w14:checked w14:val="1"/>
              <w14:checkedState w14:val="2612" w14:font="MS Gothic"/>
              <w14:uncheckedState w14:val="2610" w14:font="MS Gothic"/>
            </w14:checkbox>
          </w:sdtPr>
          <w:sdtEndPr/>
          <w:sdtContent>
            <w:tc>
              <w:tcPr>
                <w:tcW w:w="426" w:type="dxa"/>
                <w:tcBorders>
                  <w:top w:val="nil"/>
                  <w:left w:val="nil"/>
                  <w:bottom w:val="nil"/>
                  <w:right w:val="nil"/>
                </w:tcBorders>
                <w:vAlign w:val="center"/>
              </w:tcPr>
              <w:p w:rsidR="002E4B67" w:rsidRPr="007D1BA1" w:rsidRDefault="000F6D33" w:rsidP="009B43D6">
                <w:pPr>
                  <w:spacing w:after="0" w:line="240" w:lineRule="auto"/>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487793332" w:displacedByCustomXml="prev"/>
        <w:tc>
          <w:tcPr>
            <w:tcW w:w="6449" w:type="dxa"/>
            <w:gridSpan w:val="5"/>
            <w:tcBorders>
              <w:top w:val="nil"/>
              <w:left w:val="nil"/>
              <w:bottom w:val="nil"/>
              <w:right w:val="single" w:sz="4" w:space="0" w:color="auto"/>
            </w:tcBorders>
            <w:vAlign w:val="center"/>
          </w:tcPr>
          <w:p w:rsidR="002E4B67" w:rsidRPr="007D1BA1" w:rsidRDefault="002E4B67" w:rsidP="009B43D6">
            <w:pPr>
              <w:spacing w:after="0" w:line="240" w:lineRule="auto"/>
              <w:jc w:val="left"/>
              <w:rPr>
                <w:rFonts w:cs="Arial"/>
                <w:snapToGrid/>
                <w:color w:val="000000"/>
                <w:sz w:val="18"/>
                <w:szCs w:val="18"/>
              </w:rPr>
            </w:pPr>
          </w:p>
        </w:tc>
      </w:tr>
      <w:tr w:rsidR="002E4B67" w:rsidRPr="007D1BA1" w:rsidTr="002E4B67">
        <w:trPr>
          <w:trHeight w:val="295"/>
        </w:trPr>
        <w:tc>
          <w:tcPr>
            <w:tcW w:w="451" w:type="dxa"/>
            <w:tcBorders>
              <w:top w:val="nil"/>
              <w:left w:val="single" w:sz="4" w:space="0" w:color="auto"/>
              <w:bottom w:val="nil"/>
              <w:right w:val="nil"/>
            </w:tcBorders>
            <w:vAlign w:val="center"/>
          </w:tcPr>
          <w:p w:rsidR="002E4B67" w:rsidRPr="007D1BA1" w:rsidRDefault="002E4B67" w:rsidP="002E1F3F">
            <w:pPr>
              <w:spacing w:after="0" w:line="240" w:lineRule="auto"/>
              <w:ind w:left="214"/>
              <w:jc w:val="left"/>
              <w:rPr>
                <w:rFonts w:cs="Arial"/>
                <w:snapToGrid/>
                <w:color w:val="000000"/>
                <w:sz w:val="18"/>
                <w:szCs w:val="18"/>
              </w:rPr>
            </w:pPr>
          </w:p>
        </w:tc>
        <w:tc>
          <w:tcPr>
            <w:tcW w:w="1321" w:type="dxa"/>
            <w:gridSpan w:val="3"/>
            <w:tcBorders>
              <w:top w:val="nil"/>
              <w:left w:val="nil"/>
              <w:bottom w:val="nil"/>
              <w:right w:val="nil"/>
            </w:tcBorders>
            <w:vAlign w:val="center"/>
          </w:tcPr>
          <w:p w:rsidR="002E4B67" w:rsidRPr="007D1BA1" w:rsidRDefault="002E4B67" w:rsidP="002E1F3F">
            <w:pPr>
              <w:spacing w:after="0" w:line="240" w:lineRule="auto"/>
              <w:ind w:left="214"/>
              <w:jc w:val="left"/>
              <w:rPr>
                <w:rFonts w:cs="Arial"/>
                <w:snapToGrid/>
                <w:color w:val="000000"/>
                <w:sz w:val="18"/>
                <w:szCs w:val="18"/>
              </w:rPr>
            </w:pPr>
          </w:p>
        </w:tc>
        <w:tc>
          <w:tcPr>
            <w:tcW w:w="425" w:type="dxa"/>
            <w:tcBorders>
              <w:top w:val="nil"/>
              <w:left w:val="nil"/>
              <w:bottom w:val="nil"/>
              <w:right w:val="nil"/>
            </w:tcBorders>
            <w:vAlign w:val="center"/>
          </w:tcPr>
          <w:p w:rsidR="002E4B67" w:rsidRPr="007D1BA1" w:rsidRDefault="002E4B67" w:rsidP="009B43D6">
            <w:pPr>
              <w:spacing w:after="0" w:line="240" w:lineRule="auto"/>
              <w:jc w:val="left"/>
              <w:rPr>
                <w:rFonts w:cs="Arial"/>
                <w:snapToGrid/>
                <w:color w:val="000000"/>
                <w:sz w:val="18"/>
                <w:szCs w:val="18"/>
              </w:rPr>
            </w:pPr>
            <w:r w:rsidRPr="007D1BA1">
              <w:rPr>
                <w:rFonts w:cs="Arial"/>
                <w:snapToGrid/>
                <w:color w:val="000000"/>
                <w:sz w:val="18"/>
                <w:szCs w:val="18"/>
              </w:rPr>
              <w:t>Si</w:t>
            </w:r>
          </w:p>
        </w:tc>
        <w:permStart w:id="820870930" w:edGrp="everyone" w:displacedByCustomXml="next"/>
        <w:sdt>
          <w:sdtPr>
            <w:rPr>
              <w:rFonts w:cs="Arial"/>
              <w:snapToGrid/>
              <w:color w:val="000000"/>
              <w:sz w:val="18"/>
              <w:szCs w:val="18"/>
            </w:rPr>
            <w:id w:val="1910110434"/>
            <w14:checkbox>
              <w14:checked w14:val="0"/>
              <w14:checkedState w14:val="2612" w14:font="MS Gothic"/>
              <w14:uncheckedState w14:val="2610" w14:font="MS Gothic"/>
            </w14:checkbox>
          </w:sdtPr>
          <w:sdtEndPr/>
          <w:sdtContent>
            <w:tc>
              <w:tcPr>
                <w:tcW w:w="426" w:type="dxa"/>
                <w:tcBorders>
                  <w:top w:val="nil"/>
                  <w:left w:val="nil"/>
                  <w:bottom w:val="nil"/>
                  <w:right w:val="nil"/>
                </w:tcBorders>
                <w:vAlign w:val="center"/>
              </w:tcPr>
              <w:p w:rsidR="002E4B67" w:rsidRPr="009B43D6" w:rsidRDefault="002E4B67" w:rsidP="009B43D6">
                <w:pPr>
                  <w:spacing w:after="0" w:line="240" w:lineRule="auto"/>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820870930" w:displacedByCustomXml="prev"/>
        <w:tc>
          <w:tcPr>
            <w:tcW w:w="2335" w:type="dxa"/>
            <w:gridSpan w:val="2"/>
            <w:tcBorders>
              <w:top w:val="nil"/>
              <w:left w:val="nil"/>
              <w:bottom w:val="nil"/>
              <w:right w:val="nil"/>
            </w:tcBorders>
            <w:vAlign w:val="center"/>
          </w:tcPr>
          <w:p w:rsidR="002E4B67" w:rsidRPr="007D1BA1" w:rsidRDefault="002E4B67" w:rsidP="000D4ED7">
            <w:pPr>
              <w:spacing w:after="0" w:line="240" w:lineRule="auto"/>
              <w:jc w:val="left"/>
              <w:rPr>
                <w:rFonts w:cs="Arial"/>
                <w:snapToGrid/>
                <w:color w:val="000000"/>
                <w:sz w:val="18"/>
                <w:szCs w:val="18"/>
              </w:rPr>
            </w:pPr>
            <w:proofErr w:type="spellStart"/>
            <w:r w:rsidRPr="007D1BA1">
              <w:rPr>
                <w:rFonts w:cs="Arial"/>
                <w:snapToGrid/>
                <w:color w:val="000000"/>
                <w:sz w:val="18"/>
                <w:szCs w:val="18"/>
              </w:rPr>
              <w:t>Nº</w:t>
            </w:r>
            <w:proofErr w:type="spellEnd"/>
            <w:r w:rsidRPr="007D1BA1">
              <w:rPr>
                <w:rFonts w:cs="Arial"/>
                <w:snapToGrid/>
                <w:color w:val="000000"/>
                <w:sz w:val="18"/>
                <w:szCs w:val="18"/>
              </w:rPr>
              <w:t xml:space="preserve"> de prórrogas:</w:t>
            </w:r>
            <w:r>
              <w:rPr>
                <w:rFonts w:cs="Arial"/>
                <w:snapToGrid/>
                <w:color w:val="000000"/>
                <w:sz w:val="18"/>
                <w:szCs w:val="18"/>
              </w:rPr>
              <w:t xml:space="preserve"> </w:t>
            </w:r>
            <w:permStart w:id="310342270" w:edGrp="everyone"/>
            <w:sdt>
              <w:sdtPr>
                <w:rPr>
                  <w:rFonts w:cs="Arial"/>
                  <w:snapToGrid/>
                  <w:color w:val="000000"/>
                  <w:sz w:val="18"/>
                  <w:szCs w:val="18"/>
                </w:rPr>
                <w:alias w:val="Número prórrogas"/>
                <w:tag w:val="Nroprorrogas"/>
                <w:id w:val="-2013591409"/>
              </w:sdtPr>
              <w:sdtEndPr/>
              <w:sdtContent>
                <w:bookmarkStart w:id="5" w:name="Numprorrogas"/>
                <w:r w:rsidRPr="00A17BAC">
                  <w:rPr>
                    <w:rFonts w:cs="Arial"/>
                    <w:snapToGrid/>
                    <w:color w:val="000000"/>
                    <w:sz w:val="18"/>
                    <w:szCs w:val="18"/>
                  </w:rPr>
                  <w:fldChar w:fldCharType="begin">
                    <w:ffData>
                      <w:name w:val="Numprorrogas"/>
                      <w:enabled/>
                      <w:calcOnExit w:val="0"/>
                      <w:textInput>
                        <w:type w:val="number"/>
                        <w:default w:val="0"/>
                      </w:textInput>
                    </w:ffData>
                  </w:fldChar>
                </w:r>
                <w:r w:rsidRPr="00A17BAC">
                  <w:rPr>
                    <w:rFonts w:cs="Arial"/>
                    <w:snapToGrid/>
                    <w:color w:val="000000"/>
                    <w:sz w:val="18"/>
                    <w:szCs w:val="18"/>
                  </w:rPr>
                  <w:instrText xml:space="preserve"> FORMTEXT </w:instrText>
                </w:r>
                <w:r w:rsidRPr="00A17BAC">
                  <w:rPr>
                    <w:rFonts w:cs="Arial"/>
                    <w:snapToGrid/>
                    <w:color w:val="000000"/>
                    <w:sz w:val="18"/>
                    <w:szCs w:val="18"/>
                  </w:rPr>
                </w:r>
                <w:r w:rsidRPr="00A17BAC">
                  <w:rPr>
                    <w:rFonts w:cs="Arial"/>
                    <w:snapToGrid/>
                    <w:color w:val="000000"/>
                    <w:sz w:val="18"/>
                    <w:szCs w:val="18"/>
                  </w:rPr>
                  <w:fldChar w:fldCharType="separate"/>
                </w:r>
                <w:r>
                  <w:rPr>
                    <w:rFonts w:cs="Arial"/>
                    <w:noProof/>
                    <w:snapToGrid/>
                    <w:color w:val="000000"/>
                    <w:sz w:val="18"/>
                    <w:szCs w:val="18"/>
                  </w:rPr>
                  <w:t>0</w:t>
                </w:r>
                <w:r w:rsidRPr="00A17BAC">
                  <w:rPr>
                    <w:rFonts w:cs="Arial"/>
                    <w:snapToGrid/>
                    <w:color w:val="000000"/>
                    <w:sz w:val="18"/>
                    <w:szCs w:val="18"/>
                  </w:rPr>
                  <w:fldChar w:fldCharType="end"/>
                </w:r>
                <w:bookmarkEnd w:id="5"/>
              </w:sdtContent>
            </w:sdt>
            <w:permEnd w:id="310342270"/>
          </w:p>
        </w:tc>
        <w:tc>
          <w:tcPr>
            <w:tcW w:w="4114" w:type="dxa"/>
            <w:gridSpan w:val="3"/>
            <w:tcBorders>
              <w:top w:val="nil"/>
              <w:left w:val="nil"/>
              <w:bottom w:val="nil"/>
              <w:right w:val="single" w:sz="4" w:space="0" w:color="auto"/>
            </w:tcBorders>
            <w:vAlign w:val="center"/>
          </w:tcPr>
          <w:p w:rsidR="002E4B67" w:rsidRPr="007D1BA1" w:rsidRDefault="002E4B67" w:rsidP="004334D4">
            <w:pPr>
              <w:spacing w:after="0" w:line="240" w:lineRule="auto"/>
              <w:jc w:val="left"/>
              <w:rPr>
                <w:rFonts w:cs="Arial"/>
                <w:snapToGrid/>
                <w:color w:val="000000"/>
                <w:sz w:val="18"/>
                <w:szCs w:val="18"/>
              </w:rPr>
            </w:pPr>
            <w:r>
              <w:rPr>
                <w:rFonts w:cs="Arial"/>
                <w:snapToGrid/>
                <w:color w:val="000000"/>
                <w:sz w:val="18"/>
                <w:szCs w:val="18"/>
              </w:rPr>
              <w:t xml:space="preserve">Duración prórrogas: </w:t>
            </w:r>
            <w:permStart w:id="810894674" w:edGrp="everyone"/>
            <w:sdt>
              <w:sdtPr>
                <w:rPr>
                  <w:rFonts w:cs="Arial"/>
                  <w:snapToGrid/>
                  <w:color w:val="000000"/>
                  <w:sz w:val="18"/>
                  <w:szCs w:val="18"/>
                </w:rPr>
                <w:alias w:val="Duración prórrogas"/>
                <w:tag w:val="DurPro"/>
                <w:id w:val="-1719118932"/>
                <w:showingPlcHdr/>
                <w:text/>
              </w:sdtPr>
              <w:sdtEndPr/>
              <w:sdtContent>
                <w:r>
                  <w:rPr>
                    <w:rStyle w:val="Textodelmarcadordeposicin"/>
                    <w:rFonts w:cs="Arial"/>
                    <w:sz w:val="18"/>
                    <w:szCs w:val="18"/>
                  </w:rPr>
                  <w:t>Duración en años, meses, etc.</w:t>
                </w:r>
                <w:r w:rsidRPr="004334D4">
                  <w:rPr>
                    <w:rStyle w:val="Textodelmarcadordeposicin"/>
                    <w:rFonts w:cs="Arial"/>
                    <w:sz w:val="18"/>
                    <w:szCs w:val="18"/>
                  </w:rPr>
                  <w:t>.</w:t>
                </w:r>
              </w:sdtContent>
            </w:sdt>
            <w:permEnd w:id="810894674"/>
          </w:p>
        </w:tc>
      </w:tr>
      <w:tr w:rsidR="002E4B67" w:rsidRPr="007D1BA1" w:rsidTr="002E4B67">
        <w:trPr>
          <w:trHeight w:val="1025"/>
        </w:trPr>
        <w:tc>
          <w:tcPr>
            <w:tcW w:w="451" w:type="dxa"/>
            <w:tcBorders>
              <w:top w:val="nil"/>
              <w:left w:val="single" w:sz="4" w:space="0" w:color="auto"/>
              <w:bottom w:val="single" w:sz="4" w:space="0" w:color="auto"/>
              <w:right w:val="nil"/>
            </w:tcBorders>
            <w:vAlign w:val="center"/>
          </w:tcPr>
          <w:p w:rsidR="002E4B67" w:rsidRDefault="002E4B67" w:rsidP="004334D4">
            <w:pPr>
              <w:spacing w:after="0"/>
              <w:ind w:left="214"/>
              <w:contextualSpacing/>
              <w:jc w:val="left"/>
              <w:rPr>
                <w:rFonts w:cs="Arial"/>
                <w:snapToGrid/>
                <w:color w:val="000000"/>
                <w:sz w:val="18"/>
                <w:szCs w:val="18"/>
              </w:rPr>
            </w:pPr>
          </w:p>
        </w:tc>
        <w:tc>
          <w:tcPr>
            <w:tcW w:w="8621" w:type="dxa"/>
            <w:gridSpan w:val="10"/>
            <w:tcBorders>
              <w:top w:val="nil"/>
              <w:left w:val="nil"/>
              <w:bottom w:val="single" w:sz="4" w:space="0" w:color="auto"/>
              <w:right w:val="single" w:sz="4" w:space="0" w:color="auto"/>
            </w:tcBorders>
            <w:vAlign w:val="center"/>
          </w:tcPr>
          <w:p w:rsidR="002E4B67" w:rsidRPr="007D1BA1" w:rsidRDefault="002E4B67" w:rsidP="002E4B67">
            <w:pPr>
              <w:spacing w:after="0"/>
              <w:contextualSpacing/>
              <w:jc w:val="left"/>
              <w:rPr>
                <w:rFonts w:eastAsiaTheme="minorHAnsi" w:cs="Arial"/>
                <w:snapToGrid/>
                <w:sz w:val="18"/>
                <w:szCs w:val="18"/>
              </w:rPr>
            </w:pPr>
            <w:r w:rsidRPr="009B43D6">
              <w:rPr>
                <w:rFonts w:cs="Arial"/>
                <w:snapToGrid/>
                <w:color w:val="000000"/>
                <w:sz w:val="18"/>
                <w:szCs w:val="18"/>
              </w:rPr>
              <w:t>Duración</w:t>
            </w:r>
            <w:r w:rsidRPr="007D1BA1">
              <w:rPr>
                <w:rFonts w:eastAsiaTheme="minorHAnsi" w:cs="Arial"/>
                <w:snapToGrid/>
                <w:sz w:val="18"/>
                <w:szCs w:val="18"/>
              </w:rPr>
              <w:t xml:space="preserve"> total del contrato</w:t>
            </w:r>
            <w:r>
              <w:rPr>
                <w:rFonts w:eastAsiaTheme="minorHAnsi" w:cs="Arial"/>
                <w:snapToGrid/>
                <w:sz w:val="18"/>
                <w:szCs w:val="18"/>
              </w:rPr>
              <w:t xml:space="preserve"> incluidas prórrogas</w:t>
            </w:r>
            <w:r w:rsidRPr="007D1BA1">
              <w:rPr>
                <w:rFonts w:eastAsiaTheme="minorHAnsi" w:cs="Arial"/>
                <w:snapToGrid/>
                <w:sz w:val="18"/>
                <w:szCs w:val="18"/>
              </w:rPr>
              <w:t>:</w:t>
            </w:r>
            <w:r>
              <w:rPr>
                <w:rFonts w:eastAsiaTheme="minorHAnsi" w:cs="Arial"/>
                <w:snapToGrid/>
                <w:sz w:val="18"/>
                <w:szCs w:val="18"/>
              </w:rPr>
              <w:t xml:space="preserve"> </w:t>
            </w:r>
            <w:permStart w:id="1414363419" w:edGrp="everyone"/>
            <w:sdt>
              <w:sdtPr>
                <w:rPr>
                  <w:rFonts w:eastAsiaTheme="minorHAnsi" w:cs="Arial"/>
                  <w:snapToGrid/>
                  <w:sz w:val="18"/>
                  <w:szCs w:val="18"/>
                </w:rPr>
                <w:alias w:val="Duración total contrato"/>
                <w:tag w:val="Durtotal"/>
                <w:id w:val="-2129999413"/>
                <w:showingPlcHdr/>
              </w:sdtPr>
              <w:sdtEndPr/>
              <w:sdtContent>
                <w:r>
                  <w:rPr>
                    <w:rStyle w:val="Textodelmarcadordeposicin"/>
                    <w:rFonts w:cs="Arial"/>
                    <w:sz w:val="18"/>
                    <w:szCs w:val="18"/>
                  </w:rPr>
                  <w:t>Total en años, meses, etc.</w:t>
                </w:r>
                <w:r w:rsidRPr="004334D4">
                  <w:rPr>
                    <w:rStyle w:val="Textodelmarcadordeposicin"/>
                    <w:rFonts w:cs="Arial"/>
                    <w:sz w:val="18"/>
                    <w:szCs w:val="18"/>
                  </w:rPr>
                  <w:t>.</w:t>
                </w:r>
              </w:sdtContent>
            </w:sdt>
            <w:permEnd w:id="1414363419"/>
          </w:p>
          <w:p w:rsidR="002E4B67" w:rsidRDefault="002E4B67" w:rsidP="002E4B67">
            <w:pPr>
              <w:spacing w:after="0"/>
              <w:contextualSpacing/>
              <w:jc w:val="left"/>
              <w:rPr>
                <w:rFonts w:cs="Arial"/>
                <w:snapToGrid/>
                <w:color w:val="000000"/>
                <w:sz w:val="18"/>
                <w:szCs w:val="18"/>
              </w:rPr>
            </w:pPr>
            <w:r w:rsidRPr="007D1BA1">
              <w:rPr>
                <w:rFonts w:eastAsiaTheme="minorHAnsi" w:cs="Arial"/>
                <w:snapToGrid/>
                <w:sz w:val="18"/>
                <w:szCs w:val="18"/>
              </w:rPr>
              <w:t xml:space="preserve">A título meramente </w:t>
            </w:r>
            <w:r w:rsidRPr="009B43D6">
              <w:rPr>
                <w:rFonts w:cs="Arial"/>
                <w:snapToGrid/>
                <w:color w:val="000000"/>
                <w:sz w:val="18"/>
                <w:szCs w:val="18"/>
              </w:rPr>
              <w:t>orientativo</w:t>
            </w:r>
            <w:r w:rsidRPr="007D1BA1">
              <w:rPr>
                <w:rFonts w:eastAsiaTheme="minorHAnsi" w:cs="Arial"/>
                <w:snapToGrid/>
                <w:sz w:val="18"/>
                <w:szCs w:val="18"/>
              </w:rPr>
              <w:t xml:space="preserve"> está previsto que el contrato inicie sus efectos el:</w:t>
            </w:r>
            <w:r>
              <w:rPr>
                <w:rFonts w:asciiTheme="minorHAnsi" w:eastAsiaTheme="minorHAnsi" w:hAnsiTheme="minorHAnsi" w:cstheme="minorBidi"/>
                <w:snapToGrid/>
                <w:szCs w:val="22"/>
              </w:rPr>
              <w:t xml:space="preserve"> </w:t>
            </w:r>
            <w:permStart w:id="1096304255" w:edGrp="everyone"/>
            <w:sdt>
              <w:sdtPr>
                <w:rPr>
                  <w:rFonts w:asciiTheme="minorHAnsi" w:eastAsiaTheme="minorHAnsi" w:hAnsiTheme="minorHAnsi" w:cstheme="minorBidi"/>
                  <w:snapToGrid/>
                  <w:szCs w:val="22"/>
                </w:rPr>
                <w:alias w:val="Fecha inicial contrato"/>
                <w:tag w:val="FchContrato"/>
                <w:id w:val="-1074431723"/>
                <w:date>
                  <w:dateFormat w:val="dd' de 'MMMM' de 'yyyy"/>
                  <w:lid w:val="es-ES"/>
                  <w:storeMappedDataAs w:val="dateTime"/>
                  <w:calendar w:val="gregorian"/>
                </w:date>
              </w:sdtPr>
              <w:sdtEndPr/>
              <w:sdtContent>
                <w:r w:rsidRPr="004334D4">
                  <w:rPr>
                    <w:rStyle w:val="Textodelmarcadordeposicin"/>
                    <w:rFonts w:cs="Arial"/>
                    <w:sz w:val="18"/>
                    <w:szCs w:val="18"/>
                  </w:rPr>
                  <w:t>Haga clic aquí para escribir una fecha.</w:t>
                </w:r>
              </w:sdtContent>
            </w:sdt>
            <w:permEnd w:id="1096304255"/>
          </w:p>
        </w:tc>
      </w:tr>
      <w:tr w:rsidR="002E4B67" w:rsidRPr="007D1BA1" w:rsidTr="002E4B67">
        <w:trPr>
          <w:trHeight w:val="662"/>
        </w:trPr>
        <w:tc>
          <w:tcPr>
            <w:tcW w:w="451" w:type="dxa"/>
            <w:tcBorders>
              <w:top w:val="single" w:sz="4" w:space="0" w:color="auto"/>
              <w:left w:val="single" w:sz="4" w:space="0" w:color="auto"/>
              <w:bottom w:val="single" w:sz="4" w:space="0" w:color="auto"/>
              <w:right w:val="nil"/>
            </w:tcBorders>
            <w:vAlign w:val="center"/>
          </w:tcPr>
          <w:p w:rsidR="002E4B67" w:rsidRPr="006C0243"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621" w:type="dxa"/>
            <w:gridSpan w:val="10"/>
            <w:tcBorders>
              <w:top w:val="single" w:sz="4" w:space="0" w:color="auto"/>
              <w:left w:val="nil"/>
              <w:bottom w:val="single" w:sz="4" w:space="0" w:color="auto"/>
              <w:right w:val="single" w:sz="4" w:space="0" w:color="auto"/>
            </w:tcBorders>
            <w:vAlign w:val="center"/>
          </w:tcPr>
          <w:p w:rsidR="002E4B67" w:rsidRPr="006C0243"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Presupuesto base de licitación</w:t>
            </w:r>
            <w:r>
              <w:rPr>
                <w:rFonts w:cs="Arial"/>
                <w:snapToGrid/>
                <w:color w:val="000000"/>
                <w:sz w:val="18"/>
                <w:szCs w:val="18"/>
              </w:rPr>
              <w:t xml:space="preserve"> (periodo inicial) con IVA: </w:t>
            </w:r>
            <w:permStart w:id="1967523622" w:edGrp="everyone"/>
            <w:sdt>
              <w:sdtPr>
                <w:rPr>
                  <w:rFonts w:cs="Arial"/>
                  <w:snapToGrid/>
                  <w:color w:val="000000"/>
                  <w:sz w:val="20"/>
                </w:rPr>
                <w:id w:val="-1525855227"/>
                <w:showingPlcHdr/>
              </w:sdtPr>
              <w:sdtEndPr/>
              <w:sdtContent>
                <w:r w:rsidRPr="008A6CFD">
                  <w:rPr>
                    <w:rStyle w:val="Textodelmarcadordeposicin"/>
                    <w:sz w:val="20"/>
                  </w:rPr>
                  <w:t>Haga clic aquí para escribir el importe.</w:t>
                </w:r>
              </w:sdtContent>
            </w:sdt>
            <w:permEnd w:id="1967523622"/>
          </w:p>
        </w:tc>
      </w:tr>
      <w:tr w:rsidR="002E4B67" w:rsidRPr="007D1BA1" w:rsidTr="002E4B67">
        <w:trPr>
          <w:trHeight w:val="544"/>
        </w:trPr>
        <w:tc>
          <w:tcPr>
            <w:tcW w:w="451" w:type="dxa"/>
            <w:tcBorders>
              <w:top w:val="single" w:sz="4" w:space="0" w:color="auto"/>
              <w:left w:val="single" w:sz="4" w:space="0" w:color="auto"/>
              <w:bottom w:val="single" w:sz="4" w:space="0" w:color="auto"/>
              <w:right w:val="nil"/>
            </w:tcBorders>
            <w:vAlign w:val="center"/>
          </w:tcPr>
          <w:p w:rsidR="002E4B67" w:rsidRPr="00C711A5"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621" w:type="dxa"/>
            <w:gridSpan w:val="10"/>
            <w:tcBorders>
              <w:top w:val="single" w:sz="4" w:space="0" w:color="auto"/>
              <w:left w:val="nil"/>
              <w:bottom w:val="single" w:sz="4" w:space="0" w:color="auto"/>
              <w:right w:val="single" w:sz="4" w:space="0" w:color="auto"/>
            </w:tcBorders>
            <w:vAlign w:val="center"/>
          </w:tcPr>
          <w:p w:rsidR="002E4B67" w:rsidRPr="00C711A5" w:rsidRDefault="002E4B67" w:rsidP="002E4B67">
            <w:pPr>
              <w:spacing w:after="0" w:line="240" w:lineRule="auto"/>
              <w:contextualSpacing/>
              <w:jc w:val="left"/>
              <w:rPr>
                <w:rFonts w:cs="Arial"/>
                <w:snapToGrid/>
                <w:color w:val="000000"/>
                <w:sz w:val="18"/>
                <w:szCs w:val="18"/>
              </w:rPr>
            </w:pPr>
            <w:r>
              <w:rPr>
                <w:rFonts w:cs="Arial"/>
                <w:snapToGrid/>
                <w:color w:val="000000"/>
                <w:sz w:val="18"/>
                <w:szCs w:val="18"/>
              </w:rPr>
              <w:t xml:space="preserve">Valor </w:t>
            </w:r>
            <w:r w:rsidRPr="007D1BA1">
              <w:rPr>
                <w:rFonts w:cs="Arial"/>
                <w:snapToGrid/>
                <w:color w:val="000000"/>
                <w:sz w:val="18"/>
                <w:szCs w:val="18"/>
              </w:rPr>
              <w:t xml:space="preserve">estimado sin IVA: </w:t>
            </w:r>
            <w:permStart w:id="38164015" w:edGrp="everyone"/>
            <w:sdt>
              <w:sdtPr>
                <w:rPr>
                  <w:rFonts w:cs="Arial"/>
                  <w:snapToGrid/>
                  <w:color w:val="000000"/>
                  <w:sz w:val="18"/>
                  <w:szCs w:val="18"/>
                </w:rPr>
                <w:id w:val="762180823"/>
                <w:showingPlcHdr/>
              </w:sdtPr>
              <w:sdtEndPr/>
              <w:sdtContent>
                <w:r w:rsidRPr="00C707C9">
                  <w:rPr>
                    <w:rStyle w:val="Textodelmarcadordeposicin"/>
                  </w:rPr>
                  <w:t xml:space="preserve">Haga clic aquí para </w:t>
                </w:r>
                <w:r>
                  <w:rPr>
                    <w:rStyle w:val="Textodelmarcadordeposicin"/>
                  </w:rPr>
                  <w:t>introducir el importe</w:t>
                </w:r>
                <w:r w:rsidRPr="00C707C9">
                  <w:rPr>
                    <w:rStyle w:val="Textodelmarcadordeposicin"/>
                  </w:rPr>
                  <w:t>.</w:t>
                </w:r>
              </w:sdtContent>
            </w:sdt>
            <w:permEnd w:id="38164015"/>
          </w:p>
        </w:tc>
      </w:tr>
      <w:tr w:rsidR="002E4B67" w:rsidRPr="007D1BA1" w:rsidTr="002E4B67">
        <w:trPr>
          <w:trHeight w:val="241"/>
        </w:trPr>
        <w:tc>
          <w:tcPr>
            <w:tcW w:w="451" w:type="dxa"/>
            <w:tcBorders>
              <w:top w:val="single" w:sz="4" w:space="0" w:color="auto"/>
              <w:left w:val="single" w:sz="4" w:space="0" w:color="auto"/>
              <w:bottom w:val="nil"/>
              <w:right w:val="nil"/>
            </w:tcBorders>
            <w:vAlign w:val="center"/>
          </w:tcPr>
          <w:p w:rsidR="002E4B67" w:rsidRPr="007D1BA1" w:rsidRDefault="002E4B67" w:rsidP="00C316C8">
            <w:pPr>
              <w:numPr>
                <w:ilvl w:val="0"/>
                <w:numId w:val="24"/>
              </w:numPr>
              <w:spacing w:after="0" w:line="240" w:lineRule="auto"/>
              <w:ind w:left="214" w:hanging="214"/>
              <w:contextualSpacing/>
              <w:jc w:val="left"/>
              <w:rPr>
                <w:rFonts w:cs="Arial"/>
                <w:snapToGrid/>
                <w:color w:val="000000"/>
                <w:sz w:val="18"/>
                <w:szCs w:val="18"/>
              </w:rPr>
            </w:pPr>
          </w:p>
        </w:tc>
        <w:tc>
          <w:tcPr>
            <w:tcW w:w="8621" w:type="dxa"/>
            <w:gridSpan w:val="10"/>
            <w:tcBorders>
              <w:top w:val="single" w:sz="4" w:space="0" w:color="auto"/>
              <w:left w:val="nil"/>
              <w:bottom w:val="nil"/>
              <w:right w:val="single" w:sz="4" w:space="0" w:color="auto"/>
            </w:tcBorders>
            <w:vAlign w:val="center"/>
          </w:tcPr>
          <w:p w:rsidR="002E4B67" w:rsidRPr="007D1BA1"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Determinación del precio:</w:t>
            </w:r>
          </w:p>
        </w:tc>
      </w:tr>
      <w:tr w:rsidR="002E4B67" w:rsidRPr="007D1BA1" w:rsidTr="002E4B67">
        <w:trPr>
          <w:trHeight w:val="286"/>
        </w:trPr>
        <w:tc>
          <w:tcPr>
            <w:tcW w:w="451" w:type="dxa"/>
            <w:tcBorders>
              <w:top w:val="nil"/>
              <w:left w:val="single" w:sz="4" w:space="0" w:color="auto"/>
              <w:bottom w:val="nil"/>
              <w:right w:val="nil"/>
            </w:tcBorders>
            <w:vAlign w:val="center"/>
          </w:tcPr>
          <w:p w:rsidR="002E4B67" w:rsidRPr="007D1BA1" w:rsidRDefault="002E4B67" w:rsidP="006A6732">
            <w:pPr>
              <w:spacing w:after="0" w:line="240" w:lineRule="auto"/>
              <w:ind w:left="214"/>
              <w:contextualSpacing/>
              <w:jc w:val="left"/>
              <w:rPr>
                <w:rFonts w:cs="Arial"/>
                <w:snapToGrid/>
                <w:color w:val="000000"/>
                <w:sz w:val="18"/>
                <w:szCs w:val="18"/>
              </w:rPr>
            </w:pPr>
          </w:p>
        </w:tc>
        <w:tc>
          <w:tcPr>
            <w:tcW w:w="1746" w:type="dxa"/>
            <w:gridSpan w:val="4"/>
            <w:tcBorders>
              <w:top w:val="nil"/>
              <w:left w:val="nil"/>
              <w:bottom w:val="nil"/>
              <w:right w:val="nil"/>
            </w:tcBorders>
            <w:vAlign w:val="center"/>
          </w:tcPr>
          <w:p w:rsidR="002E4B67" w:rsidRPr="007D1BA1" w:rsidRDefault="002E4B67" w:rsidP="00B56AE2">
            <w:pPr>
              <w:spacing w:after="0" w:line="240" w:lineRule="auto"/>
              <w:ind w:left="214"/>
              <w:contextualSpacing/>
              <w:jc w:val="left"/>
              <w:rPr>
                <w:rFonts w:cs="Arial"/>
                <w:snapToGrid/>
                <w:color w:val="000000"/>
                <w:sz w:val="18"/>
                <w:szCs w:val="18"/>
              </w:rPr>
            </w:pPr>
            <w:r w:rsidRPr="007D1BA1">
              <w:rPr>
                <w:rFonts w:cs="Arial"/>
                <w:snapToGrid/>
                <w:color w:val="000000"/>
                <w:sz w:val="18"/>
                <w:szCs w:val="18"/>
              </w:rPr>
              <w:t xml:space="preserve">Precios unitarios: </w:t>
            </w:r>
          </w:p>
        </w:tc>
        <w:permStart w:id="1305770587" w:edGrp="everyone" w:displacedByCustomXml="next"/>
        <w:sdt>
          <w:sdtPr>
            <w:rPr>
              <w:rFonts w:cs="Arial"/>
              <w:snapToGrid/>
              <w:color w:val="000000"/>
              <w:sz w:val="18"/>
              <w:szCs w:val="18"/>
            </w:rPr>
            <w:id w:val="2100522009"/>
            <w14:checkbox>
              <w14:checked w14:val="0"/>
              <w14:checkedState w14:val="2612" w14:font="MS Gothic"/>
              <w14:uncheckedState w14:val="2610" w14:font="MS Gothic"/>
            </w14:checkbox>
          </w:sdtPr>
          <w:sdtEndPr/>
          <w:sdtContent>
            <w:tc>
              <w:tcPr>
                <w:tcW w:w="6875" w:type="dxa"/>
                <w:gridSpan w:val="6"/>
                <w:tcBorders>
                  <w:top w:val="nil"/>
                  <w:left w:val="nil"/>
                  <w:bottom w:val="nil"/>
                  <w:right w:val="single" w:sz="4" w:space="0" w:color="auto"/>
                </w:tcBorders>
                <w:vAlign w:val="center"/>
              </w:tcPr>
              <w:p w:rsidR="002E4B67" w:rsidRPr="007D1BA1" w:rsidRDefault="002E4B67" w:rsidP="006A6732">
                <w:pPr>
                  <w:spacing w:after="0" w:line="240" w:lineRule="auto"/>
                  <w:contextualSpacing/>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1305770587" w:displacedByCustomXml="prev"/>
      </w:tr>
      <w:tr w:rsidR="002E4B67" w:rsidRPr="007D1BA1" w:rsidTr="002E4B67">
        <w:trPr>
          <w:trHeight w:val="329"/>
        </w:trPr>
        <w:tc>
          <w:tcPr>
            <w:tcW w:w="451" w:type="dxa"/>
            <w:tcBorders>
              <w:top w:val="nil"/>
              <w:left w:val="single" w:sz="4" w:space="0" w:color="auto"/>
              <w:bottom w:val="single" w:sz="4" w:space="0" w:color="auto"/>
              <w:right w:val="nil"/>
            </w:tcBorders>
            <w:vAlign w:val="center"/>
          </w:tcPr>
          <w:p w:rsidR="002E4B67" w:rsidRPr="007D1BA1" w:rsidRDefault="002E4B67" w:rsidP="006A6732">
            <w:pPr>
              <w:spacing w:after="0" w:line="240" w:lineRule="auto"/>
              <w:ind w:left="214"/>
              <w:contextualSpacing/>
              <w:jc w:val="left"/>
              <w:rPr>
                <w:rFonts w:cs="Arial"/>
                <w:snapToGrid/>
                <w:color w:val="000000"/>
                <w:sz w:val="18"/>
                <w:szCs w:val="18"/>
              </w:rPr>
            </w:pPr>
          </w:p>
        </w:tc>
        <w:tc>
          <w:tcPr>
            <w:tcW w:w="1746" w:type="dxa"/>
            <w:gridSpan w:val="4"/>
            <w:tcBorders>
              <w:top w:val="nil"/>
              <w:left w:val="nil"/>
              <w:bottom w:val="single" w:sz="4" w:space="0" w:color="auto"/>
              <w:right w:val="nil"/>
            </w:tcBorders>
            <w:vAlign w:val="center"/>
          </w:tcPr>
          <w:p w:rsidR="002E4B67" w:rsidRPr="007D1BA1" w:rsidRDefault="002E4B67" w:rsidP="00B56AE2">
            <w:pPr>
              <w:spacing w:after="0" w:line="240" w:lineRule="auto"/>
              <w:ind w:left="214"/>
              <w:contextualSpacing/>
              <w:jc w:val="left"/>
              <w:rPr>
                <w:rFonts w:cs="Arial"/>
                <w:snapToGrid/>
                <w:color w:val="000000"/>
                <w:sz w:val="18"/>
                <w:szCs w:val="18"/>
              </w:rPr>
            </w:pPr>
            <w:r>
              <w:rPr>
                <w:rFonts w:cs="Arial"/>
                <w:snapToGrid/>
                <w:color w:val="000000"/>
                <w:sz w:val="18"/>
                <w:szCs w:val="18"/>
              </w:rPr>
              <w:t xml:space="preserve">Tanto alzado: </w:t>
            </w:r>
          </w:p>
        </w:tc>
        <w:permStart w:id="2078506712" w:edGrp="everyone" w:displacedByCustomXml="next"/>
        <w:sdt>
          <w:sdtPr>
            <w:rPr>
              <w:rFonts w:cs="Arial"/>
              <w:snapToGrid/>
              <w:color w:val="000000"/>
              <w:sz w:val="18"/>
              <w:szCs w:val="18"/>
            </w:rPr>
            <w:id w:val="-1287200606"/>
            <w14:checkbox>
              <w14:checked w14:val="0"/>
              <w14:checkedState w14:val="2612" w14:font="MS Gothic"/>
              <w14:uncheckedState w14:val="2610" w14:font="MS Gothic"/>
            </w14:checkbox>
          </w:sdtPr>
          <w:sdtEndPr/>
          <w:sdtContent>
            <w:tc>
              <w:tcPr>
                <w:tcW w:w="6875" w:type="dxa"/>
                <w:gridSpan w:val="6"/>
                <w:tcBorders>
                  <w:top w:val="nil"/>
                  <w:left w:val="nil"/>
                  <w:bottom w:val="single" w:sz="4" w:space="0" w:color="auto"/>
                  <w:right w:val="single" w:sz="4" w:space="0" w:color="auto"/>
                </w:tcBorders>
                <w:vAlign w:val="center"/>
              </w:tcPr>
              <w:p w:rsidR="002E4B67" w:rsidRPr="007D1BA1" w:rsidRDefault="002E4B67" w:rsidP="006A6732">
                <w:pPr>
                  <w:spacing w:after="0" w:line="240" w:lineRule="auto"/>
                  <w:contextualSpacing/>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2078506712" w:displacedByCustomXml="prev"/>
      </w:tr>
      <w:tr w:rsidR="002E4B67" w:rsidRPr="007D1BA1" w:rsidTr="002E4B67">
        <w:trPr>
          <w:trHeight w:val="300"/>
        </w:trPr>
        <w:tc>
          <w:tcPr>
            <w:tcW w:w="451" w:type="dxa"/>
            <w:tcBorders>
              <w:top w:val="single" w:sz="4" w:space="0" w:color="auto"/>
              <w:left w:val="single" w:sz="4" w:space="0" w:color="auto"/>
              <w:bottom w:val="single" w:sz="4" w:space="0" w:color="auto"/>
              <w:right w:val="nil"/>
            </w:tcBorders>
            <w:vAlign w:val="center"/>
          </w:tcPr>
          <w:p w:rsidR="002E4B67" w:rsidRPr="007D1BA1" w:rsidRDefault="002E4B67" w:rsidP="00C316C8">
            <w:pPr>
              <w:numPr>
                <w:ilvl w:val="0"/>
                <w:numId w:val="24"/>
              </w:numPr>
              <w:spacing w:after="0" w:line="240" w:lineRule="auto"/>
              <w:ind w:left="285" w:hanging="285"/>
              <w:contextualSpacing/>
              <w:jc w:val="left"/>
              <w:rPr>
                <w:rFonts w:cs="Arial"/>
                <w:snapToGrid/>
                <w:color w:val="000000"/>
                <w:sz w:val="18"/>
                <w:szCs w:val="18"/>
              </w:rPr>
            </w:pPr>
          </w:p>
        </w:tc>
        <w:tc>
          <w:tcPr>
            <w:tcW w:w="8621" w:type="dxa"/>
            <w:gridSpan w:val="10"/>
            <w:tcBorders>
              <w:top w:val="single" w:sz="4" w:space="0" w:color="auto"/>
              <w:left w:val="nil"/>
              <w:bottom w:val="single" w:sz="4" w:space="0" w:color="auto"/>
              <w:right w:val="single" w:sz="4" w:space="0" w:color="auto"/>
            </w:tcBorders>
            <w:vAlign w:val="center"/>
          </w:tcPr>
          <w:p w:rsidR="002E4B67" w:rsidRPr="007D1BA1" w:rsidRDefault="002E4B67" w:rsidP="002E4B67">
            <w:pPr>
              <w:spacing w:after="0" w:line="240" w:lineRule="auto"/>
              <w:contextualSpacing/>
              <w:jc w:val="left"/>
              <w:rPr>
                <w:rFonts w:cs="Arial"/>
                <w:snapToGrid/>
                <w:color w:val="000000"/>
                <w:sz w:val="18"/>
                <w:szCs w:val="18"/>
              </w:rPr>
            </w:pPr>
            <w:r>
              <w:rPr>
                <w:rFonts w:cs="Arial"/>
                <w:snapToGrid/>
                <w:color w:val="000000"/>
                <w:sz w:val="18"/>
                <w:szCs w:val="18"/>
              </w:rPr>
              <w:t xml:space="preserve">Partida presupuestaria: </w:t>
            </w:r>
            <w:permStart w:id="720793795" w:edGrp="everyone"/>
            <w:r>
              <w:rPr>
                <w:rFonts w:cs="Arial"/>
                <w:snapToGrid/>
                <w:color w:val="000000"/>
                <w:sz w:val="18"/>
                <w:szCs w:val="18"/>
              </w:rPr>
              <w:t xml:space="preserve">Código – Descripción </w:t>
            </w:r>
            <w:permEnd w:id="720793795"/>
          </w:p>
        </w:tc>
      </w:tr>
      <w:tr w:rsidR="002E4B67" w:rsidRPr="007D1BA1" w:rsidTr="002E4B67">
        <w:trPr>
          <w:trHeight w:val="300"/>
        </w:trPr>
        <w:tc>
          <w:tcPr>
            <w:tcW w:w="451" w:type="dxa"/>
            <w:tcBorders>
              <w:top w:val="single" w:sz="4" w:space="0" w:color="auto"/>
              <w:left w:val="single" w:sz="4" w:space="0" w:color="auto"/>
              <w:bottom w:val="single" w:sz="4" w:space="0" w:color="auto"/>
              <w:right w:val="nil"/>
            </w:tcBorders>
            <w:vAlign w:val="center"/>
          </w:tcPr>
          <w:p w:rsidR="002E4B67" w:rsidRPr="007D1BA1" w:rsidRDefault="002E4B67" w:rsidP="00C316C8">
            <w:pPr>
              <w:numPr>
                <w:ilvl w:val="0"/>
                <w:numId w:val="24"/>
              </w:numPr>
              <w:spacing w:after="0" w:line="240" w:lineRule="auto"/>
              <w:ind w:left="285" w:hanging="285"/>
              <w:contextualSpacing/>
              <w:jc w:val="left"/>
              <w:rPr>
                <w:rFonts w:cs="Arial"/>
                <w:snapToGrid/>
                <w:color w:val="000000"/>
                <w:sz w:val="18"/>
                <w:szCs w:val="18"/>
              </w:rPr>
            </w:pPr>
          </w:p>
        </w:tc>
        <w:tc>
          <w:tcPr>
            <w:tcW w:w="8621" w:type="dxa"/>
            <w:gridSpan w:val="10"/>
            <w:tcBorders>
              <w:top w:val="single" w:sz="4" w:space="0" w:color="auto"/>
              <w:left w:val="nil"/>
              <w:bottom w:val="single" w:sz="4" w:space="0" w:color="auto"/>
              <w:right w:val="single" w:sz="4" w:space="0" w:color="auto"/>
            </w:tcBorders>
            <w:vAlign w:val="center"/>
          </w:tcPr>
          <w:p w:rsidR="002E4B67" w:rsidRPr="007D1BA1" w:rsidRDefault="002E4B67" w:rsidP="002E4B67">
            <w:pPr>
              <w:spacing w:after="0" w:line="240" w:lineRule="auto"/>
              <w:contextualSpacing/>
              <w:jc w:val="left"/>
              <w:rPr>
                <w:rFonts w:cs="Arial"/>
                <w:snapToGrid/>
                <w:color w:val="000000"/>
                <w:sz w:val="18"/>
                <w:szCs w:val="18"/>
              </w:rPr>
            </w:pPr>
            <w:r w:rsidRPr="007D1BA1">
              <w:rPr>
                <w:rFonts w:cs="Arial"/>
                <w:snapToGrid/>
                <w:color w:val="000000"/>
                <w:sz w:val="18"/>
                <w:szCs w:val="18"/>
              </w:rPr>
              <w:t>Correo electrónico para remitir consultas:</w:t>
            </w:r>
            <w:r>
              <w:rPr>
                <w:rFonts w:cs="Arial"/>
                <w:snapToGrid/>
                <w:color w:val="000000"/>
                <w:sz w:val="18"/>
                <w:szCs w:val="18"/>
              </w:rPr>
              <w:t xml:space="preserve"> </w:t>
            </w:r>
            <w:permStart w:id="973885456" w:edGrp="everyone"/>
            <w:sdt>
              <w:sdtPr>
                <w:rPr>
                  <w:rFonts w:cs="Arial"/>
                  <w:snapToGrid/>
                  <w:color w:val="000000"/>
                  <w:sz w:val="18"/>
                  <w:szCs w:val="18"/>
                </w:rPr>
                <w:alias w:val="Correo electrónico"/>
                <w:tag w:val="eMail"/>
                <w:id w:val="-2041807471"/>
                <w:showingPlcHdr/>
              </w:sdtPr>
              <w:sdtEndPr/>
              <w:sdtContent>
                <w:r>
                  <w:rPr>
                    <w:rStyle w:val="Textodelmarcadordeposicin"/>
                    <w:rFonts w:cs="Arial"/>
                    <w:sz w:val="18"/>
                    <w:szCs w:val="18"/>
                  </w:rPr>
                  <w:t>Haga clic aquí para escribir texto.</w:t>
                </w:r>
              </w:sdtContent>
            </w:sdt>
            <w:permEnd w:id="973885456"/>
          </w:p>
        </w:tc>
      </w:tr>
      <w:tr w:rsidR="002E4B67" w:rsidRPr="007D1BA1" w:rsidTr="002E4B67">
        <w:trPr>
          <w:trHeight w:val="165"/>
        </w:trPr>
        <w:tc>
          <w:tcPr>
            <w:tcW w:w="451" w:type="dxa"/>
            <w:tcBorders>
              <w:top w:val="single" w:sz="4" w:space="0" w:color="auto"/>
              <w:left w:val="single" w:sz="4" w:space="0" w:color="auto"/>
              <w:bottom w:val="nil"/>
              <w:right w:val="nil"/>
            </w:tcBorders>
            <w:vAlign w:val="center"/>
          </w:tcPr>
          <w:p w:rsidR="002E4B67" w:rsidRPr="00896973" w:rsidRDefault="002E4B67" w:rsidP="00C316C8">
            <w:pPr>
              <w:numPr>
                <w:ilvl w:val="0"/>
                <w:numId w:val="24"/>
              </w:numPr>
              <w:spacing w:after="0" w:line="240" w:lineRule="auto"/>
              <w:ind w:left="285" w:hanging="285"/>
              <w:contextualSpacing/>
              <w:jc w:val="left"/>
              <w:rPr>
                <w:rFonts w:cs="Arial"/>
                <w:snapToGrid/>
                <w:color w:val="000000"/>
                <w:sz w:val="18"/>
                <w:szCs w:val="18"/>
              </w:rPr>
            </w:pPr>
          </w:p>
        </w:tc>
        <w:tc>
          <w:tcPr>
            <w:tcW w:w="5289" w:type="dxa"/>
            <w:gridSpan w:val="9"/>
            <w:tcBorders>
              <w:top w:val="single" w:sz="4" w:space="0" w:color="auto"/>
              <w:left w:val="nil"/>
              <w:bottom w:val="nil"/>
              <w:right w:val="nil"/>
            </w:tcBorders>
            <w:vAlign w:val="center"/>
          </w:tcPr>
          <w:p w:rsidR="002E4B67" w:rsidRPr="00896973" w:rsidRDefault="002E4B67" w:rsidP="002E4B67">
            <w:pPr>
              <w:spacing w:after="0" w:line="240" w:lineRule="auto"/>
              <w:contextualSpacing/>
              <w:jc w:val="left"/>
              <w:rPr>
                <w:rFonts w:cs="Arial"/>
                <w:snapToGrid/>
                <w:color w:val="000000"/>
                <w:sz w:val="18"/>
                <w:szCs w:val="18"/>
              </w:rPr>
            </w:pPr>
            <w:r>
              <w:rPr>
                <w:rFonts w:cs="Arial"/>
                <w:snapToGrid/>
                <w:color w:val="000000"/>
                <w:sz w:val="18"/>
                <w:szCs w:val="18"/>
              </w:rPr>
              <w:t xml:space="preserve">Número de sobres: </w:t>
            </w:r>
            <w:r w:rsidRPr="00896973">
              <w:rPr>
                <w:rFonts w:cs="Arial"/>
                <w:snapToGrid/>
                <w:color w:val="000000"/>
                <w:sz w:val="18"/>
                <w:szCs w:val="18"/>
              </w:rPr>
              <w:t xml:space="preserve"> </w:t>
            </w:r>
          </w:p>
        </w:tc>
        <w:tc>
          <w:tcPr>
            <w:tcW w:w="3332" w:type="dxa"/>
            <w:tcBorders>
              <w:top w:val="single" w:sz="4" w:space="0" w:color="auto"/>
              <w:left w:val="nil"/>
              <w:bottom w:val="nil"/>
              <w:right w:val="single" w:sz="4" w:space="0" w:color="auto"/>
            </w:tcBorders>
            <w:vAlign w:val="center"/>
          </w:tcPr>
          <w:p w:rsidR="002E4B67" w:rsidRPr="007D1BA1" w:rsidRDefault="002E4B67" w:rsidP="00E41BC0">
            <w:pPr>
              <w:spacing w:after="0" w:line="240" w:lineRule="auto"/>
              <w:contextualSpacing/>
              <w:jc w:val="left"/>
              <w:rPr>
                <w:rFonts w:cs="Arial"/>
                <w:snapToGrid/>
                <w:color w:val="000000"/>
                <w:sz w:val="18"/>
                <w:szCs w:val="18"/>
              </w:rPr>
            </w:pPr>
          </w:p>
        </w:tc>
      </w:tr>
      <w:tr w:rsidR="002E4B67" w:rsidRPr="007D1BA1" w:rsidTr="002E4B67">
        <w:trPr>
          <w:trHeight w:val="207"/>
        </w:trPr>
        <w:tc>
          <w:tcPr>
            <w:tcW w:w="451" w:type="dxa"/>
            <w:tcBorders>
              <w:top w:val="nil"/>
              <w:left w:val="single" w:sz="4" w:space="0" w:color="auto"/>
              <w:bottom w:val="nil"/>
              <w:right w:val="nil"/>
            </w:tcBorders>
            <w:vAlign w:val="center"/>
          </w:tcPr>
          <w:p w:rsidR="002E4B67" w:rsidRDefault="002E4B67" w:rsidP="00E41BC0">
            <w:pPr>
              <w:spacing w:after="0" w:line="240" w:lineRule="auto"/>
              <w:contextualSpacing/>
              <w:jc w:val="left"/>
              <w:rPr>
                <w:rFonts w:cs="Arial"/>
                <w:snapToGrid/>
                <w:color w:val="000000"/>
                <w:sz w:val="18"/>
                <w:szCs w:val="18"/>
              </w:rPr>
            </w:pPr>
          </w:p>
        </w:tc>
        <w:tc>
          <w:tcPr>
            <w:tcW w:w="5289" w:type="dxa"/>
            <w:gridSpan w:val="9"/>
            <w:tcBorders>
              <w:top w:val="nil"/>
              <w:left w:val="nil"/>
              <w:bottom w:val="nil"/>
              <w:right w:val="nil"/>
            </w:tcBorders>
            <w:vAlign w:val="center"/>
          </w:tcPr>
          <w:p w:rsidR="002E4B67" w:rsidRDefault="002E4B67" w:rsidP="00B56AE2">
            <w:pPr>
              <w:spacing w:after="0" w:line="240" w:lineRule="auto"/>
              <w:contextualSpacing/>
              <w:jc w:val="left"/>
              <w:rPr>
                <w:rFonts w:cs="Arial"/>
                <w:snapToGrid/>
                <w:color w:val="000000"/>
                <w:sz w:val="18"/>
                <w:szCs w:val="18"/>
              </w:rPr>
            </w:pPr>
            <w:r>
              <w:rPr>
                <w:rFonts w:cs="Arial"/>
                <w:snapToGrid/>
                <w:color w:val="000000"/>
                <w:sz w:val="18"/>
                <w:szCs w:val="18"/>
              </w:rPr>
              <w:t>SOBRE A (documentación administrativa)</w:t>
            </w:r>
          </w:p>
        </w:tc>
        <w:permStart w:id="1998873279" w:edGrp="everyone" w:displacedByCustomXml="next"/>
        <w:sdt>
          <w:sdtPr>
            <w:rPr>
              <w:rFonts w:cs="Arial"/>
              <w:snapToGrid/>
              <w:color w:val="000000"/>
              <w:sz w:val="18"/>
              <w:szCs w:val="18"/>
            </w:rPr>
            <w:id w:val="663276925"/>
            <w14:checkbox>
              <w14:checked w14:val="0"/>
              <w14:checkedState w14:val="2612" w14:font="MS Gothic"/>
              <w14:uncheckedState w14:val="2610" w14:font="MS Gothic"/>
            </w14:checkbox>
          </w:sdtPr>
          <w:sdtEndPr/>
          <w:sdtContent>
            <w:tc>
              <w:tcPr>
                <w:tcW w:w="3332" w:type="dxa"/>
                <w:tcBorders>
                  <w:top w:val="nil"/>
                  <w:left w:val="nil"/>
                  <w:bottom w:val="nil"/>
                  <w:right w:val="single" w:sz="4" w:space="0" w:color="auto"/>
                </w:tcBorders>
                <w:vAlign w:val="center"/>
              </w:tcPr>
              <w:p w:rsidR="002E4B67" w:rsidRDefault="002E4B67" w:rsidP="00896973">
                <w:pPr>
                  <w:spacing w:after="0" w:line="240" w:lineRule="auto"/>
                  <w:contextualSpacing/>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1998873279" w:displacedByCustomXml="prev"/>
      </w:tr>
      <w:tr w:rsidR="002E4B67" w:rsidRPr="007D1BA1" w:rsidTr="002E4B67">
        <w:trPr>
          <w:trHeight w:val="225"/>
        </w:trPr>
        <w:tc>
          <w:tcPr>
            <w:tcW w:w="451" w:type="dxa"/>
            <w:tcBorders>
              <w:top w:val="nil"/>
              <w:left w:val="single" w:sz="4" w:space="0" w:color="auto"/>
              <w:bottom w:val="nil"/>
              <w:right w:val="nil"/>
            </w:tcBorders>
            <w:vAlign w:val="center"/>
          </w:tcPr>
          <w:p w:rsidR="002E4B67" w:rsidRDefault="002E4B67" w:rsidP="00E41BC0">
            <w:pPr>
              <w:spacing w:after="0" w:line="240" w:lineRule="auto"/>
              <w:contextualSpacing/>
              <w:jc w:val="left"/>
              <w:rPr>
                <w:rFonts w:cs="Arial"/>
                <w:snapToGrid/>
                <w:color w:val="000000"/>
                <w:sz w:val="18"/>
                <w:szCs w:val="18"/>
              </w:rPr>
            </w:pPr>
          </w:p>
        </w:tc>
        <w:tc>
          <w:tcPr>
            <w:tcW w:w="5289" w:type="dxa"/>
            <w:gridSpan w:val="9"/>
            <w:tcBorders>
              <w:top w:val="nil"/>
              <w:left w:val="nil"/>
              <w:bottom w:val="nil"/>
              <w:right w:val="nil"/>
            </w:tcBorders>
            <w:vAlign w:val="center"/>
          </w:tcPr>
          <w:p w:rsidR="002E4B67" w:rsidRDefault="002E4B67" w:rsidP="00B56AE2">
            <w:pPr>
              <w:spacing w:after="0" w:line="240" w:lineRule="auto"/>
              <w:contextualSpacing/>
              <w:jc w:val="left"/>
              <w:rPr>
                <w:rFonts w:cs="Arial"/>
                <w:snapToGrid/>
                <w:color w:val="000000"/>
                <w:sz w:val="18"/>
                <w:szCs w:val="18"/>
              </w:rPr>
            </w:pPr>
            <w:r>
              <w:rPr>
                <w:rFonts w:cs="Arial"/>
                <w:snapToGrid/>
                <w:color w:val="000000"/>
                <w:sz w:val="18"/>
                <w:szCs w:val="18"/>
              </w:rPr>
              <w:t>SOBRE B (documentación evaluable sujeta a juicio de valor)</w:t>
            </w:r>
          </w:p>
        </w:tc>
        <w:permStart w:id="60233815" w:edGrp="everyone" w:displacedByCustomXml="next"/>
        <w:sdt>
          <w:sdtPr>
            <w:rPr>
              <w:rFonts w:cs="Arial"/>
              <w:snapToGrid/>
              <w:color w:val="000000"/>
              <w:sz w:val="18"/>
              <w:szCs w:val="18"/>
            </w:rPr>
            <w:id w:val="1857992468"/>
            <w14:checkbox>
              <w14:checked w14:val="0"/>
              <w14:checkedState w14:val="2612" w14:font="MS Gothic"/>
              <w14:uncheckedState w14:val="2610" w14:font="MS Gothic"/>
            </w14:checkbox>
          </w:sdtPr>
          <w:sdtEndPr/>
          <w:sdtContent>
            <w:tc>
              <w:tcPr>
                <w:tcW w:w="3332" w:type="dxa"/>
                <w:tcBorders>
                  <w:top w:val="nil"/>
                  <w:left w:val="nil"/>
                  <w:bottom w:val="nil"/>
                  <w:right w:val="single" w:sz="4" w:space="0" w:color="auto"/>
                </w:tcBorders>
                <w:vAlign w:val="center"/>
              </w:tcPr>
              <w:p w:rsidR="002E4B67" w:rsidRDefault="002E4B67" w:rsidP="00896973">
                <w:pPr>
                  <w:spacing w:after="0" w:line="240" w:lineRule="auto"/>
                  <w:contextualSpacing/>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60233815" w:displacedByCustomXml="prev"/>
      </w:tr>
      <w:tr w:rsidR="002E4B67" w:rsidRPr="007D1BA1" w:rsidTr="002E4B67">
        <w:trPr>
          <w:trHeight w:val="257"/>
        </w:trPr>
        <w:tc>
          <w:tcPr>
            <w:tcW w:w="451" w:type="dxa"/>
            <w:tcBorders>
              <w:top w:val="nil"/>
              <w:left w:val="single" w:sz="4" w:space="0" w:color="auto"/>
              <w:bottom w:val="single" w:sz="4" w:space="0" w:color="auto"/>
              <w:right w:val="nil"/>
            </w:tcBorders>
            <w:vAlign w:val="center"/>
          </w:tcPr>
          <w:p w:rsidR="002E4B67" w:rsidRDefault="002E4B67" w:rsidP="00E41BC0">
            <w:pPr>
              <w:spacing w:after="0" w:line="240" w:lineRule="auto"/>
              <w:contextualSpacing/>
              <w:jc w:val="left"/>
              <w:rPr>
                <w:rFonts w:cs="Arial"/>
                <w:snapToGrid/>
                <w:color w:val="000000"/>
                <w:sz w:val="18"/>
                <w:szCs w:val="18"/>
              </w:rPr>
            </w:pPr>
          </w:p>
        </w:tc>
        <w:tc>
          <w:tcPr>
            <w:tcW w:w="5289" w:type="dxa"/>
            <w:gridSpan w:val="9"/>
            <w:tcBorders>
              <w:top w:val="nil"/>
              <w:left w:val="nil"/>
              <w:bottom w:val="single" w:sz="4" w:space="0" w:color="auto"/>
              <w:right w:val="nil"/>
            </w:tcBorders>
            <w:vAlign w:val="center"/>
          </w:tcPr>
          <w:p w:rsidR="002E4B67" w:rsidRDefault="002E4B67" w:rsidP="00B56AE2">
            <w:pPr>
              <w:spacing w:after="0" w:line="240" w:lineRule="auto"/>
              <w:contextualSpacing/>
              <w:jc w:val="left"/>
              <w:rPr>
                <w:rFonts w:cs="Arial"/>
                <w:snapToGrid/>
                <w:color w:val="000000"/>
                <w:sz w:val="18"/>
                <w:szCs w:val="18"/>
              </w:rPr>
            </w:pPr>
            <w:r>
              <w:rPr>
                <w:rFonts w:cs="Arial"/>
                <w:snapToGrid/>
                <w:color w:val="000000"/>
                <w:sz w:val="18"/>
                <w:szCs w:val="18"/>
              </w:rPr>
              <w:t>SOBRE C (documentación evaluable de forma automática)</w:t>
            </w:r>
          </w:p>
        </w:tc>
        <w:permStart w:id="619862976" w:edGrp="everyone" w:displacedByCustomXml="next"/>
        <w:sdt>
          <w:sdtPr>
            <w:rPr>
              <w:rFonts w:cs="Arial"/>
              <w:snapToGrid/>
              <w:color w:val="000000"/>
              <w:sz w:val="18"/>
              <w:szCs w:val="18"/>
            </w:rPr>
            <w:id w:val="726575374"/>
            <w14:checkbox>
              <w14:checked w14:val="0"/>
              <w14:checkedState w14:val="2612" w14:font="MS Gothic"/>
              <w14:uncheckedState w14:val="2610" w14:font="MS Gothic"/>
            </w14:checkbox>
          </w:sdtPr>
          <w:sdtEndPr/>
          <w:sdtContent>
            <w:tc>
              <w:tcPr>
                <w:tcW w:w="3332" w:type="dxa"/>
                <w:tcBorders>
                  <w:top w:val="nil"/>
                  <w:left w:val="nil"/>
                  <w:bottom w:val="single" w:sz="4" w:space="0" w:color="auto"/>
                  <w:right w:val="single" w:sz="4" w:space="0" w:color="auto"/>
                </w:tcBorders>
                <w:vAlign w:val="center"/>
              </w:tcPr>
              <w:p w:rsidR="002E4B67" w:rsidRDefault="002E4B67" w:rsidP="00896973">
                <w:pPr>
                  <w:spacing w:after="0" w:line="240" w:lineRule="auto"/>
                  <w:contextualSpacing/>
                  <w:jc w:val="left"/>
                  <w:rPr>
                    <w:rFonts w:cs="Arial"/>
                    <w:snapToGrid/>
                    <w:color w:val="000000"/>
                    <w:sz w:val="18"/>
                    <w:szCs w:val="18"/>
                  </w:rPr>
                </w:pPr>
                <w:r>
                  <w:rPr>
                    <w:rFonts w:ascii="MS Gothic" w:eastAsia="MS Gothic" w:hAnsi="MS Gothic" w:cs="Arial" w:hint="eastAsia"/>
                    <w:snapToGrid/>
                    <w:color w:val="000000"/>
                    <w:sz w:val="18"/>
                    <w:szCs w:val="18"/>
                  </w:rPr>
                  <w:t>☐</w:t>
                </w:r>
              </w:p>
            </w:tc>
          </w:sdtContent>
        </w:sdt>
        <w:permEnd w:id="619862976" w:displacedByCustomXml="prev"/>
      </w:tr>
    </w:tbl>
    <w:p w:rsidR="00FC6613" w:rsidRDefault="00FC6613">
      <w:pPr>
        <w:spacing w:after="200" w:line="276" w:lineRule="auto"/>
        <w:jc w:val="left"/>
        <w:rPr>
          <w:lang w:val="es-ES_tradnl"/>
        </w:rPr>
      </w:pPr>
      <w:r>
        <w:rPr>
          <w:lang w:val="es-ES_tradnl"/>
        </w:rPr>
        <w:lastRenderedPageBreak/>
        <w:br w:type="page"/>
      </w:r>
    </w:p>
    <w:p w:rsidR="00E124FF" w:rsidRPr="00066EC5" w:rsidRDefault="00E124FF" w:rsidP="00066EC5">
      <w:pPr>
        <w:keepNext/>
        <w:keepLines/>
        <w:tabs>
          <w:tab w:val="left" w:pos="964"/>
        </w:tabs>
        <w:spacing w:after="0"/>
        <w:ind w:left="709" w:hanging="709"/>
        <w:jc w:val="center"/>
        <w:outlineLvl w:val="0"/>
        <w:rPr>
          <w:rFonts w:cs="Arial"/>
          <w:b/>
          <w:szCs w:val="22"/>
          <w:u w:val="single"/>
        </w:rPr>
      </w:pPr>
      <w:bookmarkStart w:id="6" w:name="_Toc520188502"/>
      <w:r w:rsidRPr="00066EC5">
        <w:rPr>
          <w:rFonts w:cs="Arial"/>
          <w:b/>
          <w:szCs w:val="22"/>
          <w:u w:val="single"/>
        </w:rPr>
        <w:lastRenderedPageBreak/>
        <w:t xml:space="preserve">DETALLE DE LOS </w:t>
      </w:r>
      <w:r w:rsidRPr="00066EC5">
        <w:rPr>
          <w:rFonts w:cs="Arial"/>
          <w:b/>
          <w:kern w:val="28"/>
          <w:u w:val="single"/>
          <w:lang w:val="es-ES_tradnl"/>
        </w:rPr>
        <w:t>DATOS</w:t>
      </w:r>
      <w:r w:rsidRPr="00066EC5">
        <w:rPr>
          <w:rFonts w:cs="Arial"/>
          <w:b/>
          <w:szCs w:val="22"/>
          <w:u w:val="single"/>
        </w:rPr>
        <w:t xml:space="preserve"> ECONÓMICOS DEL EXPEDIENTE</w:t>
      </w:r>
      <w:bookmarkEnd w:id="6"/>
    </w:p>
    <w:p w:rsidR="00E124FF" w:rsidRDefault="00086FA1" w:rsidP="00901E9A">
      <w:pPr>
        <w:spacing w:after="200" w:line="276" w:lineRule="auto"/>
        <w:jc w:val="left"/>
        <w:rPr>
          <w:lang w:val="es-ES_tradnl"/>
        </w:rPr>
      </w:pPr>
      <w:permStart w:id="676339848" w:edGrp="everyone"/>
      <w:r>
        <w:rPr>
          <w:lang w:val="es-ES_tradnl"/>
        </w:rPr>
        <w:t>Insertar tabla de detalle económico</w:t>
      </w:r>
    </w:p>
    <w:permEnd w:id="676339848"/>
    <w:p w:rsidR="00E124FF" w:rsidRDefault="00E124FF">
      <w:pPr>
        <w:spacing w:after="200" w:line="276" w:lineRule="auto"/>
        <w:jc w:val="left"/>
        <w:rPr>
          <w:lang w:val="es-ES_tradnl"/>
        </w:rPr>
      </w:pPr>
      <w:r>
        <w:rPr>
          <w:lang w:val="es-ES_tradnl"/>
        </w:rPr>
        <w:br w:type="page"/>
      </w:r>
    </w:p>
    <w:p w:rsidR="000D066B" w:rsidRPr="00BC334D" w:rsidRDefault="000D066B" w:rsidP="000D066B">
      <w:pPr>
        <w:pStyle w:val="Ttulo1"/>
        <w:tabs>
          <w:tab w:val="num" w:pos="1843"/>
        </w:tabs>
        <w:spacing w:before="0" w:after="0"/>
        <w:ind w:left="0"/>
        <w:rPr>
          <w:rFonts w:cs="Arial"/>
          <w:szCs w:val="22"/>
          <w:u w:val="single"/>
        </w:rPr>
      </w:pPr>
      <w:bookmarkStart w:id="7" w:name="_Toc510209154"/>
      <w:bookmarkStart w:id="8" w:name="_Toc511123604"/>
      <w:bookmarkStart w:id="9" w:name="_Toc520188503"/>
      <w:bookmarkStart w:id="10" w:name="_Toc510209183"/>
      <w:r>
        <w:rPr>
          <w:rFonts w:cs="Arial"/>
          <w:szCs w:val="22"/>
          <w:u w:val="single"/>
        </w:rPr>
        <w:lastRenderedPageBreak/>
        <w:t>OBJETO DEL CONTRATO</w:t>
      </w:r>
      <w:bookmarkEnd w:id="7"/>
      <w:bookmarkEnd w:id="8"/>
      <w:bookmarkEnd w:id="9"/>
    </w:p>
    <w:p w:rsidR="000D066B" w:rsidRPr="00BC334D" w:rsidRDefault="000D066B" w:rsidP="000D066B">
      <w:pPr>
        <w:spacing w:after="0"/>
        <w:rPr>
          <w:rFonts w:cs="Arial"/>
          <w:b/>
          <w:szCs w:val="22"/>
          <w:lang w:val="es-ES_tradnl"/>
        </w:rPr>
      </w:pPr>
      <w:bookmarkStart w:id="11" w:name="_Toc247618794"/>
      <w:bookmarkStart w:id="12" w:name="_Toc247629474"/>
      <w:bookmarkStart w:id="13" w:name="_Toc247698043"/>
      <w:bookmarkStart w:id="14" w:name="_Toc247946958"/>
      <w:bookmarkStart w:id="15" w:name="_Toc247948462"/>
      <w:bookmarkStart w:id="16" w:name="_Toc247965533"/>
      <w:bookmarkStart w:id="17" w:name="_Toc247965613"/>
      <w:bookmarkStart w:id="18" w:name="_Toc248146662"/>
      <w:bookmarkStart w:id="19" w:name="_Toc248146742"/>
      <w:bookmarkStart w:id="20" w:name="_Toc248147297"/>
      <w:bookmarkStart w:id="21" w:name="_Toc248147548"/>
      <w:bookmarkStart w:id="22" w:name="_Toc248742288"/>
      <w:bookmarkStart w:id="23" w:name="_Toc248744331"/>
      <w:bookmarkStart w:id="24" w:name="_Toc247618795"/>
      <w:bookmarkStart w:id="25" w:name="_Toc247629475"/>
      <w:bookmarkStart w:id="26" w:name="_Toc247698044"/>
      <w:bookmarkStart w:id="27" w:name="_Toc247946959"/>
      <w:bookmarkStart w:id="28" w:name="_Toc247948463"/>
      <w:bookmarkStart w:id="29" w:name="_Toc247965534"/>
      <w:bookmarkStart w:id="30" w:name="_Toc247965614"/>
      <w:bookmarkStart w:id="31" w:name="_Toc248146663"/>
      <w:bookmarkStart w:id="32" w:name="_Toc248146743"/>
      <w:bookmarkStart w:id="33" w:name="_Toc248147298"/>
      <w:bookmarkStart w:id="34" w:name="_Toc248147549"/>
      <w:bookmarkStart w:id="35" w:name="_Toc248742289"/>
      <w:bookmarkStart w:id="36" w:name="_Toc24874433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0D066B" w:rsidRDefault="000D066B" w:rsidP="000D066B">
      <w:pPr>
        <w:spacing w:after="0"/>
        <w:ind w:left="567" w:hanging="567"/>
        <w:rPr>
          <w:rFonts w:cs="Arial"/>
          <w:b/>
          <w:szCs w:val="22"/>
        </w:rPr>
      </w:pPr>
      <w:r w:rsidRPr="00BC334D">
        <w:rPr>
          <w:rFonts w:cs="Arial"/>
          <w:b/>
          <w:szCs w:val="22"/>
        </w:rPr>
        <w:t xml:space="preserve">1.1.- </w:t>
      </w:r>
      <w:r w:rsidRPr="00BC334D">
        <w:rPr>
          <w:rFonts w:cs="Arial"/>
          <w:b/>
          <w:szCs w:val="22"/>
        </w:rPr>
        <w:tab/>
        <w:t>Objeto</w:t>
      </w:r>
      <w:r w:rsidRPr="00BC334D">
        <w:rPr>
          <w:rFonts w:cs="Arial"/>
          <w:szCs w:val="22"/>
        </w:rPr>
        <w:t xml:space="preserve">. El objeto del contrato, correspondiente a la presente licitación </w:t>
      </w:r>
      <w:r>
        <w:rPr>
          <w:rFonts w:cs="Arial"/>
          <w:szCs w:val="22"/>
        </w:rPr>
        <w:t xml:space="preserve">se especifica en </w:t>
      </w:r>
      <w:r w:rsidRPr="00DD52E5">
        <w:rPr>
          <w:rFonts w:cs="Arial"/>
          <w:b/>
          <w:szCs w:val="22"/>
        </w:rPr>
        <w:t>el apartado 1 de los datos básicos del expediente</w:t>
      </w:r>
      <w:r>
        <w:rPr>
          <w:rFonts w:cs="Arial"/>
          <w:szCs w:val="22"/>
        </w:rPr>
        <w:t xml:space="preserve"> y se efectuará </w:t>
      </w:r>
      <w:r w:rsidRPr="00BC334D">
        <w:rPr>
          <w:rFonts w:cs="Arial"/>
          <w:szCs w:val="22"/>
        </w:rPr>
        <w:t>de conformidad con las especificaciones definidas en el presente Pliego de Cláusulas Administrativas Particulares, así como en el Pliego de Prescripciones Técnicas</w:t>
      </w:r>
      <w:r w:rsidRPr="00BC334D">
        <w:rPr>
          <w:rFonts w:cs="Arial"/>
          <w:b/>
          <w:szCs w:val="22"/>
        </w:rPr>
        <w:t>.</w:t>
      </w:r>
    </w:p>
    <w:p w:rsidR="000D066B" w:rsidRPr="00BC334D" w:rsidRDefault="000D066B" w:rsidP="000D066B">
      <w:pPr>
        <w:spacing w:after="0"/>
        <w:ind w:left="567" w:hanging="567"/>
        <w:rPr>
          <w:rFonts w:cs="Arial"/>
          <w:vanish/>
          <w:szCs w:val="22"/>
        </w:rPr>
      </w:pPr>
    </w:p>
    <w:p w:rsidR="000D066B" w:rsidRPr="00776F25" w:rsidRDefault="000D066B" w:rsidP="000D066B">
      <w:pPr>
        <w:spacing w:after="0"/>
        <w:ind w:left="567"/>
        <w:rPr>
          <w:rFonts w:cs="Arial"/>
          <w:snapToGrid/>
          <w:szCs w:val="22"/>
        </w:rPr>
      </w:pPr>
      <w:r w:rsidRPr="007C6023">
        <w:rPr>
          <w:rFonts w:cs="Arial"/>
          <w:snapToGrid/>
          <w:szCs w:val="22"/>
        </w:rPr>
        <w:t xml:space="preserve">Se hace constar, asimismo, que el objeto de este contrato le corresponde la codificación del Vocabulario Común de Contratos (CPV), aprobado por el Reglamento (CE) </w:t>
      </w:r>
      <w:proofErr w:type="spellStart"/>
      <w:r w:rsidRPr="007C6023">
        <w:rPr>
          <w:rFonts w:cs="Arial"/>
          <w:snapToGrid/>
          <w:szCs w:val="22"/>
        </w:rPr>
        <w:t>nº</w:t>
      </w:r>
      <w:proofErr w:type="spellEnd"/>
      <w:r w:rsidRPr="007C6023">
        <w:rPr>
          <w:rFonts w:cs="Arial"/>
          <w:snapToGrid/>
          <w:szCs w:val="22"/>
        </w:rPr>
        <w:t xml:space="preserve"> 2195/2002 del Parlamento Europeo y del Consejo de 5 de noviembre de 2002, modificado por el Reglamento (CE) </w:t>
      </w:r>
      <w:proofErr w:type="spellStart"/>
      <w:r w:rsidRPr="007C6023">
        <w:rPr>
          <w:rFonts w:cs="Arial"/>
          <w:snapToGrid/>
          <w:szCs w:val="22"/>
        </w:rPr>
        <w:t>nº</w:t>
      </w:r>
      <w:proofErr w:type="spellEnd"/>
      <w:r w:rsidRPr="007C6023">
        <w:rPr>
          <w:rFonts w:cs="Arial"/>
          <w:snapToGrid/>
          <w:szCs w:val="22"/>
        </w:rPr>
        <w:t xml:space="preserve"> 213/2008 de la Comisión de 28 de noviembre de 2007</w:t>
      </w:r>
      <w:r>
        <w:rPr>
          <w:rFonts w:cs="Arial"/>
          <w:snapToGrid/>
          <w:szCs w:val="22"/>
        </w:rPr>
        <w:t>,</w:t>
      </w:r>
      <w:r w:rsidRPr="007C6023">
        <w:rPr>
          <w:rFonts w:cs="Arial"/>
          <w:snapToGrid/>
          <w:szCs w:val="22"/>
        </w:rPr>
        <w:t xml:space="preserve"> que se indica en el apartado 2 de los datos básicos del expediente.</w:t>
      </w:r>
    </w:p>
    <w:p w:rsidR="000D066B" w:rsidRPr="00BC334D" w:rsidRDefault="000D066B" w:rsidP="000D066B">
      <w:pPr>
        <w:spacing w:after="0"/>
        <w:ind w:left="720" w:hanging="720"/>
        <w:jc w:val="center"/>
        <w:rPr>
          <w:rFonts w:cs="Arial"/>
          <w:b/>
          <w:szCs w:val="22"/>
        </w:rPr>
      </w:pPr>
    </w:p>
    <w:p w:rsidR="000D066B" w:rsidRPr="00BC334D" w:rsidRDefault="000D066B" w:rsidP="000D066B">
      <w:pPr>
        <w:spacing w:after="0"/>
        <w:ind w:left="567" w:hanging="567"/>
        <w:rPr>
          <w:rFonts w:cs="Arial"/>
          <w:szCs w:val="22"/>
        </w:rPr>
      </w:pPr>
      <w:r w:rsidRPr="00BC334D">
        <w:rPr>
          <w:rFonts w:cs="Arial"/>
          <w:b/>
          <w:szCs w:val="22"/>
        </w:rPr>
        <w:t>1.</w:t>
      </w:r>
      <w:r>
        <w:rPr>
          <w:rFonts w:cs="Arial"/>
          <w:b/>
          <w:szCs w:val="22"/>
        </w:rPr>
        <w:t>2</w:t>
      </w:r>
      <w:r w:rsidRPr="00BC334D">
        <w:rPr>
          <w:rFonts w:cs="Arial"/>
          <w:b/>
          <w:szCs w:val="22"/>
        </w:rPr>
        <w:t xml:space="preserve">.- </w:t>
      </w:r>
      <w:r w:rsidRPr="00BC334D">
        <w:rPr>
          <w:rFonts w:cs="Arial"/>
          <w:b/>
          <w:szCs w:val="22"/>
        </w:rPr>
        <w:tab/>
        <w:t>Requerimientos técnicos</w:t>
      </w:r>
      <w:r>
        <w:rPr>
          <w:rFonts w:cs="Arial"/>
          <w:b/>
          <w:szCs w:val="22"/>
        </w:rPr>
        <w:t xml:space="preserve"> y personales</w:t>
      </w:r>
      <w:r w:rsidRPr="00BC334D">
        <w:rPr>
          <w:rFonts w:cs="Arial"/>
          <w:b/>
          <w:szCs w:val="22"/>
        </w:rPr>
        <w:t xml:space="preserve">. </w:t>
      </w:r>
      <w:r w:rsidRPr="00BC334D">
        <w:rPr>
          <w:rFonts w:cs="Arial"/>
          <w:szCs w:val="22"/>
        </w:rPr>
        <w:t>Las condiciones específicas de</w:t>
      </w:r>
      <w:r>
        <w:rPr>
          <w:rFonts w:cs="Arial"/>
          <w:szCs w:val="22"/>
        </w:rPr>
        <w:t xml:space="preserve"> la prestación </w:t>
      </w:r>
      <w:r w:rsidRPr="00BC334D">
        <w:rPr>
          <w:rFonts w:cs="Arial"/>
          <w:szCs w:val="22"/>
        </w:rPr>
        <w:t>vendrán detalladas en el</w:t>
      </w:r>
      <w:r w:rsidRPr="00BC334D">
        <w:rPr>
          <w:rFonts w:cs="Arial"/>
          <w:b/>
          <w:szCs w:val="22"/>
        </w:rPr>
        <w:t xml:space="preserve"> Pliego de Prescripciones Técnicas</w:t>
      </w:r>
      <w:r w:rsidRPr="00BC334D">
        <w:rPr>
          <w:rFonts w:cs="Arial"/>
          <w:szCs w:val="22"/>
        </w:rPr>
        <w:t>, y serán de carácter obligatorio.</w:t>
      </w:r>
    </w:p>
    <w:p w:rsidR="000D066B" w:rsidRPr="00BC334D" w:rsidRDefault="000D066B" w:rsidP="000D066B">
      <w:pPr>
        <w:spacing w:after="0"/>
        <w:ind w:left="567" w:hanging="567"/>
        <w:rPr>
          <w:rFonts w:cs="Arial"/>
          <w:szCs w:val="22"/>
        </w:rPr>
      </w:pPr>
    </w:p>
    <w:p w:rsidR="000D066B" w:rsidRPr="00BC334D" w:rsidRDefault="000D066B" w:rsidP="000D066B">
      <w:pPr>
        <w:spacing w:after="0"/>
        <w:ind w:left="567"/>
        <w:rPr>
          <w:rFonts w:cs="Arial"/>
          <w:b/>
          <w:szCs w:val="22"/>
        </w:rPr>
      </w:pPr>
      <w:r w:rsidRPr="009C4C5C">
        <w:rPr>
          <w:rFonts w:cs="Arial"/>
          <w:szCs w:val="22"/>
        </w:rPr>
        <w:t>El incumplimiento de las prescripciones establecidas en el presente Pliego y en el Pliego de Prescripciones Técnicas, tanto en lo relativo a los requerimientos generales como en los requisitos técnicos</w:t>
      </w:r>
      <w:r w:rsidRPr="00BC334D">
        <w:rPr>
          <w:rFonts w:cs="Arial"/>
          <w:b/>
          <w:szCs w:val="22"/>
        </w:rPr>
        <w:t>, supondrá la exclusión de la oferta del proceso de valoración.</w:t>
      </w:r>
    </w:p>
    <w:p w:rsidR="000D066B" w:rsidRDefault="000D066B" w:rsidP="000D066B">
      <w:pPr>
        <w:spacing w:after="0"/>
        <w:ind w:left="567" w:hanging="567"/>
        <w:rPr>
          <w:rFonts w:cs="Arial"/>
          <w:b/>
          <w:szCs w:val="22"/>
        </w:rPr>
      </w:pPr>
    </w:p>
    <w:p w:rsidR="000D066B" w:rsidRPr="00BC334D" w:rsidRDefault="000D066B" w:rsidP="000D066B">
      <w:pPr>
        <w:spacing w:after="0"/>
        <w:ind w:left="567" w:hanging="567"/>
        <w:rPr>
          <w:rFonts w:cs="Arial"/>
          <w:b/>
          <w:szCs w:val="22"/>
        </w:rPr>
      </w:pPr>
      <w:r w:rsidRPr="00BC334D">
        <w:rPr>
          <w:rFonts w:cs="Arial"/>
          <w:b/>
          <w:szCs w:val="22"/>
        </w:rPr>
        <w:t>1.</w:t>
      </w:r>
      <w:r>
        <w:rPr>
          <w:rFonts w:cs="Arial"/>
          <w:b/>
          <w:szCs w:val="22"/>
        </w:rPr>
        <w:t>3</w:t>
      </w:r>
      <w:r w:rsidRPr="00BC334D">
        <w:rPr>
          <w:rFonts w:cs="Arial"/>
          <w:b/>
          <w:szCs w:val="22"/>
        </w:rPr>
        <w:t>.-</w:t>
      </w:r>
      <w:r w:rsidRPr="00BC334D">
        <w:rPr>
          <w:rFonts w:cs="Arial"/>
          <w:b/>
          <w:szCs w:val="22"/>
        </w:rPr>
        <w:tab/>
        <w:t xml:space="preserve">Ámbito geográfico. </w:t>
      </w:r>
      <w:r w:rsidRPr="00BC334D">
        <w:rPr>
          <w:rFonts w:cs="Arial"/>
          <w:szCs w:val="22"/>
        </w:rPr>
        <w:t>La descripción detallada de la prestación</w:t>
      </w:r>
      <w:r>
        <w:rPr>
          <w:rFonts w:cs="Arial"/>
          <w:szCs w:val="22"/>
        </w:rPr>
        <w:t xml:space="preserve"> que es objeto del contrato</w:t>
      </w:r>
      <w:r w:rsidRPr="00BC334D">
        <w:rPr>
          <w:rFonts w:cs="Arial"/>
          <w:szCs w:val="22"/>
        </w:rPr>
        <w:t xml:space="preserve">, así como la forma y lugar en que debe realizarse, se especifican en el </w:t>
      </w:r>
      <w:r w:rsidRPr="00BC334D">
        <w:rPr>
          <w:rFonts w:cs="Arial"/>
          <w:b/>
          <w:szCs w:val="22"/>
        </w:rPr>
        <w:t>Pliego de Prescripciones Técnicas</w:t>
      </w:r>
      <w:r w:rsidRPr="00BC334D">
        <w:rPr>
          <w:rFonts w:cs="Arial"/>
          <w:bCs/>
          <w:snapToGrid/>
          <w:color w:val="000000"/>
          <w:szCs w:val="22"/>
        </w:rPr>
        <w:t>.</w:t>
      </w:r>
    </w:p>
    <w:p w:rsidR="000D066B" w:rsidRPr="00BC334D" w:rsidRDefault="000D066B" w:rsidP="000D066B">
      <w:pPr>
        <w:spacing w:after="0"/>
        <w:ind w:left="567" w:hanging="567"/>
        <w:rPr>
          <w:rFonts w:cs="Arial"/>
          <w:szCs w:val="22"/>
        </w:rPr>
      </w:pPr>
    </w:p>
    <w:p w:rsidR="000D066B" w:rsidRPr="00BC334D" w:rsidRDefault="000D066B" w:rsidP="000D066B">
      <w:pPr>
        <w:pStyle w:val="Ttulo1"/>
        <w:tabs>
          <w:tab w:val="num" w:pos="1843"/>
        </w:tabs>
        <w:spacing w:before="0" w:after="0"/>
        <w:ind w:left="0"/>
        <w:rPr>
          <w:rFonts w:cs="Arial"/>
          <w:szCs w:val="22"/>
          <w:u w:val="single"/>
        </w:rPr>
      </w:pPr>
      <w:bookmarkStart w:id="37" w:name="_Toc510209155"/>
      <w:bookmarkStart w:id="38" w:name="_Toc511123605"/>
      <w:bookmarkStart w:id="39" w:name="_Toc520188504"/>
      <w:r w:rsidRPr="00BC334D">
        <w:rPr>
          <w:rFonts w:cs="Arial"/>
          <w:szCs w:val="22"/>
          <w:u w:val="single"/>
        </w:rPr>
        <w:t>NATURALEZA Y RÉGIMEN DEL CONTRATO</w:t>
      </w:r>
      <w:bookmarkEnd w:id="37"/>
      <w:bookmarkEnd w:id="38"/>
      <w:bookmarkEnd w:id="39"/>
      <w:r w:rsidRPr="00BC334D">
        <w:rPr>
          <w:rFonts w:cs="Arial"/>
          <w:szCs w:val="22"/>
          <w:u w:val="single"/>
        </w:rPr>
        <w:t xml:space="preserve"> </w:t>
      </w:r>
    </w:p>
    <w:p w:rsidR="000D066B" w:rsidRPr="00BC334D" w:rsidRDefault="000D066B" w:rsidP="000D066B">
      <w:pPr>
        <w:spacing w:after="0"/>
        <w:ind w:left="600" w:hanging="600"/>
        <w:rPr>
          <w:rFonts w:cs="Arial"/>
          <w:b/>
          <w:szCs w:val="22"/>
        </w:rPr>
      </w:pPr>
    </w:p>
    <w:p w:rsidR="000D066B" w:rsidRPr="004E0634" w:rsidRDefault="000D066B" w:rsidP="000D066B">
      <w:pPr>
        <w:spacing w:after="0"/>
        <w:ind w:left="600" w:hanging="600"/>
        <w:rPr>
          <w:rFonts w:cs="Arial"/>
          <w:szCs w:val="22"/>
        </w:rPr>
      </w:pPr>
      <w:r w:rsidRPr="00BC334D">
        <w:rPr>
          <w:rFonts w:cs="Arial"/>
          <w:b/>
          <w:szCs w:val="22"/>
        </w:rPr>
        <w:t xml:space="preserve">2.1.- </w:t>
      </w:r>
      <w:r w:rsidRPr="00BC334D">
        <w:rPr>
          <w:rFonts w:cs="Arial"/>
          <w:b/>
          <w:szCs w:val="22"/>
        </w:rPr>
        <w:tab/>
        <w:t xml:space="preserve">Naturaleza. </w:t>
      </w:r>
      <w:r w:rsidRPr="004E0634">
        <w:rPr>
          <w:rFonts w:cs="Arial"/>
          <w:szCs w:val="22"/>
        </w:rPr>
        <w:t xml:space="preserve">El contrato tiene la naturaleza de contrato privado, en virtud de lo dispuesto en el artículo 26 de la </w:t>
      </w:r>
      <w:proofErr w:type="gramStart"/>
      <w:r w:rsidRPr="004E0634">
        <w:rPr>
          <w:rFonts w:cs="Arial"/>
          <w:szCs w:val="22"/>
        </w:rPr>
        <w:t>Ley  9</w:t>
      </w:r>
      <w:proofErr w:type="gramEnd"/>
      <w:r w:rsidRPr="004E0634">
        <w:rPr>
          <w:rFonts w:cs="Arial"/>
          <w:szCs w:val="22"/>
        </w:rPr>
        <w:t>/2017, de 8 de noviembre, de Contratos del Sector Público, por la que se transponen al ordenamiento jurídico español las Directivas del Parlamento Europeo y del Consejo 2014/23/UE y 2014/24/UE, de 26 de febrero de 2014 (en adelante, LCSP).</w:t>
      </w:r>
    </w:p>
    <w:p w:rsidR="000D066B" w:rsidRPr="00BC334D" w:rsidRDefault="000D066B" w:rsidP="000D066B">
      <w:pPr>
        <w:spacing w:after="0"/>
        <w:ind w:left="600" w:hanging="600"/>
        <w:rPr>
          <w:rFonts w:cs="Arial"/>
          <w:color w:val="FF0000"/>
          <w:szCs w:val="22"/>
        </w:rPr>
      </w:pPr>
    </w:p>
    <w:p w:rsidR="000D066B" w:rsidRPr="004E0634" w:rsidRDefault="000D066B" w:rsidP="000D066B">
      <w:pPr>
        <w:spacing w:after="0"/>
        <w:ind w:left="600" w:hanging="600"/>
        <w:rPr>
          <w:rFonts w:cs="Arial"/>
          <w:b/>
          <w:szCs w:val="22"/>
        </w:rPr>
      </w:pPr>
      <w:r w:rsidRPr="00BC334D">
        <w:rPr>
          <w:rFonts w:cs="Arial"/>
          <w:b/>
          <w:szCs w:val="22"/>
        </w:rPr>
        <w:t>2.2.-</w:t>
      </w:r>
      <w:r w:rsidRPr="00BC334D">
        <w:rPr>
          <w:rFonts w:cs="Arial"/>
          <w:b/>
          <w:szCs w:val="22"/>
        </w:rPr>
        <w:tab/>
      </w:r>
      <w:r w:rsidRPr="004E0634">
        <w:rPr>
          <w:rFonts w:cs="Arial"/>
          <w:b/>
          <w:szCs w:val="22"/>
        </w:rPr>
        <w:t>Regulación y Procedimiento de adjudicación.</w:t>
      </w:r>
      <w:r w:rsidRPr="004E0634">
        <w:rPr>
          <w:rFonts w:cs="Arial"/>
          <w:szCs w:val="22"/>
        </w:rPr>
        <w:t xml:space="preserve"> Asimismo, tratándose de un contrato de los previstos en el artículo 318 de la LCSP</w:t>
      </w:r>
      <w:r>
        <w:rPr>
          <w:rFonts w:cs="Arial"/>
          <w:szCs w:val="22"/>
        </w:rPr>
        <w:t xml:space="preserve"> (</w:t>
      </w:r>
      <w:r w:rsidRPr="00096C22">
        <w:rPr>
          <w:rFonts w:cs="Arial"/>
          <w:b/>
          <w:szCs w:val="22"/>
          <w:u w:val="single"/>
        </w:rPr>
        <w:t>no su</w:t>
      </w:r>
      <w:r>
        <w:rPr>
          <w:rFonts w:cs="Arial"/>
          <w:b/>
          <w:szCs w:val="22"/>
          <w:u w:val="single"/>
        </w:rPr>
        <w:t>jetos a regu</w:t>
      </w:r>
      <w:r w:rsidRPr="00096C22">
        <w:rPr>
          <w:rFonts w:cs="Arial"/>
          <w:b/>
          <w:szCs w:val="22"/>
          <w:u w:val="single"/>
        </w:rPr>
        <w:t>lación armonizada</w:t>
      </w:r>
      <w:r>
        <w:rPr>
          <w:rFonts w:cs="Arial"/>
          <w:szCs w:val="22"/>
        </w:rPr>
        <w:t>)</w:t>
      </w:r>
      <w:r w:rsidRPr="004E0634">
        <w:rPr>
          <w:rFonts w:cs="Arial"/>
          <w:szCs w:val="22"/>
        </w:rPr>
        <w:t xml:space="preserve"> le será de </w:t>
      </w:r>
      <w:r w:rsidRPr="004E0634">
        <w:rPr>
          <w:rFonts w:cs="Arial"/>
          <w:szCs w:val="22"/>
        </w:rPr>
        <w:lastRenderedPageBreak/>
        <w:t xml:space="preserve">aplicación lo dispuesto en la misma y se licitará a través del Procedimiento Abierto previsto en los artículos 156 a 158 de la LCSP. </w:t>
      </w:r>
    </w:p>
    <w:p w:rsidR="000D066B" w:rsidRPr="004E0634" w:rsidRDefault="000D066B" w:rsidP="000D066B">
      <w:pPr>
        <w:spacing w:after="0"/>
        <w:ind w:left="480"/>
        <w:rPr>
          <w:rFonts w:cs="Arial"/>
          <w:szCs w:val="22"/>
        </w:rPr>
      </w:pPr>
    </w:p>
    <w:p w:rsidR="000D066B" w:rsidRPr="004E0634" w:rsidRDefault="000D066B" w:rsidP="000D066B">
      <w:pPr>
        <w:spacing w:after="0"/>
        <w:ind w:left="600"/>
        <w:rPr>
          <w:rFonts w:cs="Arial"/>
          <w:szCs w:val="22"/>
        </w:rPr>
      </w:pPr>
      <w:r w:rsidRPr="004E0634">
        <w:rPr>
          <w:rFonts w:cs="Arial"/>
          <w:szCs w:val="22"/>
        </w:rPr>
        <w:t>El empresario acepta de forma expresa la sumisión a la normativa anteriormente citada, así como a la normativa de desarrollo de la misma y a</w:t>
      </w:r>
      <w:r>
        <w:rPr>
          <w:rFonts w:cs="Arial"/>
          <w:szCs w:val="22"/>
        </w:rPr>
        <w:t xml:space="preserve"> este </w:t>
      </w:r>
      <w:proofErr w:type="gramStart"/>
      <w:r>
        <w:rPr>
          <w:rFonts w:cs="Arial"/>
          <w:szCs w:val="22"/>
        </w:rPr>
        <w:t>P</w:t>
      </w:r>
      <w:r w:rsidRPr="004E0634">
        <w:rPr>
          <w:rFonts w:cs="Arial"/>
          <w:szCs w:val="22"/>
        </w:rPr>
        <w:t>liego</w:t>
      </w:r>
      <w:proofErr w:type="gramEnd"/>
      <w:r>
        <w:rPr>
          <w:rFonts w:cs="Arial"/>
          <w:szCs w:val="22"/>
        </w:rPr>
        <w:t xml:space="preserve"> así como al Pliego de Prescripciones técnicas,</w:t>
      </w:r>
      <w:r w:rsidRPr="004E0634">
        <w:rPr>
          <w:rFonts w:cs="Arial"/>
          <w:szCs w:val="22"/>
        </w:rPr>
        <w:t xml:space="preserve"> los cuales formarán parte integrante del contrato. </w:t>
      </w:r>
    </w:p>
    <w:p w:rsidR="000D066B" w:rsidRPr="004E0634" w:rsidRDefault="000D066B" w:rsidP="000D066B">
      <w:pPr>
        <w:spacing w:after="0"/>
        <w:ind w:left="600"/>
        <w:rPr>
          <w:rFonts w:cs="Arial"/>
          <w:szCs w:val="22"/>
        </w:rPr>
      </w:pPr>
    </w:p>
    <w:p w:rsidR="000D066B" w:rsidRPr="004E0634" w:rsidRDefault="000D066B" w:rsidP="000D066B">
      <w:pPr>
        <w:spacing w:after="0"/>
        <w:ind w:left="600"/>
        <w:rPr>
          <w:rFonts w:cs="Arial"/>
          <w:szCs w:val="22"/>
        </w:rPr>
      </w:pPr>
      <w:r w:rsidRPr="004E0634">
        <w:rPr>
          <w:rFonts w:cs="Arial"/>
          <w:szCs w:val="22"/>
        </w:rPr>
        <w:t>Cualquier contradicción entre el presente Pliego y los demás documentos contractuales, una vez el contrato se hubiese adjudicado y formalizado, se resolverá siempre con la aplicación preferente de lo dispuesto en aquel sobre éstos.</w:t>
      </w:r>
    </w:p>
    <w:p w:rsidR="000D066B" w:rsidRPr="00BC334D" w:rsidRDefault="000D066B" w:rsidP="000D066B">
      <w:pPr>
        <w:spacing w:after="0"/>
        <w:ind w:left="600"/>
        <w:rPr>
          <w:rFonts w:cs="Arial"/>
          <w:szCs w:val="22"/>
        </w:rPr>
      </w:pPr>
    </w:p>
    <w:p w:rsidR="000D066B" w:rsidRPr="00BC334D" w:rsidRDefault="000D066B" w:rsidP="000D066B">
      <w:pPr>
        <w:spacing w:after="0"/>
        <w:ind w:left="600"/>
        <w:rPr>
          <w:rFonts w:cs="Arial"/>
          <w:szCs w:val="22"/>
        </w:rPr>
      </w:pPr>
      <w:r w:rsidRPr="00BC334D">
        <w:rPr>
          <w:rFonts w:cs="Arial"/>
          <w:szCs w:val="22"/>
        </w:rPr>
        <w:t>El empresario queda obligado al cumplimiento de las disposiciones vigentes, con respecto al personal que emplee en la prestación objeto de este contrato, especialmente en lo que respecta a la legislación laboral y fiscal, así como de Seguridad Social y de Prevención de Riesgos Laborales.</w:t>
      </w:r>
    </w:p>
    <w:p w:rsidR="000D066B" w:rsidRPr="00BC334D" w:rsidRDefault="000D066B" w:rsidP="000D066B">
      <w:pPr>
        <w:spacing w:after="0"/>
        <w:ind w:left="601"/>
        <w:rPr>
          <w:rFonts w:cs="Arial"/>
          <w:szCs w:val="22"/>
        </w:rPr>
      </w:pPr>
    </w:p>
    <w:p w:rsidR="000D066B" w:rsidRPr="00BC334D" w:rsidRDefault="000D066B" w:rsidP="000D066B">
      <w:pPr>
        <w:spacing w:after="0"/>
        <w:ind w:left="600"/>
        <w:rPr>
          <w:rFonts w:cs="Arial"/>
          <w:szCs w:val="22"/>
        </w:rPr>
      </w:pPr>
      <w:r w:rsidRPr="00BC334D">
        <w:rPr>
          <w:rFonts w:cs="Arial"/>
          <w:szCs w:val="22"/>
        </w:rPr>
        <w:t xml:space="preserve">Dicha obligación, se extiende a las normas que puedan promulgarse durante la ejecución del contrato, debiendo el contratista en todo momento acomodar sus actuaciones a dichas normas. </w:t>
      </w:r>
    </w:p>
    <w:p w:rsidR="000D066B" w:rsidRPr="00BC334D" w:rsidRDefault="000D066B" w:rsidP="000D066B">
      <w:pPr>
        <w:spacing w:after="0"/>
        <w:ind w:left="601"/>
        <w:rPr>
          <w:rFonts w:cs="Arial"/>
          <w:szCs w:val="22"/>
        </w:rPr>
      </w:pPr>
    </w:p>
    <w:p w:rsidR="000D066B" w:rsidRPr="00BC334D" w:rsidRDefault="000D066B" w:rsidP="000D066B">
      <w:pPr>
        <w:spacing w:after="0"/>
        <w:ind w:left="600"/>
        <w:rPr>
          <w:rFonts w:cs="Arial"/>
          <w:szCs w:val="22"/>
        </w:rPr>
      </w:pPr>
      <w:r w:rsidRPr="00BC334D">
        <w:rPr>
          <w:rFonts w:cs="Arial"/>
          <w:szCs w:val="22"/>
        </w:rPr>
        <w:t>A la extinción del presente contrato, no podrá producirse en ningún caso la consolidación de las personas que hayan realizado los trabajos objeto del contrato como personal de la Mutua.</w:t>
      </w:r>
    </w:p>
    <w:p w:rsidR="000D066B" w:rsidRPr="00BC334D" w:rsidRDefault="000D066B" w:rsidP="000D066B">
      <w:pPr>
        <w:spacing w:after="0"/>
        <w:ind w:left="600"/>
        <w:rPr>
          <w:rFonts w:cs="Arial"/>
          <w:szCs w:val="22"/>
        </w:rPr>
      </w:pPr>
    </w:p>
    <w:p w:rsidR="000D066B" w:rsidRPr="004E0634" w:rsidRDefault="000D066B" w:rsidP="000D066B">
      <w:pPr>
        <w:spacing w:after="0"/>
        <w:ind w:left="567" w:hanging="567"/>
        <w:rPr>
          <w:rFonts w:cs="Arial"/>
          <w:szCs w:val="22"/>
        </w:rPr>
      </w:pPr>
      <w:r w:rsidRPr="00BC334D">
        <w:rPr>
          <w:rFonts w:cs="Arial"/>
          <w:b/>
          <w:szCs w:val="22"/>
        </w:rPr>
        <w:t>2.</w:t>
      </w:r>
      <w:r>
        <w:rPr>
          <w:rFonts w:cs="Arial"/>
          <w:b/>
          <w:szCs w:val="22"/>
        </w:rPr>
        <w:t>3</w:t>
      </w:r>
      <w:r w:rsidRPr="00BC334D">
        <w:rPr>
          <w:rFonts w:cs="Arial"/>
          <w:b/>
          <w:szCs w:val="22"/>
        </w:rPr>
        <w:t>.- Recurso Especial</w:t>
      </w:r>
      <w:r w:rsidRPr="00BC334D">
        <w:rPr>
          <w:rFonts w:cs="Arial"/>
          <w:szCs w:val="22"/>
        </w:rPr>
        <w:t xml:space="preserve">. </w:t>
      </w:r>
      <w:r w:rsidRPr="004E0634">
        <w:rPr>
          <w:rFonts w:cs="Arial"/>
          <w:szCs w:val="22"/>
        </w:rPr>
        <w:t>Si el contrato se encuentra entre los enumerados en el artículo 44.1 de la LCSP, será susceptible de recurso especial en materia de contratación, y podrá interponerse contra las actuaciones siguientes:</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a) Los anuncios de licitación, los pliegos y los documentos contractuales que establezcan las condiciones que deban regir la contratación.</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 xml:space="preserve">b) Los actos de trámite adoptados en el procedimiento de adjudicación, siempre que estos decidan directa o indirectamente sobre la adjudicación, determinen la imposibilidad de </w:t>
      </w:r>
      <w:r w:rsidRPr="004E0634">
        <w:rPr>
          <w:rFonts w:cs="Arial"/>
          <w:szCs w:val="22"/>
        </w:rPr>
        <w:lastRenderedPageBreak/>
        <w:t>continuar el procedimiento o produzcan indefensión o perjuicio irreparable a derechos o intereses legítimos. En todo caso se considerará que concurren las circunstancias</w:t>
      </w:r>
      <w:r>
        <w:rPr>
          <w:rFonts w:cs="Arial"/>
          <w:szCs w:val="22"/>
        </w:rPr>
        <w:t xml:space="preserve"> anteriores en los actos de la “M</w:t>
      </w:r>
      <w:r w:rsidRPr="004E0634">
        <w:rPr>
          <w:rFonts w:cs="Arial"/>
          <w:szCs w:val="22"/>
        </w:rPr>
        <w:t xml:space="preserve">esa </w:t>
      </w:r>
      <w:r>
        <w:rPr>
          <w:rFonts w:cs="Arial"/>
          <w:szCs w:val="22"/>
        </w:rPr>
        <w:t xml:space="preserve">de Contratación” o del “Servicio Técnico de Valoración” (de existir), o bien </w:t>
      </w:r>
      <w:r w:rsidRPr="004E0634">
        <w:rPr>
          <w:rFonts w:cs="Arial"/>
          <w:szCs w:val="22"/>
        </w:rPr>
        <w:t>del órgano de contratación</w:t>
      </w:r>
      <w:r>
        <w:rPr>
          <w:rFonts w:cs="Arial"/>
          <w:szCs w:val="22"/>
        </w:rPr>
        <w:t>,</w:t>
      </w:r>
      <w:r w:rsidRPr="004E0634">
        <w:rPr>
          <w:rFonts w:cs="Arial"/>
          <w:szCs w:val="22"/>
        </w:rPr>
        <w:t xml:space="preserve"> por los que se acuerde la admisión o inadmisión de candidatos o licitadores, o la admisión o exclusión de ofertas, incluidas las ofertas que sean excluidas por resultar anormalmente bajas como consecuencia de la aplicación del artículo 149.</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c) Los acuerdos de adjudicación.</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 xml:space="preserve">d) Las modificaciones basadas en el incumplimiento de lo establecido en los artículos 204 y 205 de la </w:t>
      </w:r>
      <w:r>
        <w:rPr>
          <w:rFonts w:cs="Arial"/>
          <w:szCs w:val="22"/>
        </w:rPr>
        <w:t xml:space="preserve">LCSP </w:t>
      </w:r>
      <w:r w:rsidRPr="004E0634">
        <w:rPr>
          <w:rFonts w:cs="Arial"/>
          <w:szCs w:val="22"/>
        </w:rPr>
        <w:t>por entender que la modificación debió ser objeto de una nueva adjudicación.</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 xml:space="preserve">Los defectos de tramitación que afecten a actos distintos de los contemplados en los párrafos anteriores, </w:t>
      </w:r>
      <w:r w:rsidR="00455608" w:rsidRPr="00455608">
        <w:rPr>
          <w:rFonts w:cs="Arial"/>
          <w:szCs w:val="22"/>
        </w:rPr>
        <w:t>#</w:t>
      </w:r>
      <w:proofErr w:type="spellStart"/>
      <w:r w:rsidR="00455608" w:rsidRPr="00455608">
        <w:rPr>
          <w:rFonts w:cs="Arial"/>
          <w:szCs w:val="22"/>
        </w:rPr>
        <w:t>text&amp;nom_persona&amp;</w:t>
      </w:r>
      <w:proofErr w:type="gramStart"/>
      <w:r w:rsidR="00455608" w:rsidRPr="00455608">
        <w:rPr>
          <w:rFonts w:cs="Arial"/>
          <w:szCs w:val="22"/>
        </w:rPr>
        <w:t>style:bold</w:t>
      </w:r>
      <w:proofErr w:type="spellEnd"/>
      <w:proofErr w:type="gramEnd"/>
      <w:r w:rsidR="00455608" w:rsidRPr="00455608">
        <w:rPr>
          <w:rFonts w:cs="Arial"/>
          <w:szCs w:val="22"/>
        </w:rPr>
        <w:t>#</w:t>
      </w:r>
      <w:r w:rsidRPr="004E0634">
        <w:rPr>
          <w:rFonts w:cs="Arial"/>
          <w:szCs w:val="22"/>
        </w:rPr>
        <w:t xml:space="preserve"> podrán ser puestos de manifiesto por los interesados al órgano al que corresponda la instrucción del expediente o al órgano de contratación, a efectos de su corrección con arreglo a derecho, y sin perjuicio de que las irregularidades que les afecten puedan ser alegadas por los interesados al recurrir el acto de adjudicación.</w:t>
      </w:r>
    </w:p>
    <w:p w:rsidR="000D066B" w:rsidRPr="004E0634" w:rsidRDefault="000D066B" w:rsidP="000D066B">
      <w:pPr>
        <w:spacing w:after="0"/>
        <w:ind w:left="601"/>
        <w:rPr>
          <w:rFonts w:cs="Arial"/>
          <w:szCs w:val="22"/>
        </w:rPr>
      </w:pPr>
    </w:p>
    <w:p w:rsidR="000D066B" w:rsidRPr="004E0634" w:rsidRDefault="000D066B" w:rsidP="000D066B">
      <w:pPr>
        <w:spacing w:after="0"/>
        <w:ind w:left="601"/>
        <w:rPr>
          <w:rFonts w:cs="Arial"/>
          <w:szCs w:val="22"/>
        </w:rPr>
      </w:pPr>
      <w:r w:rsidRPr="004E0634">
        <w:rPr>
          <w:rFonts w:cs="Arial"/>
          <w:szCs w:val="22"/>
        </w:rPr>
        <w:t xml:space="preserve">El procedimiento de recurso se iniciará mediante escrito que deberá presentarse en el plazo de quince días hábiles, computados en la forma establecida en el artículo 50 de la LCSP. En todo caso, la tramitación y el régimen aplicable a la resolución de dicho recurso será el establecido en el Libro Primero, Capítulo V de la LCSP y en la normativa de desarrollo que se halle vigente en el momento de su aplicación.  </w:t>
      </w:r>
    </w:p>
    <w:p w:rsidR="000D066B" w:rsidRDefault="000D066B" w:rsidP="000D066B">
      <w:pPr>
        <w:spacing w:after="0"/>
        <w:ind w:left="601"/>
        <w:rPr>
          <w:rFonts w:cs="Arial"/>
          <w:szCs w:val="22"/>
        </w:rPr>
      </w:pPr>
    </w:p>
    <w:p w:rsidR="000D066B" w:rsidRDefault="000D066B" w:rsidP="000D066B">
      <w:pPr>
        <w:spacing w:after="0"/>
        <w:ind w:left="601"/>
        <w:rPr>
          <w:rFonts w:cs="Arial"/>
          <w:szCs w:val="22"/>
        </w:rPr>
      </w:pPr>
      <w:r w:rsidRPr="004E0634">
        <w:rPr>
          <w:rFonts w:cs="Arial"/>
          <w:szCs w:val="22"/>
        </w:rPr>
        <w:t xml:space="preserve">Los actos que no reúnan los requisitos enumerados en el artículo 44.1 de la LCSP podrán ser impugnados en vía administrativa de conformidad con lo dispuesto en la Ley 39/2015, de 1 de octubre, del Procedimiento </w:t>
      </w:r>
      <w:r w:rsidR="00455608" w:rsidRPr="00455608">
        <w:rPr>
          <w:rFonts w:cs="Arial"/>
          <w:szCs w:val="22"/>
        </w:rPr>
        <w:t>#</w:t>
      </w:r>
      <w:proofErr w:type="spellStart"/>
      <w:r w:rsidR="00455608" w:rsidRPr="00455608">
        <w:rPr>
          <w:rFonts w:cs="Arial"/>
          <w:szCs w:val="22"/>
        </w:rPr>
        <w:t>text&amp;nom_persona&amp;</w:t>
      </w:r>
      <w:proofErr w:type="gramStart"/>
      <w:r w:rsidR="00455608" w:rsidRPr="00455608">
        <w:rPr>
          <w:rFonts w:cs="Arial"/>
          <w:szCs w:val="22"/>
        </w:rPr>
        <w:t>style:bold</w:t>
      </w:r>
      <w:proofErr w:type="spellEnd"/>
      <w:proofErr w:type="gramEnd"/>
      <w:r w:rsidR="00455608" w:rsidRPr="00455608">
        <w:rPr>
          <w:rFonts w:cs="Arial"/>
          <w:szCs w:val="22"/>
        </w:rPr>
        <w:t>#</w:t>
      </w:r>
      <w:r w:rsidR="00455608">
        <w:rPr>
          <w:rFonts w:cs="Arial"/>
          <w:szCs w:val="22"/>
        </w:rPr>
        <w:t xml:space="preserve"> </w:t>
      </w:r>
      <w:r w:rsidRPr="004E0634">
        <w:rPr>
          <w:rFonts w:cs="Arial"/>
          <w:szCs w:val="22"/>
        </w:rPr>
        <w:t xml:space="preserve">Administrativo Común de las Administraciones Públicas ante el titular del departamento, </w:t>
      </w:r>
      <w:r>
        <w:rPr>
          <w:rFonts w:cs="Arial"/>
          <w:szCs w:val="22"/>
        </w:rPr>
        <w:t>al que corresponde la</w:t>
      </w:r>
      <w:r w:rsidRPr="004F03A2">
        <w:rPr>
          <w:rFonts w:cs="Arial"/>
          <w:szCs w:val="22"/>
        </w:rPr>
        <w:t xml:space="preserve"> tutela o control</w:t>
      </w:r>
      <w:r>
        <w:rPr>
          <w:rFonts w:cs="Arial"/>
          <w:szCs w:val="22"/>
        </w:rPr>
        <w:t xml:space="preserve"> de la Mutua</w:t>
      </w:r>
      <w:r w:rsidRPr="004F03A2">
        <w:rPr>
          <w:rFonts w:cs="Arial"/>
          <w:szCs w:val="22"/>
        </w:rPr>
        <w:t>, esto es, la Dirección General de Ordenación de la Seguridad Social</w:t>
      </w:r>
      <w:r>
        <w:rPr>
          <w:rFonts w:cs="Arial"/>
          <w:szCs w:val="22"/>
        </w:rPr>
        <w:t xml:space="preserve"> (DGOSS).</w:t>
      </w:r>
    </w:p>
    <w:p w:rsidR="000D066B" w:rsidRDefault="000D066B" w:rsidP="000D066B">
      <w:pPr>
        <w:spacing w:after="0"/>
        <w:ind w:left="601"/>
        <w:rPr>
          <w:rFonts w:cs="Arial"/>
          <w:szCs w:val="22"/>
        </w:rPr>
      </w:pPr>
    </w:p>
    <w:p w:rsidR="000D066B" w:rsidRPr="004E0634" w:rsidRDefault="000D066B" w:rsidP="000D066B">
      <w:pPr>
        <w:pStyle w:val="Ttulo1"/>
        <w:tabs>
          <w:tab w:val="num" w:pos="1843"/>
          <w:tab w:val="num" w:pos="3014"/>
        </w:tabs>
        <w:spacing w:before="0" w:after="0"/>
        <w:ind w:left="0"/>
        <w:rPr>
          <w:rFonts w:cs="Arial"/>
          <w:snapToGrid/>
          <w:kern w:val="32"/>
          <w:szCs w:val="22"/>
          <w:u w:val="single"/>
          <w:lang w:eastAsia="en-US"/>
        </w:rPr>
      </w:pPr>
      <w:bookmarkStart w:id="40" w:name="_Toc254006686"/>
      <w:bookmarkStart w:id="41" w:name="_Toc510209156"/>
      <w:bookmarkStart w:id="42" w:name="_Toc511123606"/>
      <w:bookmarkStart w:id="43" w:name="_Toc520188505"/>
      <w:r w:rsidRPr="004E0634">
        <w:rPr>
          <w:rFonts w:cs="Arial"/>
          <w:snapToGrid/>
          <w:kern w:val="32"/>
          <w:szCs w:val="22"/>
          <w:u w:val="single"/>
          <w:lang w:eastAsia="en-US"/>
        </w:rPr>
        <w:t>ÓRGANO DE CONTRATACIÓN</w:t>
      </w:r>
      <w:bookmarkEnd w:id="40"/>
      <w:r w:rsidRPr="004E0634">
        <w:rPr>
          <w:rFonts w:cs="Arial"/>
          <w:snapToGrid/>
          <w:kern w:val="32"/>
          <w:szCs w:val="22"/>
          <w:u w:val="single"/>
          <w:lang w:eastAsia="en-US"/>
        </w:rPr>
        <w:t>, SERV</w:t>
      </w:r>
      <w:r>
        <w:rPr>
          <w:rFonts w:cs="Arial"/>
          <w:snapToGrid/>
          <w:kern w:val="32"/>
          <w:szCs w:val="22"/>
          <w:u w:val="single"/>
          <w:lang w:eastAsia="en-US"/>
        </w:rPr>
        <w:t>I</w:t>
      </w:r>
      <w:r w:rsidRPr="004E0634">
        <w:rPr>
          <w:rFonts w:cs="Arial"/>
          <w:snapToGrid/>
          <w:kern w:val="32"/>
          <w:szCs w:val="22"/>
          <w:u w:val="single"/>
          <w:lang w:eastAsia="en-US"/>
        </w:rPr>
        <w:t>CIO TÉCNICO DE VALORACIÓN Y RESPONSABLE DEL CONTRATO</w:t>
      </w:r>
      <w:bookmarkEnd w:id="41"/>
      <w:bookmarkEnd w:id="42"/>
      <w:bookmarkEnd w:id="43"/>
    </w:p>
    <w:p w:rsidR="000D066B" w:rsidRPr="004E0634" w:rsidRDefault="000D066B" w:rsidP="000D066B">
      <w:pPr>
        <w:tabs>
          <w:tab w:val="left" w:pos="3014"/>
        </w:tabs>
        <w:spacing w:after="0"/>
        <w:rPr>
          <w:rFonts w:cs="Arial"/>
          <w:szCs w:val="22"/>
          <w:lang w:val="es-ES_tradnl" w:eastAsia="en-US"/>
        </w:rPr>
      </w:pPr>
    </w:p>
    <w:p w:rsidR="000D066B" w:rsidRPr="004E0634" w:rsidRDefault="000D066B" w:rsidP="000D066B">
      <w:pPr>
        <w:spacing w:after="0"/>
        <w:ind w:left="567" w:hanging="567"/>
        <w:rPr>
          <w:rFonts w:cs="Arial"/>
          <w:szCs w:val="22"/>
        </w:rPr>
      </w:pPr>
      <w:r w:rsidRPr="004E0634">
        <w:rPr>
          <w:rFonts w:cs="Arial"/>
          <w:b/>
          <w:szCs w:val="22"/>
        </w:rPr>
        <w:t>3.1.-</w:t>
      </w:r>
      <w:r w:rsidRPr="004E0634">
        <w:rPr>
          <w:rFonts w:cs="Arial"/>
          <w:szCs w:val="22"/>
        </w:rPr>
        <w:tab/>
        <w:t>De conformidad con lo dispuesto en el artículo 61 de la LCSP, la representación de la Mutua para la celebración de contratos en nombre de ésta es ejercida por las personas en quien la Junta Directiva, como Órgano de Contratación, haya delegado u otorgado dichas facultades.</w:t>
      </w:r>
    </w:p>
    <w:p w:rsidR="000D066B" w:rsidRPr="004E0634" w:rsidRDefault="000D066B" w:rsidP="000D066B">
      <w:pPr>
        <w:spacing w:after="0"/>
        <w:ind w:left="567" w:hanging="567"/>
        <w:rPr>
          <w:rFonts w:cs="Arial"/>
          <w:szCs w:val="22"/>
        </w:rPr>
      </w:pPr>
    </w:p>
    <w:p w:rsidR="000D066B" w:rsidRDefault="000D066B" w:rsidP="000D066B">
      <w:pPr>
        <w:spacing w:after="0"/>
        <w:ind w:left="567" w:hanging="567"/>
        <w:rPr>
          <w:rFonts w:cs="Arial"/>
          <w:szCs w:val="22"/>
        </w:rPr>
      </w:pPr>
      <w:r w:rsidRPr="004E0634">
        <w:rPr>
          <w:rFonts w:cs="Arial"/>
          <w:b/>
          <w:szCs w:val="22"/>
        </w:rPr>
        <w:t>3.2.-</w:t>
      </w:r>
      <w:r>
        <w:rPr>
          <w:rFonts w:cs="Arial"/>
          <w:szCs w:val="22"/>
        </w:rPr>
        <w:tab/>
        <w:t xml:space="preserve">El </w:t>
      </w:r>
      <w:r w:rsidRPr="004E0634">
        <w:rPr>
          <w:rFonts w:cs="Arial"/>
          <w:szCs w:val="22"/>
        </w:rPr>
        <w:t xml:space="preserve">Órgano de Contratación </w:t>
      </w:r>
      <w:r>
        <w:rPr>
          <w:rFonts w:cs="Arial"/>
          <w:szCs w:val="22"/>
        </w:rPr>
        <w:t xml:space="preserve">podrá designar, como órgano de asistencia, bien una Mesa de Contratación, bien </w:t>
      </w:r>
      <w:r w:rsidRPr="004E0634">
        <w:rPr>
          <w:rFonts w:cs="Arial"/>
          <w:szCs w:val="22"/>
        </w:rPr>
        <w:t xml:space="preserve">un </w:t>
      </w:r>
      <w:r>
        <w:rPr>
          <w:rFonts w:cs="Arial"/>
          <w:szCs w:val="22"/>
        </w:rPr>
        <w:t>“</w:t>
      </w:r>
      <w:r w:rsidRPr="004E0634">
        <w:rPr>
          <w:rFonts w:cs="Arial"/>
          <w:szCs w:val="22"/>
        </w:rPr>
        <w:t>S</w:t>
      </w:r>
      <w:r>
        <w:rPr>
          <w:rFonts w:cs="Arial"/>
          <w:szCs w:val="22"/>
        </w:rPr>
        <w:t>ervicio Técnico de Valoración”</w:t>
      </w:r>
      <w:r w:rsidRPr="004E0634">
        <w:rPr>
          <w:rFonts w:cs="Arial"/>
          <w:szCs w:val="22"/>
        </w:rPr>
        <w:t xml:space="preserve">, </w:t>
      </w:r>
      <w:proofErr w:type="gramStart"/>
      <w:r>
        <w:rPr>
          <w:rFonts w:cs="Arial"/>
          <w:szCs w:val="22"/>
        </w:rPr>
        <w:t>con  las</w:t>
      </w:r>
      <w:proofErr w:type="gramEnd"/>
      <w:r>
        <w:rPr>
          <w:rFonts w:cs="Arial"/>
          <w:szCs w:val="22"/>
        </w:rPr>
        <w:t xml:space="preserve"> mismas funciones pero con una composición distinta, que </w:t>
      </w:r>
      <w:r w:rsidRPr="004E0634">
        <w:rPr>
          <w:rFonts w:cs="Arial"/>
          <w:szCs w:val="22"/>
        </w:rPr>
        <w:t xml:space="preserve"> se </w:t>
      </w:r>
      <w:r>
        <w:rPr>
          <w:rFonts w:cs="Arial"/>
          <w:szCs w:val="22"/>
        </w:rPr>
        <w:t xml:space="preserve">hará pública en el Perfil de Contratante. </w:t>
      </w:r>
    </w:p>
    <w:p w:rsidR="000D066B" w:rsidRPr="004E0634" w:rsidRDefault="000D066B" w:rsidP="000D066B">
      <w:pPr>
        <w:spacing w:after="0"/>
        <w:ind w:left="567" w:hanging="567"/>
        <w:rPr>
          <w:rFonts w:cs="Arial"/>
          <w:szCs w:val="22"/>
        </w:rPr>
      </w:pPr>
    </w:p>
    <w:p w:rsidR="000D066B" w:rsidRPr="004E0634" w:rsidRDefault="000D066B" w:rsidP="000D066B">
      <w:pPr>
        <w:spacing w:after="0"/>
        <w:ind w:left="567" w:hanging="567"/>
        <w:rPr>
          <w:rFonts w:cs="Arial"/>
          <w:szCs w:val="22"/>
        </w:rPr>
      </w:pPr>
      <w:r w:rsidRPr="00096C22">
        <w:rPr>
          <w:rFonts w:cs="Arial"/>
          <w:b/>
          <w:szCs w:val="22"/>
        </w:rPr>
        <w:t>3.3</w:t>
      </w:r>
      <w:r w:rsidRPr="00096C22">
        <w:rPr>
          <w:rFonts w:cs="Arial"/>
          <w:szCs w:val="22"/>
        </w:rPr>
        <w:t>.-</w:t>
      </w:r>
      <w:r>
        <w:rPr>
          <w:rFonts w:cs="Arial"/>
          <w:szCs w:val="22"/>
        </w:rPr>
        <w:tab/>
      </w:r>
      <w:proofErr w:type="gramStart"/>
      <w:r w:rsidRPr="00096C22">
        <w:rPr>
          <w:rFonts w:cs="Arial"/>
          <w:b/>
          <w:szCs w:val="22"/>
          <w:lang w:eastAsia="en-US"/>
        </w:rPr>
        <w:t>Responsable</w:t>
      </w:r>
      <w:proofErr w:type="gramEnd"/>
      <w:r w:rsidRPr="00096C22">
        <w:rPr>
          <w:rFonts w:cs="Arial"/>
          <w:b/>
          <w:szCs w:val="22"/>
          <w:lang w:eastAsia="en-US"/>
        </w:rPr>
        <w:t xml:space="preserve"> del contrato.</w:t>
      </w:r>
      <w:r>
        <w:rPr>
          <w:rFonts w:cs="Arial"/>
          <w:b/>
          <w:szCs w:val="22"/>
          <w:lang w:eastAsia="en-US"/>
        </w:rPr>
        <w:t xml:space="preserve"> </w:t>
      </w:r>
      <w:r w:rsidRPr="004E0634">
        <w:rPr>
          <w:rFonts w:cs="Arial"/>
          <w:szCs w:val="22"/>
        </w:rPr>
        <w:t xml:space="preserve"> Asimismo, a los efectos de lo establecido en el artículo 62 de la LCSP, el Órgano de Contratación ha designado como </w:t>
      </w:r>
      <w:r w:rsidRPr="00096C22">
        <w:rPr>
          <w:rFonts w:cs="Arial"/>
          <w:szCs w:val="22"/>
        </w:rPr>
        <w:t>responsable del contrato</w:t>
      </w:r>
      <w:r w:rsidRPr="004E0634">
        <w:rPr>
          <w:rFonts w:cs="Arial"/>
          <w:szCs w:val="22"/>
        </w:rPr>
        <w:t xml:space="preserve"> a</w:t>
      </w:r>
      <w:r>
        <w:rPr>
          <w:rFonts w:cs="Arial"/>
          <w:szCs w:val="22"/>
        </w:rPr>
        <w:t xml:space="preserve"> la persona identificada en el apartado 4 </w:t>
      </w:r>
      <w:r w:rsidRPr="007C6023">
        <w:rPr>
          <w:rFonts w:cs="Arial"/>
          <w:snapToGrid/>
          <w:szCs w:val="22"/>
        </w:rPr>
        <w:t>de los datos básicos del expediente</w:t>
      </w:r>
      <w:r>
        <w:rPr>
          <w:rFonts w:cs="Arial"/>
          <w:szCs w:val="22"/>
        </w:rPr>
        <w:t>,</w:t>
      </w:r>
      <w:r w:rsidRPr="004E0634">
        <w:rPr>
          <w:rFonts w:cs="Arial"/>
          <w:szCs w:val="22"/>
        </w:rPr>
        <w:t xml:space="preserve"> a quien le corresponderá supervisar su ejecución y adoptar las decisiones y dictar las instrucciones necesarias con el fin de asegurar la correcta realización de la prestación pactada.</w:t>
      </w:r>
    </w:p>
    <w:p w:rsidR="000D066B" w:rsidRPr="00BC334D" w:rsidRDefault="000D066B" w:rsidP="000D066B">
      <w:pPr>
        <w:spacing w:after="0"/>
        <w:ind w:left="600"/>
        <w:rPr>
          <w:rFonts w:cs="Arial"/>
          <w:szCs w:val="22"/>
        </w:rPr>
      </w:pPr>
    </w:p>
    <w:p w:rsidR="000D066B" w:rsidRPr="00BC334D" w:rsidRDefault="000D066B" w:rsidP="000D066B">
      <w:pPr>
        <w:pStyle w:val="Ttulo1"/>
        <w:tabs>
          <w:tab w:val="num" w:pos="1843"/>
        </w:tabs>
        <w:spacing w:before="0" w:after="0"/>
        <w:ind w:left="0"/>
        <w:rPr>
          <w:rFonts w:cs="Arial"/>
          <w:szCs w:val="22"/>
          <w:u w:val="single"/>
        </w:rPr>
      </w:pPr>
      <w:bookmarkStart w:id="44" w:name="_Toc255489559"/>
      <w:bookmarkStart w:id="45" w:name="_Toc255913244"/>
      <w:bookmarkStart w:id="46" w:name="_Toc255976721"/>
      <w:bookmarkStart w:id="47" w:name="_Toc256085080"/>
      <w:bookmarkStart w:id="48" w:name="_Toc256090593"/>
      <w:bookmarkStart w:id="49" w:name="_Toc256148060"/>
      <w:bookmarkStart w:id="50" w:name="_Toc276986968"/>
      <w:bookmarkStart w:id="51" w:name="_Toc276988159"/>
      <w:bookmarkStart w:id="52" w:name="_Toc276988600"/>
      <w:bookmarkStart w:id="53" w:name="_Toc276990200"/>
      <w:bookmarkStart w:id="54" w:name="_Toc277054295"/>
      <w:bookmarkStart w:id="55" w:name="_Toc510209157"/>
      <w:bookmarkStart w:id="56" w:name="_Toc511123607"/>
      <w:bookmarkStart w:id="57" w:name="_Toc520188506"/>
      <w:bookmarkEnd w:id="44"/>
      <w:bookmarkEnd w:id="45"/>
      <w:bookmarkEnd w:id="46"/>
      <w:bookmarkEnd w:id="47"/>
      <w:bookmarkEnd w:id="48"/>
      <w:bookmarkEnd w:id="49"/>
      <w:bookmarkEnd w:id="50"/>
      <w:bookmarkEnd w:id="51"/>
      <w:bookmarkEnd w:id="52"/>
      <w:bookmarkEnd w:id="53"/>
      <w:bookmarkEnd w:id="54"/>
      <w:r w:rsidRPr="00BC334D">
        <w:rPr>
          <w:rFonts w:cs="Arial"/>
          <w:szCs w:val="22"/>
          <w:u w:val="single"/>
        </w:rPr>
        <w:t>DIVISIÓN EN LOTES</w:t>
      </w:r>
      <w:bookmarkEnd w:id="55"/>
      <w:bookmarkEnd w:id="56"/>
      <w:bookmarkEnd w:id="57"/>
      <w:r w:rsidRPr="00BC334D">
        <w:rPr>
          <w:rFonts w:cs="Arial"/>
          <w:szCs w:val="22"/>
          <w:u w:val="single"/>
        </w:rPr>
        <w:t xml:space="preserve"> </w:t>
      </w:r>
    </w:p>
    <w:p w:rsidR="000D066B" w:rsidRPr="00BC334D" w:rsidRDefault="000D066B" w:rsidP="000D066B">
      <w:pPr>
        <w:spacing w:after="0"/>
        <w:rPr>
          <w:rFonts w:cs="Arial"/>
          <w:szCs w:val="22"/>
          <w:lang w:val="es-ES_tradnl"/>
        </w:rPr>
      </w:pPr>
    </w:p>
    <w:p w:rsidR="000D066B" w:rsidRDefault="000D066B" w:rsidP="000D066B">
      <w:pPr>
        <w:spacing w:after="0"/>
        <w:ind w:left="600" w:hanging="600"/>
        <w:rPr>
          <w:rFonts w:cs="Arial"/>
          <w:snapToGrid/>
          <w:szCs w:val="22"/>
        </w:rPr>
      </w:pPr>
      <w:r>
        <w:rPr>
          <w:rFonts w:cs="Arial"/>
          <w:szCs w:val="22"/>
        </w:rPr>
        <w:t xml:space="preserve">Se indica en el apartado 5 </w:t>
      </w:r>
      <w:r w:rsidRPr="007C6023">
        <w:rPr>
          <w:rFonts w:cs="Arial"/>
          <w:snapToGrid/>
          <w:szCs w:val="22"/>
        </w:rPr>
        <w:t>de los datos básicos del expediente</w:t>
      </w:r>
      <w:r>
        <w:rPr>
          <w:rFonts w:cs="Arial"/>
          <w:snapToGrid/>
          <w:szCs w:val="22"/>
        </w:rPr>
        <w:t>.</w:t>
      </w:r>
      <w:r w:rsidR="00455608">
        <w:rPr>
          <w:rFonts w:cs="Arial"/>
          <w:snapToGrid/>
          <w:szCs w:val="22"/>
        </w:rPr>
        <w:t xml:space="preserve"> </w:t>
      </w:r>
      <w:r w:rsidR="00455608" w:rsidRPr="00455608">
        <w:rPr>
          <w:rFonts w:cs="Arial"/>
          <w:snapToGrid/>
          <w:szCs w:val="22"/>
        </w:rPr>
        <w:t>#text&amp;nom_persona</w:t>
      </w:r>
      <w:r w:rsidR="00455608">
        <w:rPr>
          <w:rFonts w:cs="Arial"/>
          <w:snapToGrid/>
          <w:szCs w:val="22"/>
        </w:rPr>
        <w:t>2</w:t>
      </w:r>
      <w:r w:rsidR="00455608" w:rsidRPr="00455608">
        <w:rPr>
          <w:rFonts w:cs="Arial"/>
          <w:snapToGrid/>
          <w:szCs w:val="22"/>
        </w:rPr>
        <w:t>&amp;</w:t>
      </w:r>
      <w:proofErr w:type="gramStart"/>
      <w:r w:rsidR="00455608" w:rsidRPr="00455608">
        <w:rPr>
          <w:rFonts w:cs="Arial"/>
          <w:snapToGrid/>
          <w:szCs w:val="22"/>
        </w:rPr>
        <w:t>style:bold</w:t>
      </w:r>
      <w:proofErr w:type="gramEnd"/>
      <w:r w:rsidR="00455608" w:rsidRPr="00455608">
        <w:rPr>
          <w:rFonts w:cs="Arial"/>
          <w:snapToGrid/>
          <w:szCs w:val="22"/>
        </w:rPr>
        <w:t>#</w:t>
      </w:r>
    </w:p>
    <w:p w:rsidR="000D066B" w:rsidRPr="00BC334D" w:rsidRDefault="000D066B" w:rsidP="000D066B">
      <w:pPr>
        <w:spacing w:after="0"/>
        <w:ind w:left="600" w:hanging="600"/>
        <w:rPr>
          <w:rFonts w:cs="Arial"/>
          <w:color w:val="FF0000"/>
          <w:szCs w:val="22"/>
        </w:rPr>
      </w:pPr>
      <w:r w:rsidRPr="00BC334D">
        <w:rPr>
          <w:rFonts w:cs="Arial"/>
          <w:color w:val="FF0000"/>
          <w:szCs w:val="22"/>
        </w:rPr>
        <w:t xml:space="preserve"> </w:t>
      </w:r>
    </w:p>
    <w:p w:rsidR="000D066B" w:rsidRPr="00BC334D" w:rsidRDefault="000D066B" w:rsidP="000D066B">
      <w:pPr>
        <w:pStyle w:val="Ttulo1"/>
        <w:tabs>
          <w:tab w:val="num" w:pos="1843"/>
        </w:tabs>
        <w:spacing w:before="0" w:after="0"/>
        <w:ind w:left="0"/>
        <w:rPr>
          <w:rFonts w:cs="Arial"/>
          <w:szCs w:val="22"/>
          <w:u w:val="single"/>
        </w:rPr>
      </w:pPr>
      <w:bookmarkStart w:id="58" w:name="_Toc248742293"/>
      <w:bookmarkStart w:id="59" w:name="_Toc248744336"/>
      <w:bookmarkStart w:id="60" w:name="_Toc510209158"/>
      <w:bookmarkStart w:id="61" w:name="_Toc511123608"/>
      <w:bookmarkStart w:id="62" w:name="_Toc520188507"/>
      <w:bookmarkEnd w:id="58"/>
      <w:bookmarkEnd w:id="59"/>
      <w:r w:rsidRPr="00BC334D">
        <w:rPr>
          <w:rFonts w:cs="Arial"/>
          <w:szCs w:val="22"/>
          <w:u w:val="single"/>
        </w:rPr>
        <w:t>PLAZO</w:t>
      </w:r>
      <w:bookmarkEnd w:id="60"/>
      <w:bookmarkEnd w:id="61"/>
      <w:bookmarkEnd w:id="62"/>
    </w:p>
    <w:p w:rsidR="000D066B" w:rsidRPr="00BC334D" w:rsidRDefault="000D066B" w:rsidP="000D066B">
      <w:pPr>
        <w:spacing w:after="0"/>
        <w:rPr>
          <w:rFonts w:cs="Arial"/>
          <w:szCs w:val="22"/>
          <w:lang w:val="es-ES_tradnl"/>
        </w:rPr>
      </w:pPr>
    </w:p>
    <w:p w:rsidR="000D066B" w:rsidRDefault="000D066B" w:rsidP="000D066B">
      <w:pPr>
        <w:spacing w:after="0"/>
        <w:ind w:left="600" w:hanging="600"/>
        <w:rPr>
          <w:rFonts w:cs="Arial"/>
          <w:snapToGrid/>
          <w:szCs w:val="22"/>
        </w:rPr>
      </w:pPr>
      <w:r w:rsidRPr="00BC334D">
        <w:rPr>
          <w:rFonts w:cs="Arial"/>
          <w:b/>
          <w:szCs w:val="22"/>
        </w:rPr>
        <w:t xml:space="preserve">5.1.- </w:t>
      </w:r>
      <w:r w:rsidRPr="00BC334D">
        <w:rPr>
          <w:rFonts w:cs="Arial"/>
          <w:b/>
          <w:szCs w:val="22"/>
        </w:rPr>
        <w:tab/>
        <w:t xml:space="preserve">Duración del contrato. </w:t>
      </w:r>
      <w:r w:rsidRPr="00BC334D">
        <w:rPr>
          <w:rFonts w:cs="Arial"/>
          <w:szCs w:val="22"/>
        </w:rPr>
        <w:t xml:space="preserve">La duración del contrato derivado de esta licitación </w:t>
      </w:r>
      <w:r>
        <w:rPr>
          <w:rFonts w:cs="Arial"/>
          <w:szCs w:val="22"/>
        </w:rPr>
        <w:t xml:space="preserve">se especifica en el apartado 6 </w:t>
      </w:r>
      <w:r w:rsidRPr="007C6023">
        <w:rPr>
          <w:rFonts w:cs="Arial"/>
          <w:snapToGrid/>
          <w:szCs w:val="22"/>
        </w:rPr>
        <w:t>de los datos básicos del expediente</w:t>
      </w:r>
      <w:r>
        <w:rPr>
          <w:rFonts w:cs="Arial"/>
          <w:snapToGrid/>
          <w:szCs w:val="22"/>
        </w:rPr>
        <w:t>, así como las prórrogas previstas.</w:t>
      </w:r>
    </w:p>
    <w:p w:rsidR="000D066B" w:rsidRDefault="000D066B" w:rsidP="000D066B">
      <w:pPr>
        <w:spacing w:after="0"/>
        <w:ind w:left="567"/>
        <w:rPr>
          <w:rFonts w:cs="Arial"/>
          <w:szCs w:val="22"/>
        </w:rPr>
      </w:pPr>
    </w:p>
    <w:p w:rsidR="000D066B" w:rsidRPr="003A7867" w:rsidRDefault="000D066B" w:rsidP="000D066B">
      <w:pPr>
        <w:spacing w:after="0"/>
        <w:ind w:left="567"/>
        <w:rPr>
          <w:rFonts w:cs="Arial"/>
          <w:szCs w:val="22"/>
        </w:rPr>
      </w:pPr>
      <w:r w:rsidRPr="003A7867">
        <w:rPr>
          <w:rFonts w:cs="Arial"/>
          <w:szCs w:val="22"/>
        </w:rPr>
        <w:t xml:space="preserve">En todo caso, </w:t>
      </w:r>
      <w:r w:rsidRPr="00B27DC6">
        <w:rPr>
          <w:rFonts w:cs="Arial"/>
          <w:b/>
          <w:szCs w:val="22"/>
        </w:rPr>
        <w:t>la posibilidad de realizar la prórroga será potestativa para MC MUTUAL y obligatoria para el adjudicatario</w:t>
      </w:r>
      <w:r w:rsidRPr="003A7867">
        <w:rPr>
          <w:rFonts w:cs="Arial"/>
          <w:szCs w:val="22"/>
        </w:rPr>
        <w:t xml:space="preserve"> siempre que la Mutua se lo comunique con un preaviso de al menos dos meses de antelación a la finalización del contrato. Los contratos cuya duración sea inferior a dos </w:t>
      </w:r>
      <w:proofErr w:type="gramStart"/>
      <w:r w:rsidRPr="003A7867">
        <w:rPr>
          <w:rFonts w:cs="Arial"/>
          <w:szCs w:val="22"/>
        </w:rPr>
        <w:t>meses,  quedarán</w:t>
      </w:r>
      <w:proofErr w:type="gramEnd"/>
      <w:r w:rsidRPr="003A7867">
        <w:rPr>
          <w:rFonts w:cs="Arial"/>
          <w:szCs w:val="22"/>
        </w:rPr>
        <w:t xml:space="preserve"> exceptuados de la obligación del preaviso.</w:t>
      </w:r>
    </w:p>
    <w:p w:rsidR="000D066B" w:rsidRPr="003A7867" w:rsidRDefault="000D066B" w:rsidP="000D066B">
      <w:pPr>
        <w:spacing w:after="0"/>
        <w:ind w:left="600" w:hanging="33"/>
        <w:rPr>
          <w:rFonts w:cs="Arial"/>
          <w:szCs w:val="22"/>
        </w:rPr>
      </w:pPr>
    </w:p>
    <w:p w:rsidR="000D066B" w:rsidRPr="003A7867" w:rsidRDefault="000D066B" w:rsidP="000D066B">
      <w:pPr>
        <w:spacing w:after="0"/>
        <w:ind w:left="600" w:hanging="33"/>
        <w:rPr>
          <w:rFonts w:cs="Arial"/>
          <w:szCs w:val="22"/>
        </w:rPr>
      </w:pPr>
      <w:r w:rsidRPr="003A7867">
        <w:rPr>
          <w:rFonts w:cs="Arial"/>
          <w:szCs w:val="22"/>
        </w:rPr>
        <w:lastRenderedPageBreak/>
        <w:t>En ningún caso podrá producirse dicha prórroga por el consentimiento tácito de las partes.</w:t>
      </w:r>
    </w:p>
    <w:p w:rsidR="000D066B" w:rsidRPr="003A7867" w:rsidRDefault="000D066B" w:rsidP="000D066B">
      <w:pPr>
        <w:spacing w:after="0"/>
        <w:ind w:left="600" w:hanging="33"/>
        <w:rPr>
          <w:rFonts w:cs="Arial"/>
          <w:szCs w:val="22"/>
        </w:rPr>
      </w:pPr>
    </w:p>
    <w:p w:rsidR="000D066B" w:rsidRDefault="000D066B" w:rsidP="000D066B">
      <w:pPr>
        <w:spacing w:after="0"/>
        <w:ind w:left="600" w:hanging="33"/>
        <w:rPr>
          <w:rFonts w:cs="Arial"/>
          <w:szCs w:val="22"/>
        </w:rPr>
      </w:pPr>
      <w:r w:rsidRPr="003A7867">
        <w:rPr>
          <w:rFonts w:cs="Arial"/>
          <w:szCs w:val="22"/>
        </w:rPr>
        <w:t xml:space="preserve">No obstante lo anterior, </w:t>
      </w:r>
      <w:r w:rsidRPr="00096C22">
        <w:rPr>
          <w:rFonts w:cs="Arial"/>
          <w:b/>
          <w:szCs w:val="22"/>
          <w:u w:val="single"/>
        </w:rPr>
        <w:t>cuando al vencimiento del contrato no se hubiera formalizado el nuevo contrato que garantice la continuidad de la prestación a realizar por el contratista como consecuencia de incidencias resultantes de acontecimientos imprevisibles para el órgano de contratación producidas en el procedimiento de adjudicación y existan razones de interés público para no interrumpir la prestación, se podrá prorrogar el contrato originario hasta que comience la ejecución del nuevo contrato y en todo caso por un periodo máximo de nueve meses</w:t>
      </w:r>
      <w:r w:rsidRPr="003A7867">
        <w:rPr>
          <w:rFonts w:cs="Arial"/>
          <w:szCs w:val="22"/>
        </w:rPr>
        <w:t>, sin modificar las restantes condiciones del contrato, siempre que el anuncio de licitación del nuevo contrato se haya publicado con una antelación mínima de tres meses respecto de la fecha de finalización del contrato originario.</w:t>
      </w:r>
    </w:p>
    <w:p w:rsidR="000D066B" w:rsidRDefault="000D066B" w:rsidP="000D066B">
      <w:pPr>
        <w:spacing w:after="0"/>
        <w:rPr>
          <w:rFonts w:cs="Arial"/>
          <w:szCs w:val="22"/>
        </w:rPr>
      </w:pPr>
    </w:p>
    <w:p w:rsidR="000D066B" w:rsidRPr="003A7867" w:rsidRDefault="000D066B" w:rsidP="000D066B">
      <w:pPr>
        <w:spacing w:after="0"/>
        <w:ind w:left="567" w:hanging="567"/>
      </w:pPr>
      <w:r>
        <w:rPr>
          <w:rFonts w:cs="Arial"/>
          <w:b/>
          <w:szCs w:val="22"/>
        </w:rPr>
        <w:t xml:space="preserve">5.2.- </w:t>
      </w:r>
      <w:r w:rsidRPr="009D0AEB">
        <w:rPr>
          <w:rFonts w:cs="Arial"/>
        </w:rPr>
        <w:t xml:space="preserve">En todo caso, </w:t>
      </w:r>
      <w:r w:rsidRPr="009D0AEB">
        <w:rPr>
          <w:rFonts w:cs="Arial"/>
          <w:b/>
          <w:u w:val="single"/>
        </w:rPr>
        <w:t>ambas partes podrán rescindir este contrato en cualquier momento</w:t>
      </w:r>
      <w:r w:rsidRPr="009D0AEB">
        <w:rPr>
          <w:rFonts w:cs="Arial"/>
        </w:rPr>
        <w:t xml:space="preserve">, comunicando a la otra parte por cualquier medio del que quede constancia escrita de su recepción, su decisión de darlo por terminado, sin que con ello se origine derecho alguno a favor de la adjudicataria a percibir indemnización alguna por dicho motivo, siempre que dicha comunicación tenga lugar con un </w:t>
      </w:r>
      <w:r w:rsidRPr="009D0AEB">
        <w:rPr>
          <w:rFonts w:cs="Arial"/>
          <w:b/>
          <w:u w:val="single"/>
        </w:rPr>
        <w:t>PREAVISO DE TRES (3) MESES</w:t>
      </w:r>
      <w:r w:rsidRPr="009D0AEB">
        <w:rPr>
          <w:rFonts w:cs="Arial"/>
        </w:rPr>
        <w:t xml:space="preserve"> de antelación a la fecha en que deba producir sus efectos.</w:t>
      </w:r>
      <w:r w:rsidRPr="009D0AEB">
        <w:rPr>
          <w:rFonts w:cs="Arial"/>
          <w:b/>
          <w:szCs w:val="22"/>
        </w:rPr>
        <w:t>-</w:t>
      </w:r>
    </w:p>
    <w:p w:rsidR="000D066B" w:rsidRDefault="000D066B" w:rsidP="000D066B">
      <w:pPr>
        <w:spacing w:after="0"/>
        <w:ind w:left="600" w:hanging="600"/>
        <w:rPr>
          <w:rFonts w:cs="Arial"/>
          <w:b/>
          <w:szCs w:val="22"/>
        </w:rPr>
      </w:pPr>
    </w:p>
    <w:p w:rsidR="000D066B" w:rsidRPr="009D0AEB" w:rsidRDefault="000D066B" w:rsidP="000D066B">
      <w:pPr>
        <w:spacing w:after="0"/>
        <w:ind w:left="600" w:hanging="600"/>
        <w:rPr>
          <w:rFonts w:cs="Arial"/>
          <w:b/>
          <w:szCs w:val="22"/>
        </w:rPr>
      </w:pPr>
      <w:r w:rsidRPr="005D3FAA">
        <w:rPr>
          <w:rFonts w:cs="Arial"/>
          <w:b/>
          <w:szCs w:val="22"/>
        </w:rPr>
        <w:t>5.</w:t>
      </w:r>
      <w:r>
        <w:rPr>
          <w:rFonts w:cs="Arial"/>
          <w:b/>
          <w:szCs w:val="22"/>
        </w:rPr>
        <w:t>3</w:t>
      </w:r>
      <w:r w:rsidRPr="005D3FAA">
        <w:rPr>
          <w:rFonts w:cs="Arial"/>
          <w:b/>
          <w:szCs w:val="22"/>
        </w:rPr>
        <w:t xml:space="preserve">.- Autorización ministerial.- </w:t>
      </w:r>
      <w:r w:rsidRPr="005D3FAA">
        <w:rPr>
          <w:rFonts w:cs="Arial"/>
          <w:szCs w:val="22"/>
        </w:rPr>
        <w:t>Cuando la presente licitación verse sobre la prestación de un servicio sanitario o recuperador (incluido el transporte sanitario) o sobre un arrendamiento financiero de bienes o bien la contratación a que se refiera se halle sujeta a la necesaria autorización del Ministerio de Empleo y Seguridad Social o de otro organismo o autoridad pública, su eficacia quedará condicionada suspensivamente a la obtención de dicha autorización, ya tenga lugar la misma por su mera comunicación, ya mediante cualquier otro procedimiento previsto en cada momento por la normativa de aplicación, comprometiéndose la Mutua, en cualquier caso, a tramitar la referida solicitud de autorización administrativa en la forma prevista legalmente.</w:t>
      </w:r>
    </w:p>
    <w:p w:rsidR="000D066B" w:rsidRPr="00BC334D" w:rsidRDefault="000D066B" w:rsidP="000D066B">
      <w:pPr>
        <w:spacing w:after="0"/>
        <w:ind w:left="600" w:hanging="600"/>
        <w:rPr>
          <w:rFonts w:cs="Arial"/>
          <w:b/>
          <w:szCs w:val="22"/>
        </w:rPr>
      </w:pPr>
    </w:p>
    <w:p w:rsidR="000D066B" w:rsidRPr="00F5215B" w:rsidRDefault="000D066B" w:rsidP="000D066B">
      <w:pPr>
        <w:pStyle w:val="Ttulo1"/>
        <w:tabs>
          <w:tab w:val="clear" w:pos="3374"/>
          <w:tab w:val="num" w:pos="1843"/>
        </w:tabs>
        <w:spacing w:before="0" w:after="0"/>
        <w:ind w:left="0"/>
        <w:rPr>
          <w:rFonts w:cs="Arial"/>
          <w:szCs w:val="22"/>
          <w:u w:val="single"/>
        </w:rPr>
      </w:pPr>
      <w:bookmarkStart w:id="63" w:name="_Toc248742295"/>
      <w:bookmarkStart w:id="64" w:name="_Toc248744338"/>
      <w:bookmarkStart w:id="65" w:name="_Toc510209159"/>
      <w:bookmarkStart w:id="66" w:name="_Toc511123609"/>
      <w:bookmarkStart w:id="67" w:name="_Toc520188508"/>
      <w:bookmarkEnd w:id="63"/>
      <w:bookmarkEnd w:id="64"/>
      <w:r w:rsidRPr="00F5215B">
        <w:rPr>
          <w:rFonts w:cs="Arial"/>
          <w:szCs w:val="22"/>
          <w:u w:val="single"/>
        </w:rPr>
        <w:t>PRESUPUESTO BASE DE LICITACIÓN Y VALOR ESTIMADO DEL CONTRATO</w:t>
      </w:r>
      <w:bookmarkEnd w:id="65"/>
      <w:bookmarkEnd w:id="66"/>
      <w:bookmarkEnd w:id="67"/>
    </w:p>
    <w:p w:rsidR="000D066B" w:rsidRPr="00F5215B" w:rsidRDefault="000D066B" w:rsidP="000D066B">
      <w:pPr>
        <w:spacing w:after="0"/>
        <w:ind w:left="708" w:firstLine="1"/>
        <w:rPr>
          <w:rFonts w:cs="Arial"/>
          <w:szCs w:val="22"/>
          <w:lang w:val="es-ES_tradnl"/>
        </w:rPr>
      </w:pPr>
    </w:p>
    <w:p w:rsidR="000D066B" w:rsidRDefault="000D066B" w:rsidP="000D066B">
      <w:pPr>
        <w:spacing w:after="0"/>
        <w:ind w:left="574" w:hanging="574"/>
        <w:rPr>
          <w:rFonts w:cs="Arial"/>
          <w:snapToGrid/>
          <w:szCs w:val="22"/>
        </w:rPr>
      </w:pPr>
      <w:r w:rsidRPr="00F5215B">
        <w:rPr>
          <w:rFonts w:cs="Arial"/>
          <w:b/>
          <w:szCs w:val="22"/>
        </w:rPr>
        <w:lastRenderedPageBreak/>
        <w:t xml:space="preserve">6.1.- </w:t>
      </w:r>
      <w:r w:rsidRPr="00F5215B">
        <w:rPr>
          <w:rFonts w:cs="Arial"/>
          <w:b/>
          <w:szCs w:val="22"/>
        </w:rPr>
        <w:tab/>
        <w:t xml:space="preserve">Presupuesto base de licitación. </w:t>
      </w:r>
      <w:r w:rsidRPr="00F5215B">
        <w:rPr>
          <w:rFonts w:cs="Arial"/>
          <w:szCs w:val="22"/>
        </w:rPr>
        <w:t>De conformidad con lo previsto en el artículo 100 de</w:t>
      </w:r>
      <w:r>
        <w:rPr>
          <w:rFonts w:cs="Arial"/>
          <w:szCs w:val="22"/>
        </w:rPr>
        <w:t xml:space="preserve"> </w:t>
      </w:r>
      <w:r w:rsidRPr="00F5215B">
        <w:rPr>
          <w:rFonts w:cs="Arial"/>
          <w:szCs w:val="22"/>
        </w:rPr>
        <w:t>l</w:t>
      </w:r>
      <w:r>
        <w:rPr>
          <w:rFonts w:cs="Arial"/>
          <w:szCs w:val="22"/>
        </w:rPr>
        <w:t>a LCSP</w:t>
      </w:r>
      <w:r w:rsidRPr="00F5215B">
        <w:rPr>
          <w:rFonts w:cs="Arial"/>
          <w:szCs w:val="22"/>
        </w:rPr>
        <w:t xml:space="preserve">, el presupuesto base de licitación (límite máximo de gasto comprometido, incluido el IVA) asciende a la cantidad </w:t>
      </w:r>
      <w:r>
        <w:rPr>
          <w:rFonts w:cs="Arial"/>
          <w:szCs w:val="22"/>
        </w:rPr>
        <w:t xml:space="preserve">especificada en el apartado 7 de los datos </w:t>
      </w:r>
      <w:r w:rsidRPr="007C6023">
        <w:rPr>
          <w:rFonts w:cs="Arial"/>
          <w:snapToGrid/>
          <w:szCs w:val="22"/>
        </w:rPr>
        <w:t>básicos del expediente</w:t>
      </w:r>
      <w:r>
        <w:rPr>
          <w:rFonts w:cs="Arial"/>
          <w:snapToGrid/>
          <w:szCs w:val="22"/>
        </w:rPr>
        <w:t>.</w:t>
      </w:r>
    </w:p>
    <w:p w:rsidR="000D066B" w:rsidRPr="00F5215B" w:rsidRDefault="000D066B" w:rsidP="000D066B">
      <w:pPr>
        <w:spacing w:after="0"/>
        <w:ind w:left="574"/>
        <w:rPr>
          <w:rFonts w:cs="Arial"/>
          <w:szCs w:val="22"/>
        </w:rPr>
      </w:pPr>
    </w:p>
    <w:p w:rsidR="000D066B" w:rsidRPr="00404BE3" w:rsidRDefault="000D066B" w:rsidP="000D066B">
      <w:pPr>
        <w:spacing w:after="0"/>
        <w:ind w:left="574" w:hanging="574"/>
        <w:rPr>
          <w:rFonts w:cs="Arial"/>
          <w:szCs w:val="22"/>
        </w:rPr>
      </w:pPr>
      <w:r w:rsidRPr="00BC334D">
        <w:rPr>
          <w:rFonts w:cs="Arial"/>
          <w:b/>
          <w:szCs w:val="22"/>
        </w:rPr>
        <w:t>6.2.- Valor estimado del contrato.</w:t>
      </w:r>
      <w:r w:rsidRPr="00BC334D">
        <w:rPr>
          <w:rFonts w:cs="Arial"/>
          <w:szCs w:val="22"/>
        </w:rPr>
        <w:t xml:space="preserve"> </w:t>
      </w:r>
      <w:r w:rsidRPr="00404BE3">
        <w:rPr>
          <w:rFonts w:cs="Arial"/>
          <w:szCs w:val="22"/>
        </w:rPr>
        <w:t xml:space="preserve"> </w:t>
      </w:r>
      <w:r w:rsidRPr="00BD0F69">
        <w:rPr>
          <w:rFonts w:cs="Arial"/>
          <w:szCs w:val="22"/>
        </w:rPr>
        <w:t>De conformidad con lo establecido en el artículo 101 de la LCSP,</w:t>
      </w:r>
      <w:r w:rsidRPr="00404BE3">
        <w:rPr>
          <w:rFonts w:cs="Arial"/>
          <w:szCs w:val="22"/>
        </w:rPr>
        <w:t xml:space="preserve"> e</w:t>
      </w:r>
      <w:r w:rsidRPr="00BD0F69">
        <w:rPr>
          <w:rFonts w:cs="Arial"/>
          <w:szCs w:val="22"/>
        </w:rPr>
        <w:t>l valor estimado del contrato</w:t>
      </w:r>
      <w:r>
        <w:rPr>
          <w:rFonts w:cs="Arial"/>
          <w:szCs w:val="22"/>
        </w:rPr>
        <w:t xml:space="preserve"> se especifica en </w:t>
      </w:r>
      <w:proofErr w:type="gramStart"/>
      <w:r>
        <w:rPr>
          <w:rFonts w:cs="Arial"/>
          <w:szCs w:val="22"/>
        </w:rPr>
        <w:t xml:space="preserve">el </w:t>
      </w:r>
      <w:r w:rsidRPr="00BD0F69">
        <w:rPr>
          <w:rFonts w:cs="Arial"/>
          <w:szCs w:val="22"/>
        </w:rPr>
        <w:t xml:space="preserve"> </w:t>
      </w:r>
      <w:r>
        <w:rPr>
          <w:rFonts w:cs="Arial"/>
          <w:szCs w:val="22"/>
        </w:rPr>
        <w:t>apartado</w:t>
      </w:r>
      <w:proofErr w:type="gramEnd"/>
      <w:r>
        <w:rPr>
          <w:rFonts w:cs="Arial"/>
          <w:szCs w:val="22"/>
        </w:rPr>
        <w:t xml:space="preserve"> 8 de los datos </w:t>
      </w:r>
      <w:r w:rsidRPr="00404BE3">
        <w:rPr>
          <w:rFonts w:cs="Arial"/>
          <w:szCs w:val="22"/>
        </w:rPr>
        <w:t>básicos del expediente.</w:t>
      </w:r>
    </w:p>
    <w:p w:rsidR="000D066B" w:rsidRPr="00404BE3" w:rsidRDefault="000D066B" w:rsidP="000D066B">
      <w:pPr>
        <w:spacing w:after="0"/>
        <w:ind w:left="574"/>
        <w:rPr>
          <w:rFonts w:cs="Arial"/>
          <w:szCs w:val="22"/>
        </w:rPr>
      </w:pPr>
    </w:p>
    <w:p w:rsidR="000D066B" w:rsidRPr="00BD0F69" w:rsidRDefault="000D066B" w:rsidP="000D066B">
      <w:pPr>
        <w:spacing w:after="0"/>
        <w:ind w:left="574"/>
        <w:rPr>
          <w:rFonts w:cs="Arial"/>
          <w:szCs w:val="22"/>
        </w:rPr>
      </w:pPr>
      <w:r w:rsidRPr="00BD0F69">
        <w:rPr>
          <w:rFonts w:cs="Arial"/>
          <w:szCs w:val="22"/>
        </w:rPr>
        <w:t xml:space="preserve">EL cálculo del valor estimado se ha realizado conforme a las reglas que para su cálculo se establecen en </w:t>
      </w:r>
      <w:proofErr w:type="gramStart"/>
      <w:r w:rsidRPr="00BD0F69">
        <w:rPr>
          <w:rFonts w:cs="Arial"/>
          <w:szCs w:val="22"/>
        </w:rPr>
        <w:t>el  artículo</w:t>
      </w:r>
      <w:proofErr w:type="gramEnd"/>
      <w:r w:rsidRPr="00BD0F69">
        <w:rPr>
          <w:rFonts w:cs="Arial"/>
          <w:szCs w:val="22"/>
        </w:rPr>
        <w:t xml:space="preserve"> 101 de la LCSP tales como los costes derivados de la aplicación de las normativas laborales vigentes, los costes que se deriven de la ejecución material de los servicios, los gastos generales de estructura y el beneficio industrial.  </w:t>
      </w:r>
      <w:proofErr w:type="gramStart"/>
      <w:r w:rsidRPr="00BD0F69">
        <w:rPr>
          <w:rFonts w:cs="Arial"/>
          <w:szCs w:val="22"/>
        </w:rPr>
        <w:t>Asimismo</w:t>
      </w:r>
      <w:proofErr w:type="gramEnd"/>
      <w:r w:rsidRPr="00BD0F69">
        <w:rPr>
          <w:rFonts w:cs="Arial"/>
          <w:szCs w:val="22"/>
        </w:rPr>
        <w:t xml:space="preserve"> también cualquier forma de opción eventual y las eventuales prórrogas del contrato.</w:t>
      </w:r>
    </w:p>
    <w:p w:rsidR="000D066B" w:rsidRPr="00404BE3" w:rsidRDefault="000D066B" w:rsidP="000D066B">
      <w:pPr>
        <w:spacing w:after="0"/>
        <w:ind w:left="574"/>
        <w:rPr>
          <w:rFonts w:cs="Arial"/>
          <w:szCs w:val="22"/>
        </w:rPr>
      </w:pPr>
    </w:p>
    <w:p w:rsidR="000D066B" w:rsidRPr="00BD0F69" w:rsidRDefault="000D066B" w:rsidP="000D066B">
      <w:pPr>
        <w:spacing w:after="0"/>
        <w:ind w:left="574"/>
        <w:rPr>
          <w:rFonts w:cs="Arial"/>
          <w:szCs w:val="22"/>
        </w:rPr>
      </w:pPr>
      <w:r w:rsidRPr="00BD0F69">
        <w:rPr>
          <w:rFonts w:cs="Arial"/>
          <w:szCs w:val="22"/>
        </w:rPr>
        <w:t>En el caso de que, de conformidad con lo dispuesto en el artículo 204, se haya previsto la posibilidad de que el contrato sea modificado, se considerará valor estimado del contrato el importe máximo que este pueda alcanzar, teniendo en cuenta la totalidad de las modificaciones al alza previstas.</w:t>
      </w:r>
    </w:p>
    <w:p w:rsidR="000D066B" w:rsidRPr="00BD0F69" w:rsidRDefault="000D066B" w:rsidP="000D066B">
      <w:pPr>
        <w:spacing w:after="0"/>
        <w:ind w:left="574"/>
        <w:rPr>
          <w:rFonts w:cs="Arial"/>
          <w:szCs w:val="22"/>
        </w:rPr>
      </w:pPr>
    </w:p>
    <w:p w:rsidR="000D066B" w:rsidRPr="00BD0F69" w:rsidRDefault="000D066B" w:rsidP="000D066B">
      <w:pPr>
        <w:spacing w:after="0"/>
        <w:ind w:left="574"/>
        <w:rPr>
          <w:rFonts w:cs="Arial"/>
          <w:szCs w:val="22"/>
        </w:rPr>
      </w:pPr>
      <w:r w:rsidRPr="00BD0F69">
        <w:rPr>
          <w:rFonts w:cs="Arial"/>
          <w:szCs w:val="22"/>
        </w:rPr>
        <w:t>Asimismo, para la estimación del valor estimado se ha tenido en cuenta los precios habituales en el mercado, referidos al momento de inicio del procedimiento de adjudicación del contrato.</w:t>
      </w:r>
    </w:p>
    <w:p w:rsidR="000D066B" w:rsidRPr="00BC334D" w:rsidRDefault="000D066B" w:rsidP="000D066B">
      <w:pPr>
        <w:spacing w:after="0"/>
        <w:ind w:left="567"/>
        <w:rPr>
          <w:rFonts w:cs="Arial"/>
          <w:szCs w:val="22"/>
        </w:rPr>
      </w:pPr>
    </w:p>
    <w:p w:rsidR="000D066B" w:rsidRDefault="000D066B" w:rsidP="000D066B">
      <w:pPr>
        <w:spacing w:after="0"/>
        <w:ind w:left="574" w:hanging="574"/>
        <w:rPr>
          <w:rFonts w:cs="Arial"/>
          <w:szCs w:val="22"/>
        </w:rPr>
      </w:pPr>
      <w:r>
        <w:rPr>
          <w:rFonts w:cs="Arial"/>
          <w:b/>
          <w:bCs/>
          <w:snapToGrid/>
          <w:szCs w:val="22"/>
        </w:rPr>
        <w:t xml:space="preserve">6.3.- </w:t>
      </w:r>
      <w:proofErr w:type="gramStart"/>
      <w:r>
        <w:rPr>
          <w:rFonts w:cs="Arial"/>
          <w:b/>
          <w:bCs/>
          <w:snapToGrid/>
          <w:szCs w:val="22"/>
        </w:rPr>
        <w:t>Precio.-</w:t>
      </w:r>
      <w:proofErr w:type="gramEnd"/>
      <w:r>
        <w:rPr>
          <w:rFonts w:cs="Arial"/>
          <w:b/>
          <w:bCs/>
          <w:snapToGrid/>
          <w:szCs w:val="22"/>
        </w:rPr>
        <w:t xml:space="preserve"> </w:t>
      </w:r>
      <w:r w:rsidRPr="00B91F09">
        <w:rPr>
          <w:rFonts w:cs="Arial"/>
          <w:szCs w:val="22"/>
        </w:rPr>
        <w:t>De conformidad con lo previsto en el artículo 102 de la LCSP, el sis</w:t>
      </w:r>
      <w:r>
        <w:rPr>
          <w:rFonts w:cs="Arial"/>
          <w:szCs w:val="22"/>
        </w:rPr>
        <w:t xml:space="preserve">tema de determinación del precio </w:t>
      </w:r>
      <w:r w:rsidRPr="00B91F09">
        <w:rPr>
          <w:rFonts w:cs="Arial"/>
          <w:szCs w:val="22"/>
        </w:rPr>
        <w:t>del contrato derivado de la presente licitación</w:t>
      </w:r>
      <w:r>
        <w:rPr>
          <w:rFonts w:cs="Arial"/>
          <w:szCs w:val="22"/>
        </w:rPr>
        <w:t xml:space="preserve">, se específica en el apartado 9 de los datos básicos del expediente. </w:t>
      </w:r>
    </w:p>
    <w:p w:rsidR="000D066B" w:rsidRPr="00D30064" w:rsidRDefault="000D066B" w:rsidP="000D066B">
      <w:pPr>
        <w:spacing w:after="0"/>
        <w:ind w:left="600" w:firstLine="109"/>
        <w:rPr>
          <w:rFonts w:cs="Arial"/>
          <w:szCs w:val="22"/>
        </w:rPr>
      </w:pPr>
    </w:p>
    <w:p w:rsidR="000D066B" w:rsidRDefault="000D066B" w:rsidP="000D066B">
      <w:pPr>
        <w:spacing w:after="0"/>
        <w:ind w:left="567"/>
        <w:rPr>
          <w:rFonts w:cs="Arial"/>
          <w:b/>
          <w:szCs w:val="22"/>
        </w:rPr>
      </w:pPr>
      <w:r>
        <w:rPr>
          <w:rFonts w:cs="Arial"/>
          <w:b/>
          <w:szCs w:val="22"/>
        </w:rPr>
        <w:t xml:space="preserve">6.3.1. - </w:t>
      </w:r>
      <w:r w:rsidRPr="00D30064">
        <w:rPr>
          <w:rFonts w:cs="Arial"/>
          <w:b/>
          <w:szCs w:val="22"/>
        </w:rPr>
        <w:t>Precios unitarios</w:t>
      </w:r>
    </w:p>
    <w:p w:rsidR="000D066B" w:rsidRPr="00333B05" w:rsidRDefault="000D066B" w:rsidP="000D066B">
      <w:pPr>
        <w:spacing w:after="0"/>
        <w:ind w:left="567"/>
        <w:rPr>
          <w:rFonts w:cs="Arial"/>
          <w:szCs w:val="22"/>
        </w:rPr>
      </w:pPr>
      <w:r>
        <w:rPr>
          <w:rFonts w:cs="Arial"/>
          <w:szCs w:val="22"/>
        </w:rPr>
        <w:t xml:space="preserve">Si ésta es la opción seleccionada en </w:t>
      </w:r>
      <w:r w:rsidRPr="00333B05">
        <w:rPr>
          <w:rFonts w:cs="Arial"/>
          <w:szCs w:val="22"/>
        </w:rPr>
        <w:t xml:space="preserve">el apartado 9 de los datos básicos del </w:t>
      </w:r>
      <w:proofErr w:type="gramStart"/>
      <w:r w:rsidRPr="00333B05">
        <w:rPr>
          <w:rFonts w:cs="Arial"/>
          <w:szCs w:val="22"/>
        </w:rPr>
        <w:t>expediente</w:t>
      </w:r>
      <w:r>
        <w:rPr>
          <w:rFonts w:cs="Arial"/>
          <w:szCs w:val="22"/>
        </w:rPr>
        <w:t>,  la</w:t>
      </w:r>
      <w:proofErr w:type="gramEnd"/>
      <w:r>
        <w:rPr>
          <w:rFonts w:cs="Arial"/>
          <w:szCs w:val="22"/>
        </w:rPr>
        <w:t xml:space="preserve"> determinación del precio </w:t>
      </w:r>
      <w:r w:rsidRPr="00B91F09">
        <w:rPr>
          <w:rFonts w:cs="Arial"/>
          <w:szCs w:val="22"/>
        </w:rPr>
        <w:t>del contrato</w:t>
      </w:r>
      <w:r>
        <w:rPr>
          <w:rFonts w:cs="Arial"/>
          <w:szCs w:val="22"/>
        </w:rPr>
        <w:t xml:space="preserve"> derivado de la presente licitación</w:t>
      </w:r>
      <w:r w:rsidRPr="00B91F09">
        <w:rPr>
          <w:rFonts w:cs="Arial"/>
          <w:szCs w:val="22"/>
        </w:rPr>
        <w:t xml:space="preserve"> </w:t>
      </w:r>
      <w:r>
        <w:rPr>
          <w:rFonts w:cs="Arial"/>
          <w:szCs w:val="22"/>
        </w:rPr>
        <w:t>vendrá determinada</w:t>
      </w:r>
      <w:r w:rsidRPr="00333B05">
        <w:rPr>
          <w:rFonts w:cs="Arial"/>
          <w:szCs w:val="22"/>
        </w:rPr>
        <w:t xml:space="preserve"> por aplicación de los importes unitarios ofertados por el adjudicatario en función de </w:t>
      </w:r>
      <w:r>
        <w:rPr>
          <w:rFonts w:cs="Arial"/>
          <w:szCs w:val="22"/>
        </w:rPr>
        <w:t xml:space="preserve">las tareas </w:t>
      </w:r>
      <w:r w:rsidRPr="00333B05">
        <w:rPr>
          <w:rFonts w:cs="Arial"/>
          <w:szCs w:val="22"/>
        </w:rPr>
        <w:t>efectivamente solicitad</w:t>
      </w:r>
      <w:r>
        <w:rPr>
          <w:rFonts w:cs="Arial"/>
          <w:szCs w:val="22"/>
        </w:rPr>
        <w:t>a</w:t>
      </w:r>
      <w:r w:rsidRPr="00333B05">
        <w:rPr>
          <w:rFonts w:cs="Arial"/>
          <w:szCs w:val="22"/>
        </w:rPr>
        <w:t>s por MC MUTUAL y realmente efectuados por la empresa adjudicataria.</w:t>
      </w:r>
    </w:p>
    <w:p w:rsidR="000D066B" w:rsidRPr="00BD0F69" w:rsidRDefault="000D066B" w:rsidP="000D066B">
      <w:pPr>
        <w:spacing w:after="0"/>
        <w:ind w:left="600"/>
        <w:rPr>
          <w:rFonts w:cs="Arial"/>
          <w:szCs w:val="22"/>
          <w:highlight w:val="lightGray"/>
        </w:rPr>
      </w:pPr>
    </w:p>
    <w:p w:rsidR="000D066B" w:rsidRPr="00096C22" w:rsidRDefault="000D066B" w:rsidP="000D066B">
      <w:pPr>
        <w:spacing w:after="0"/>
        <w:ind w:left="600"/>
        <w:rPr>
          <w:rFonts w:cs="Arial"/>
          <w:b/>
          <w:iCs/>
          <w:szCs w:val="22"/>
        </w:rPr>
      </w:pPr>
      <w:r w:rsidRPr="00333B05">
        <w:rPr>
          <w:rFonts w:cs="Arial"/>
          <w:bCs/>
          <w:szCs w:val="22"/>
        </w:rPr>
        <w:t>La</w:t>
      </w:r>
      <w:r w:rsidRPr="00333B05">
        <w:rPr>
          <w:rFonts w:cs="Arial"/>
          <w:iCs/>
          <w:szCs w:val="22"/>
        </w:rPr>
        <w:t xml:space="preserve"> previsión de </w:t>
      </w:r>
      <w:r>
        <w:rPr>
          <w:rFonts w:cs="Arial"/>
          <w:iCs/>
          <w:szCs w:val="22"/>
        </w:rPr>
        <w:t>prestaciones</w:t>
      </w:r>
      <w:r w:rsidRPr="00333B05">
        <w:rPr>
          <w:rFonts w:cs="Arial"/>
          <w:iCs/>
          <w:szCs w:val="22"/>
        </w:rPr>
        <w:t xml:space="preserve"> a realizar durante el periodo inicial de vigencia contractual y el precio máximo unitario (sin IVA) por </w:t>
      </w:r>
      <w:r>
        <w:rPr>
          <w:rFonts w:cs="Arial"/>
          <w:iCs/>
          <w:szCs w:val="22"/>
        </w:rPr>
        <w:t>cada una de ellas</w:t>
      </w:r>
      <w:r w:rsidRPr="00333B05">
        <w:rPr>
          <w:rFonts w:cs="Arial"/>
          <w:iCs/>
          <w:szCs w:val="22"/>
        </w:rPr>
        <w:t xml:space="preserve">, se encuentran relacionados en el </w:t>
      </w:r>
      <w:r w:rsidRPr="00096C22">
        <w:rPr>
          <w:rFonts w:cs="Arial"/>
          <w:b/>
          <w:iCs/>
          <w:szCs w:val="22"/>
        </w:rPr>
        <w:t xml:space="preserve">FORMULARIO DE OFERTA ECONÓMICA. </w:t>
      </w:r>
    </w:p>
    <w:p w:rsidR="000D066B" w:rsidRPr="00BD0F69" w:rsidRDefault="000D066B" w:rsidP="000D066B">
      <w:pPr>
        <w:spacing w:after="0"/>
        <w:ind w:left="600"/>
        <w:rPr>
          <w:rFonts w:cs="Arial"/>
          <w:iCs/>
          <w:szCs w:val="22"/>
          <w:highlight w:val="lightGray"/>
        </w:rPr>
      </w:pPr>
    </w:p>
    <w:p w:rsidR="000D066B" w:rsidRPr="00333B05" w:rsidRDefault="000D066B" w:rsidP="000D066B">
      <w:pPr>
        <w:spacing w:after="0"/>
        <w:ind w:left="600"/>
        <w:rPr>
          <w:rFonts w:cs="Arial"/>
          <w:szCs w:val="22"/>
        </w:rPr>
      </w:pPr>
      <w:r w:rsidRPr="00333B05">
        <w:rPr>
          <w:rFonts w:cs="Arial"/>
          <w:szCs w:val="22"/>
        </w:rPr>
        <w:t xml:space="preserve">La Mutua no queda obligada a </w:t>
      </w:r>
      <w:r>
        <w:rPr>
          <w:rFonts w:cs="Arial"/>
          <w:szCs w:val="22"/>
        </w:rPr>
        <w:t xml:space="preserve">solicitar </w:t>
      </w:r>
      <w:r w:rsidRPr="00333B05">
        <w:rPr>
          <w:rFonts w:cs="Arial"/>
          <w:szCs w:val="22"/>
        </w:rPr>
        <w:t>un número determinado de unidades de cada un</w:t>
      </w:r>
      <w:r>
        <w:rPr>
          <w:rFonts w:cs="Arial"/>
          <w:szCs w:val="22"/>
        </w:rPr>
        <w:t>a</w:t>
      </w:r>
      <w:r w:rsidRPr="00333B05">
        <w:rPr>
          <w:rFonts w:cs="Arial"/>
          <w:szCs w:val="22"/>
        </w:rPr>
        <w:t xml:space="preserve"> de l</w:t>
      </w:r>
      <w:r>
        <w:rPr>
          <w:rFonts w:cs="Arial"/>
          <w:szCs w:val="22"/>
        </w:rPr>
        <w:t>a</w:t>
      </w:r>
      <w:r w:rsidRPr="00333B05">
        <w:rPr>
          <w:rFonts w:cs="Arial"/>
          <w:szCs w:val="22"/>
        </w:rPr>
        <w:t>s distint</w:t>
      </w:r>
      <w:r>
        <w:rPr>
          <w:rFonts w:cs="Arial"/>
          <w:szCs w:val="22"/>
        </w:rPr>
        <w:t>a</w:t>
      </w:r>
      <w:r w:rsidRPr="00333B05">
        <w:rPr>
          <w:rFonts w:cs="Arial"/>
          <w:szCs w:val="22"/>
        </w:rPr>
        <w:t xml:space="preserve">s </w:t>
      </w:r>
      <w:r>
        <w:rPr>
          <w:rFonts w:cs="Arial"/>
          <w:szCs w:val="22"/>
        </w:rPr>
        <w:t>prestaciones</w:t>
      </w:r>
      <w:r w:rsidRPr="00333B05">
        <w:rPr>
          <w:rFonts w:cs="Arial"/>
          <w:szCs w:val="22"/>
        </w:rPr>
        <w:t xml:space="preserve">, por lo que no asume ninguna obligación y, por consiguiente, declina cualquier responsabilidad en relación </w:t>
      </w:r>
      <w:r>
        <w:rPr>
          <w:rFonts w:cs="Arial"/>
          <w:szCs w:val="22"/>
        </w:rPr>
        <w:t>con</w:t>
      </w:r>
      <w:r w:rsidRPr="00333B05">
        <w:rPr>
          <w:rFonts w:cs="Arial"/>
          <w:szCs w:val="22"/>
        </w:rPr>
        <w:t xml:space="preserve"> la remuneración de </w:t>
      </w:r>
      <w:r>
        <w:rPr>
          <w:rFonts w:cs="Arial"/>
          <w:szCs w:val="22"/>
        </w:rPr>
        <w:t>tareas</w:t>
      </w:r>
      <w:r w:rsidRPr="00333B05">
        <w:rPr>
          <w:rFonts w:cs="Arial"/>
          <w:szCs w:val="22"/>
        </w:rPr>
        <w:t xml:space="preserve"> no solicitad</w:t>
      </w:r>
      <w:r>
        <w:rPr>
          <w:rFonts w:cs="Arial"/>
          <w:szCs w:val="22"/>
        </w:rPr>
        <w:t>a</w:t>
      </w:r>
      <w:r w:rsidRPr="00333B05">
        <w:rPr>
          <w:rFonts w:cs="Arial"/>
          <w:szCs w:val="22"/>
        </w:rPr>
        <w:t xml:space="preserve">s </w:t>
      </w:r>
      <w:proofErr w:type="gramStart"/>
      <w:r w:rsidRPr="00333B05">
        <w:rPr>
          <w:rFonts w:cs="Arial"/>
          <w:szCs w:val="22"/>
        </w:rPr>
        <w:t>en caso que</w:t>
      </w:r>
      <w:proofErr w:type="gramEnd"/>
      <w:r w:rsidRPr="00333B05">
        <w:rPr>
          <w:rFonts w:cs="Arial"/>
          <w:szCs w:val="22"/>
        </w:rPr>
        <w:t xml:space="preserve"> el número de </w:t>
      </w:r>
      <w:r>
        <w:rPr>
          <w:rFonts w:cs="Arial"/>
          <w:szCs w:val="22"/>
        </w:rPr>
        <w:t xml:space="preserve">las </w:t>
      </w:r>
      <w:r w:rsidRPr="00333B05">
        <w:rPr>
          <w:rFonts w:cs="Arial"/>
          <w:szCs w:val="22"/>
        </w:rPr>
        <w:t>realmente encargad</w:t>
      </w:r>
      <w:r>
        <w:rPr>
          <w:rFonts w:cs="Arial"/>
          <w:szCs w:val="22"/>
        </w:rPr>
        <w:t>a</w:t>
      </w:r>
      <w:r w:rsidRPr="00333B05">
        <w:rPr>
          <w:rFonts w:cs="Arial"/>
          <w:szCs w:val="22"/>
        </w:rPr>
        <w:t>s sea menor que la estimación efectuada y detallada en el presente pliego.</w:t>
      </w:r>
    </w:p>
    <w:p w:rsidR="000D066B" w:rsidRPr="00333B05" w:rsidRDefault="000D066B" w:rsidP="000D066B">
      <w:pPr>
        <w:spacing w:after="0"/>
        <w:ind w:left="600" w:hanging="600"/>
        <w:rPr>
          <w:rFonts w:cs="Arial"/>
          <w:szCs w:val="22"/>
        </w:rPr>
      </w:pPr>
    </w:p>
    <w:p w:rsidR="000D066B" w:rsidRPr="00BD0F69" w:rsidRDefault="000D066B" w:rsidP="000D066B">
      <w:pPr>
        <w:spacing w:after="0"/>
        <w:ind w:left="600"/>
        <w:rPr>
          <w:rFonts w:cs="Arial"/>
          <w:szCs w:val="22"/>
        </w:rPr>
      </w:pPr>
      <w:r w:rsidRPr="00333B05">
        <w:rPr>
          <w:rFonts w:cs="Arial"/>
          <w:szCs w:val="22"/>
        </w:rPr>
        <w:t xml:space="preserve">Los licitadores deberán presentar sus ofertas económicas atendiendo a las estimaciones de consumo que se establecen en el </w:t>
      </w:r>
      <w:r w:rsidRPr="00096C22">
        <w:rPr>
          <w:rFonts w:cs="Arial"/>
          <w:b/>
          <w:szCs w:val="22"/>
        </w:rPr>
        <w:t>FORMULARIO DE OFERTA ECONÓMICA</w:t>
      </w:r>
      <w:r w:rsidRPr="00333B05">
        <w:rPr>
          <w:rFonts w:cs="Arial"/>
          <w:szCs w:val="22"/>
        </w:rPr>
        <w:t xml:space="preserve"> adjunto al presente pliego.</w:t>
      </w:r>
    </w:p>
    <w:p w:rsidR="000D066B" w:rsidRDefault="000D066B" w:rsidP="000D066B">
      <w:pPr>
        <w:spacing w:after="0"/>
        <w:ind w:left="600" w:firstLine="109"/>
        <w:rPr>
          <w:rFonts w:cs="Arial"/>
          <w:b/>
          <w:szCs w:val="22"/>
        </w:rPr>
      </w:pPr>
    </w:p>
    <w:p w:rsidR="000D066B" w:rsidRDefault="000D066B" w:rsidP="000D066B">
      <w:pPr>
        <w:spacing w:after="0"/>
        <w:ind w:left="567"/>
        <w:rPr>
          <w:rFonts w:cs="Arial"/>
          <w:b/>
          <w:szCs w:val="22"/>
        </w:rPr>
      </w:pPr>
      <w:r>
        <w:rPr>
          <w:rFonts w:cs="Arial"/>
          <w:b/>
          <w:szCs w:val="22"/>
        </w:rPr>
        <w:t xml:space="preserve">6.3.2 - Tanto alzado </w:t>
      </w:r>
    </w:p>
    <w:p w:rsidR="000D066B" w:rsidRDefault="000D066B" w:rsidP="000D066B">
      <w:pPr>
        <w:spacing w:after="0"/>
        <w:ind w:left="600"/>
        <w:rPr>
          <w:rFonts w:cs="Arial"/>
          <w:bCs/>
          <w:szCs w:val="22"/>
        </w:rPr>
      </w:pPr>
      <w:r>
        <w:rPr>
          <w:rFonts w:cs="Arial"/>
          <w:szCs w:val="22"/>
        </w:rPr>
        <w:t xml:space="preserve">Si ésta es la opción seleccionada en </w:t>
      </w:r>
      <w:r w:rsidRPr="00333B05">
        <w:rPr>
          <w:rFonts w:cs="Arial"/>
          <w:szCs w:val="22"/>
        </w:rPr>
        <w:t xml:space="preserve">el apartado 9 de los datos básicos del </w:t>
      </w:r>
      <w:proofErr w:type="gramStart"/>
      <w:r w:rsidRPr="00333B05">
        <w:rPr>
          <w:rFonts w:cs="Arial"/>
          <w:szCs w:val="22"/>
        </w:rPr>
        <w:t>expediente</w:t>
      </w:r>
      <w:r>
        <w:rPr>
          <w:rFonts w:cs="Arial"/>
          <w:szCs w:val="22"/>
        </w:rPr>
        <w:t>,  la</w:t>
      </w:r>
      <w:proofErr w:type="gramEnd"/>
      <w:r>
        <w:rPr>
          <w:rFonts w:cs="Arial"/>
          <w:szCs w:val="22"/>
        </w:rPr>
        <w:t xml:space="preserve"> determinación del precio </w:t>
      </w:r>
      <w:r w:rsidRPr="00B91F09">
        <w:rPr>
          <w:rFonts w:cs="Arial"/>
          <w:szCs w:val="22"/>
        </w:rPr>
        <w:t>del contrato</w:t>
      </w:r>
      <w:r>
        <w:rPr>
          <w:rFonts w:cs="Arial"/>
          <w:szCs w:val="22"/>
        </w:rPr>
        <w:t xml:space="preserve"> derivado de la presente licitación </w:t>
      </w:r>
      <w:r w:rsidRPr="00D30064">
        <w:rPr>
          <w:rFonts w:cs="Arial"/>
          <w:bCs/>
          <w:szCs w:val="22"/>
        </w:rPr>
        <w:t>se fija a tanto alzado, abarcando el mismo la totalidad de las prestaciones del contrato.</w:t>
      </w:r>
      <w:r w:rsidRPr="00BD0F69">
        <w:rPr>
          <w:rFonts w:cs="Arial"/>
          <w:bCs/>
          <w:szCs w:val="22"/>
        </w:rPr>
        <w:t xml:space="preserve"> </w:t>
      </w:r>
    </w:p>
    <w:p w:rsidR="000D066B" w:rsidRPr="00BD0F69" w:rsidRDefault="000D066B" w:rsidP="000D066B">
      <w:pPr>
        <w:spacing w:after="0"/>
        <w:ind w:left="600"/>
        <w:rPr>
          <w:rFonts w:cs="Arial"/>
          <w:bCs/>
          <w:szCs w:val="22"/>
        </w:rPr>
      </w:pPr>
    </w:p>
    <w:p w:rsidR="000D066B" w:rsidRPr="00BD0F69" w:rsidRDefault="000D066B" w:rsidP="000D066B">
      <w:pPr>
        <w:autoSpaceDE w:val="0"/>
        <w:autoSpaceDN w:val="0"/>
        <w:adjustRightInd w:val="0"/>
        <w:spacing w:after="0"/>
        <w:ind w:left="567" w:hanging="567"/>
        <w:rPr>
          <w:rFonts w:cs="Arial"/>
          <w:bCs/>
          <w:snapToGrid/>
          <w:szCs w:val="22"/>
        </w:rPr>
      </w:pPr>
      <w:r>
        <w:rPr>
          <w:rFonts w:cs="Arial"/>
          <w:b/>
          <w:bCs/>
          <w:snapToGrid/>
          <w:szCs w:val="22"/>
        </w:rPr>
        <w:t xml:space="preserve">6.4.- </w:t>
      </w:r>
      <w:r w:rsidRPr="00BC334D">
        <w:rPr>
          <w:rFonts w:cs="Arial"/>
          <w:b/>
          <w:bCs/>
          <w:snapToGrid/>
          <w:szCs w:val="22"/>
        </w:rPr>
        <w:t>Excesos.</w:t>
      </w:r>
      <w:r w:rsidRPr="00BD0F69">
        <w:rPr>
          <w:rFonts w:cs="Arial"/>
          <w:snapToGrid/>
          <w:szCs w:val="22"/>
        </w:rPr>
        <w:t xml:space="preserve"> </w:t>
      </w:r>
      <w:r w:rsidRPr="00BD0F69">
        <w:rPr>
          <w:rFonts w:cs="Arial"/>
          <w:bCs/>
          <w:snapToGrid/>
          <w:szCs w:val="22"/>
        </w:rPr>
        <w:t xml:space="preserve">Quedarán </w:t>
      </w:r>
      <w:r w:rsidRPr="00096C22">
        <w:rPr>
          <w:rFonts w:cs="Arial"/>
          <w:b/>
          <w:bCs/>
          <w:snapToGrid/>
          <w:szCs w:val="22"/>
          <w:u w:val="single"/>
        </w:rPr>
        <w:t>rechazadas aquellas ofertas económicas que excedan del importe máximo (Sin IVA) previsto en el apartado anterior, así como aquellas que excedan del precio máximo unitario (Sin IVA</w:t>
      </w:r>
      <w:proofErr w:type="gramStart"/>
      <w:r w:rsidRPr="00096C22">
        <w:rPr>
          <w:rFonts w:cs="Arial"/>
          <w:b/>
          <w:bCs/>
          <w:snapToGrid/>
          <w:szCs w:val="22"/>
          <w:u w:val="single"/>
        </w:rPr>
        <w:t>)</w:t>
      </w:r>
      <w:r w:rsidRPr="00404BE3">
        <w:rPr>
          <w:rFonts w:cs="Arial"/>
          <w:bCs/>
          <w:snapToGrid/>
          <w:szCs w:val="22"/>
        </w:rPr>
        <w:t xml:space="preserve"> ,</w:t>
      </w:r>
      <w:proofErr w:type="gramEnd"/>
      <w:r w:rsidRPr="00404BE3">
        <w:rPr>
          <w:rFonts w:cs="Arial"/>
          <w:bCs/>
          <w:snapToGrid/>
          <w:szCs w:val="22"/>
        </w:rPr>
        <w:t xml:space="preserve"> en caso de existir, s</w:t>
      </w:r>
      <w:r w:rsidRPr="00BD0F69">
        <w:rPr>
          <w:rFonts w:cs="Arial"/>
          <w:bCs/>
          <w:snapToGrid/>
          <w:szCs w:val="22"/>
        </w:rPr>
        <w:t xml:space="preserve">eñalado en las distintas tablas del </w:t>
      </w:r>
      <w:r w:rsidRPr="00096C22">
        <w:rPr>
          <w:rFonts w:cs="Arial"/>
          <w:b/>
          <w:bCs/>
          <w:snapToGrid/>
          <w:szCs w:val="22"/>
        </w:rPr>
        <w:t>FORMULARIO DE OFERTA ECONÓMICA</w:t>
      </w:r>
      <w:r w:rsidRPr="00BD0F69">
        <w:rPr>
          <w:rFonts w:cs="Arial"/>
          <w:bCs/>
          <w:snapToGrid/>
          <w:szCs w:val="22"/>
        </w:rPr>
        <w:t>.</w:t>
      </w:r>
    </w:p>
    <w:p w:rsidR="000D066B" w:rsidRPr="00BD0F69" w:rsidRDefault="000D066B" w:rsidP="000D066B">
      <w:pPr>
        <w:autoSpaceDE w:val="0"/>
        <w:autoSpaceDN w:val="0"/>
        <w:adjustRightInd w:val="0"/>
        <w:spacing w:after="0"/>
        <w:ind w:left="600" w:hanging="600"/>
        <w:rPr>
          <w:rFonts w:cs="Arial"/>
          <w:bCs/>
          <w:snapToGrid/>
          <w:szCs w:val="22"/>
        </w:rPr>
      </w:pPr>
    </w:p>
    <w:p w:rsidR="000D066B" w:rsidRPr="00096C22" w:rsidRDefault="000D066B" w:rsidP="000D066B">
      <w:pPr>
        <w:autoSpaceDE w:val="0"/>
        <w:autoSpaceDN w:val="0"/>
        <w:adjustRightInd w:val="0"/>
        <w:spacing w:after="0"/>
        <w:ind w:left="567"/>
        <w:rPr>
          <w:rFonts w:cs="Arial"/>
          <w:b/>
          <w:bCs/>
          <w:snapToGrid/>
          <w:szCs w:val="22"/>
          <w:u w:val="single"/>
        </w:rPr>
      </w:pPr>
      <w:r w:rsidRPr="00BD0F69">
        <w:rPr>
          <w:rFonts w:cs="Arial"/>
          <w:bCs/>
          <w:snapToGrid/>
          <w:szCs w:val="22"/>
        </w:rPr>
        <w:t xml:space="preserve">Bajo ningún concepto podrán modificarse las estimaciones de consumo, de existir, establecidas en el formulario de oferta económica de constante referencia, </w:t>
      </w:r>
      <w:r w:rsidRPr="00096C22">
        <w:rPr>
          <w:rFonts w:cs="Arial"/>
          <w:b/>
          <w:bCs/>
          <w:snapToGrid/>
          <w:szCs w:val="22"/>
          <w:u w:val="single"/>
        </w:rPr>
        <w:t>y en caso de producirse alguna variación, supondrá el rechazo de la oferta.</w:t>
      </w:r>
    </w:p>
    <w:p w:rsidR="000D066B" w:rsidRPr="00BD0F69" w:rsidRDefault="000D066B" w:rsidP="000D066B">
      <w:pPr>
        <w:autoSpaceDE w:val="0"/>
        <w:autoSpaceDN w:val="0"/>
        <w:adjustRightInd w:val="0"/>
        <w:spacing w:after="0"/>
        <w:ind w:left="600" w:hanging="600"/>
        <w:rPr>
          <w:rFonts w:cs="Arial"/>
          <w:bCs/>
          <w:snapToGrid/>
          <w:szCs w:val="22"/>
        </w:rPr>
      </w:pPr>
    </w:p>
    <w:p w:rsidR="000D066B" w:rsidRPr="00BD0F69" w:rsidRDefault="000D066B" w:rsidP="000D066B">
      <w:pPr>
        <w:autoSpaceDE w:val="0"/>
        <w:autoSpaceDN w:val="0"/>
        <w:adjustRightInd w:val="0"/>
        <w:spacing w:after="0"/>
        <w:ind w:left="567"/>
        <w:rPr>
          <w:rFonts w:cs="Arial"/>
          <w:bCs/>
          <w:snapToGrid/>
          <w:szCs w:val="22"/>
        </w:rPr>
      </w:pPr>
      <w:r w:rsidRPr="00BD0F69">
        <w:rPr>
          <w:rFonts w:cs="Arial"/>
          <w:bCs/>
          <w:snapToGrid/>
          <w:szCs w:val="22"/>
        </w:rPr>
        <w:t>Asimismo, deberá ofertarse por todos y cada uno de los productos/servicios señalados en el citado formulario.</w:t>
      </w:r>
      <w:r>
        <w:rPr>
          <w:rFonts w:cs="Arial"/>
          <w:bCs/>
          <w:snapToGrid/>
          <w:szCs w:val="22"/>
        </w:rPr>
        <w:t xml:space="preserve"> </w:t>
      </w:r>
      <w:r w:rsidRPr="00BD0F69">
        <w:rPr>
          <w:rFonts w:cs="Arial"/>
          <w:bCs/>
          <w:snapToGrid/>
          <w:szCs w:val="22"/>
        </w:rPr>
        <w:t>De no ser así, procederá el rechazo de la oferta.</w:t>
      </w:r>
    </w:p>
    <w:p w:rsidR="000D066B" w:rsidRPr="00BD0F69" w:rsidRDefault="000D066B" w:rsidP="000D066B">
      <w:pPr>
        <w:autoSpaceDE w:val="0"/>
        <w:autoSpaceDN w:val="0"/>
        <w:adjustRightInd w:val="0"/>
        <w:spacing w:after="0"/>
        <w:ind w:left="600" w:hanging="600"/>
        <w:rPr>
          <w:rFonts w:cs="Arial"/>
          <w:i/>
          <w:snapToGrid/>
          <w:color w:val="FF0000"/>
          <w:szCs w:val="22"/>
        </w:rPr>
      </w:pPr>
    </w:p>
    <w:p w:rsidR="000D066B" w:rsidRPr="00BC334D" w:rsidRDefault="000D066B" w:rsidP="000D066B">
      <w:pPr>
        <w:spacing w:after="0"/>
        <w:ind w:left="567" w:hanging="567"/>
        <w:rPr>
          <w:rFonts w:cs="Arial"/>
          <w:szCs w:val="22"/>
        </w:rPr>
      </w:pPr>
      <w:r w:rsidRPr="00BC334D">
        <w:rPr>
          <w:rFonts w:cs="Arial"/>
          <w:b/>
          <w:bCs/>
          <w:snapToGrid/>
          <w:szCs w:val="22"/>
        </w:rPr>
        <w:lastRenderedPageBreak/>
        <w:t>6.5.-</w:t>
      </w:r>
      <w:r>
        <w:rPr>
          <w:rFonts w:cs="Arial"/>
          <w:b/>
          <w:bCs/>
          <w:snapToGrid/>
          <w:szCs w:val="22"/>
        </w:rPr>
        <w:t xml:space="preserve"> </w:t>
      </w:r>
      <w:r w:rsidRPr="00BC334D">
        <w:rPr>
          <w:rFonts w:cs="Arial"/>
          <w:b/>
          <w:bCs/>
          <w:snapToGrid/>
          <w:szCs w:val="22"/>
        </w:rPr>
        <w:tab/>
        <w:t xml:space="preserve">Reserva presupuestaria. </w:t>
      </w:r>
      <w:r w:rsidRPr="00BC334D">
        <w:rPr>
          <w:rFonts w:cs="Arial"/>
          <w:szCs w:val="22"/>
        </w:rPr>
        <w:t xml:space="preserve">La imputación en el presupuesto de gastos de MC MUTUAL del coste de este </w:t>
      </w:r>
      <w:r>
        <w:rPr>
          <w:rFonts w:cs="Arial"/>
          <w:szCs w:val="22"/>
        </w:rPr>
        <w:t xml:space="preserve">contrato </w:t>
      </w:r>
      <w:r w:rsidRPr="00BC334D">
        <w:rPr>
          <w:rFonts w:cs="Arial"/>
          <w:szCs w:val="22"/>
        </w:rPr>
        <w:t>se</w:t>
      </w:r>
      <w:r>
        <w:rPr>
          <w:rFonts w:cs="Arial"/>
          <w:szCs w:val="22"/>
        </w:rPr>
        <w:t xml:space="preserve"> hará, si así corresponde, con cargo al ejercicio actual,</w:t>
      </w:r>
      <w:r w:rsidRPr="00BC334D">
        <w:rPr>
          <w:rFonts w:cs="Arial"/>
          <w:szCs w:val="22"/>
        </w:rPr>
        <w:t xml:space="preserve"> y en su caso, </w:t>
      </w:r>
      <w:r>
        <w:rPr>
          <w:rFonts w:cs="Arial"/>
          <w:szCs w:val="22"/>
        </w:rPr>
        <w:t xml:space="preserve">contra ejercicios sucesivos, </w:t>
      </w:r>
      <w:r w:rsidRPr="00BC334D">
        <w:rPr>
          <w:rFonts w:cs="Arial"/>
          <w:szCs w:val="22"/>
        </w:rPr>
        <w:t>contra la partida presupuestaria</w:t>
      </w:r>
      <w:r>
        <w:rPr>
          <w:rFonts w:cs="Arial"/>
          <w:szCs w:val="22"/>
        </w:rPr>
        <w:t xml:space="preserve"> especificada en el apartado 10 de los datos básicos del expediente.</w:t>
      </w:r>
      <w:r w:rsidRPr="00BC334D">
        <w:rPr>
          <w:rFonts w:cs="Arial"/>
          <w:szCs w:val="22"/>
        </w:rPr>
        <w:t xml:space="preserve"> </w:t>
      </w:r>
    </w:p>
    <w:p w:rsidR="000D066B" w:rsidRDefault="000D066B" w:rsidP="000D066B">
      <w:pPr>
        <w:spacing w:after="0"/>
        <w:ind w:left="600"/>
        <w:rPr>
          <w:rFonts w:cs="Arial"/>
          <w:szCs w:val="22"/>
        </w:rPr>
      </w:pPr>
    </w:p>
    <w:p w:rsidR="000D066B" w:rsidRPr="00BC334D" w:rsidRDefault="000D066B" w:rsidP="000D066B">
      <w:pPr>
        <w:spacing w:after="0"/>
        <w:ind w:left="567"/>
        <w:rPr>
          <w:rFonts w:cs="Arial"/>
          <w:szCs w:val="22"/>
        </w:rPr>
      </w:pPr>
      <w:r w:rsidRPr="00BC334D">
        <w:rPr>
          <w:rFonts w:cs="Arial"/>
          <w:szCs w:val="22"/>
        </w:rPr>
        <w:t xml:space="preserve">Se deja constancia expresa de que la Mutua adquiere el compromiso de cumplir los trámites precisos para poder atender las obligaciones económicas generadas por esta licitación durante los ejercicios indicados, con las limitaciones que se determinen en las normas presupuestarias vigentes en cada momento aplicables a las Mutuas Colaboradoras con la Seguridad Social. </w:t>
      </w:r>
    </w:p>
    <w:p w:rsidR="000D066B" w:rsidRPr="00BC334D" w:rsidRDefault="000D066B" w:rsidP="000D066B">
      <w:pPr>
        <w:spacing w:after="0"/>
        <w:ind w:left="600" w:hanging="600"/>
        <w:rPr>
          <w:rFonts w:cs="Arial"/>
          <w:b/>
          <w:snapToGrid/>
          <w:szCs w:val="22"/>
        </w:rPr>
      </w:pPr>
    </w:p>
    <w:p w:rsidR="000D066B" w:rsidRPr="00BC334D" w:rsidRDefault="000D066B" w:rsidP="000D066B">
      <w:pPr>
        <w:spacing w:after="0"/>
        <w:ind w:left="567" w:hanging="567"/>
        <w:rPr>
          <w:rFonts w:cs="Arial"/>
          <w:szCs w:val="22"/>
        </w:rPr>
      </w:pPr>
      <w:r w:rsidRPr="00BC334D">
        <w:rPr>
          <w:rFonts w:cs="Arial"/>
          <w:b/>
          <w:snapToGrid/>
          <w:szCs w:val="22"/>
        </w:rPr>
        <w:t>6.6.-</w:t>
      </w:r>
      <w:r>
        <w:rPr>
          <w:rFonts w:cs="Arial"/>
          <w:b/>
          <w:snapToGrid/>
          <w:szCs w:val="22"/>
        </w:rPr>
        <w:t xml:space="preserve"> </w:t>
      </w:r>
      <w:r w:rsidRPr="00BC334D">
        <w:rPr>
          <w:rFonts w:cs="Arial"/>
          <w:b/>
          <w:snapToGrid/>
          <w:szCs w:val="22"/>
        </w:rPr>
        <w:tab/>
        <w:t>Impuestos.</w:t>
      </w:r>
      <w:r w:rsidRPr="00BC334D">
        <w:rPr>
          <w:rFonts w:cs="Arial"/>
          <w:snapToGrid/>
          <w:szCs w:val="22"/>
        </w:rPr>
        <w:t xml:space="preserve"> Tanto en las ofertas económicas que formulen los </w:t>
      </w:r>
      <w:r w:rsidRPr="00BC334D">
        <w:rPr>
          <w:rFonts w:cs="Arial"/>
          <w:szCs w:val="22"/>
        </w:rPr>
        <w:t xml:space="preserve">licitadores (según modelo adjunto como </w:t>
      </w:r>
      <w:r w:rsidRPr="00F1033A">
        <w:rPr>
          <w:rFonts w:cs="Arial"/>
          <w:szCs w:val="22"/>
        </w:rPr>
        <w:t xml:space="preserve">formulario de oferta económica, </w:t>
      </w:r>
      <w:r w:rsidRPr="00BC334D">
        <w:rPr>
          <w:rFonts w:cs="Arial"/>
          <w:szCs w:val="22"/>
        </w:rPr>
        <w:t>así como en el importe de la adjudicación, se encuentran incluidos la totalidad de los cánones, impuestos (y en especial el Impuesto sobre el Valor Añadido o</w:t>
      </w:r>
      <w:r>
        <w:rPr>
          <w:rFonts w:cs="Arial"/>
          <w:szCs w:val="22"/>
        </w:rPr>
        <w:t>,</w:t>
      </w:r>
      <w:r w:rsidRPr="00BC334D">
        <w:rPr>
          <w:rFonts w:cs="Arial"/>
          <w:szCs w:val="22"/>
        </w:rPr>
        <w:t xml:space="preserve"> en su caso</w:t>
      </w:r>
      <w:r>
        <w:rPr>
          <w:rFonts w:cs="Arial"/>
          <w:szCs w:val="22"/>
        </w:rPr>
        <w:t>,</w:t>
      </w:r>
      <w:r w:rsidRPr="00BC334D">
        <w:rPr>
          <w:rFonts w:cs="Arial"/>
          <w:szCs w:val="22"/>
        </w:rPr>
        <w:t xml:space="preserve"> IGIC</w:t>
      </w:r>
      <w:r>
        <w:rPr>
          <w:rFonts w:cs="Arial"/>
          <w:szCs w:val="22"/>
        </w:rPr>
        <w:t xml:space="preserve"> o IPSI</w:t>
      </w:r>
      <w:r w:rsidRPr="00BC334D">
        <w:rPr>
          <w:rFonts w:cs="Arial"/>
          <w:szCs w:val="22"/>
        </w:rPr>
        <w:t>, siendo repercutido como partida independiente, en caso de devengarse), tasas, costes y gastos que al adjudicatario le pueda implicar la ejecución del presente contrato.</w:t>
      </w:r>
    </w:p>
    <w:p w:rsidR="000D066B" w:rsidRPr="00BC334D" w:rsidRDefault="000D066B" w:rsidP="000D066B">
      <w:pPr>
        <w:spacing w:after="0"/>
        <w:ind w:left="600" w:hanging="600"/>
        <w:rPr>
          <w:rFonts w:cs="Arial"/>
          <w:szCs w:val="22"/>
        </w:rPr>
      </w:pPr>
    </w:p>
    <w:p w:rsidR="000D066B" w:rsidRPr="00BC334D" w:rsidRDefault="000D066B" w:rsidP="000D066B">
      <w:pPr>
        <w:pStyle w:val="Ttulo1"/>
        <w:tabs>
          <w:tab w:val="left" w:pos="1843"/>
        </w:tabs>
        <w:spacing w:before="0" w:after="0"/>
        <w:ind w:left="0"/>
        <w:rPr>
          <w:rFonts w:cs="Arial"/>
          <w:szCs w:val="22"/>
          <w:u w:val="single"/>
        </w:rPr>
      </w:pPr>
      <w:bookmarkStart w:id="68" w:name="_Toc510209160"/>
      <w:bookmarkStart w:id="69" w:name="_Toc511123610"/>
      <w:bookmarkStart w:id="70" w:name="_Toc520188509"/>
      <w:r w:rsidRPr="00BC334D">
        <w:rPr>
          <w:rFonts w:cs="Arial"/>
          <w:szCs w:val="22"/>
          <w:u w:val="single"/>
        </w:rPr>
        <w:t>REVISIÓN DE PRECIOS</w:t>
      </w:r>
      <w:bookmarkEnd w:id="68"/>
      <w:bookmarkEnd w:id="69"/>
      <w:bookmarkEnd w:id="70"/>
    </w:p>
    <w:p w:rsidR="000D066B" w:rsidRPr="00BC334D" w:rsidRDefault="000D066B" w:rsidP="000D066B">
      <w:pPr>
        <w:spacing w:after="0"/>
        <w:ind w:left="600" w:hanging="600"/>
        <w:rPr>
          <w:rFonts w:cs="Arial"/>
          <w:szCs w:val="22"/>
        </w:rPr>
      </w:pPr>
    </w:p>
    <w:p w:rsidR="000D066B" w:rsidRPr="00BC334D" w:rsidRDefault="000D066B" w:rsidP="000D066B">
      <w:pPr>
        <w:spacing w:after="0"/>
        <w:ind w:left="600" w:hanging="600"/>
        <w:rPr>
          <w:rFonts w:cs="Arial"/>
          <w:szCs w:val="22"/>
        </w:rPr>
      </w:pPr>
      <w:r w:rsidRPr="00BC334D">
        <w:rPr>
          <w:rFonts w:cs="Arial"/>
          <w:szCs w:val="22"/>
        </w:rPr>
        <w:t xml:space="preserve">No se admite. </w:t>
      </w:r>
    </w:p>
    <w:p w:rsidR="000D066B" w:rsidRPr="00BC334D" w:rsidRDefault="000D066B" w:rsidP="000D066B">
      <w:pPr>
        <w:spacing w:after="0"/>
        <w:ind w:left="600" w:hanging="600"/>
        <w:rPr>
          <w:rFonts w:cs="Arial"/>
          <w:szCs w:val="22"/>
        </w:rPr>
      </w:pPr>
    </w:p>
    <w:p w:rsidR="000D066B" w:rsidRPr="00BC334D" w:rsidRDefault="000D066B" w:rsidP="000D066B">
      <w:pPr>
        <w:pStyle w:val="Ttulo1"/>
        <w:tabs>
          <w:tab w:val="num" w:pos="1701"/>
        </w:tabs>
        <w:spacing w:before="0" w:after="0"/>
        <w:ind w:left="0"/>
        <w:rPr>
          <w:rFonts w:cs="Arial"/>
          <w:szCs w:val="22"/>
          <w:u w:val="single"/>
        </w:rPr>
      </w:pPr>
      <w:bookmarkStart w:id="71" w:name="_Toc248742298"/>
      <w:bookmarkStart w:id="72" w:name="_Toc248744341"/>
      <w:bookmarkStart w:id="73" w:name="_Toc510209161"/>
      <w:bookmarkStart w:id="74" w:name="_Toc511123611"/>
      <w:bookmarkStart w:id="75" w:name="_Toc520188510"/>
      <w:bookmarkEnd w:id="71"/>
      <w:bookmarkEnd w:id="72"/>
      <w:r w:rsidRPr="00BC334D">
        <w:rPr>
          <w:rFonts w:cs="Arial"/>
          <w:szCs w:val="22"/>
          <w:u w:val="single"/>
        </w:rPr>
        <w:t>CAPACIDAD PARA CONTRATAR CON LA MUTUA Y SOLVENCIA ECONÓMICA, FINANCIERA Y TÉCNICA</w:t>
      </w:r>
      <w:bookmarkEnd w:id="73"/>
      <w:bookmarkEnd w:id="74"/>
      <w:bookmarkEnd w:id="75"/>
    </w:p>
    <w:p w:rsidR="000D066B" w:rsidRPr="00BC334D" w:rsidRDefault="000D066B" w:rsidP="000D066B">
      <w:pPr>
        <w:spacing w:after="0"/>
        <w:rPr>
          <w:rFonts w:cs="Arial"/>
          <w:b/>
          <w:szCs w:val="22"/>
        </w:rPr>
      </w:pPr>
    </w:p>
    <w:p w:rsidR="000D066B" w:rsidRPr="00BC334D" w:rsidRDefault="000D066B" w:rsidP="000D066B">
      <w:pPr>
        <w:pStyle w:val="SANGRADO-3"/>
        <w:tabs>
          <w:tab w:val="clear" w:pos="567"/>
          <w:tab w:val="clear" w:pos="1134"/>
          <w:tab w:val="clear" w:pos="1701"/>
          <w:tab w:val="clear" w:pos="2268"/>
          <w:tab w:val="left" w:pos="284"/>
          <w:tab w:val="left" w:pos="10632"/>
        </w:tabs>
        <w:spacing w:line="360" w:lineRule="auto"/>
        <w:ind w:left="567"/>
        <w:rPr>
          <w:rFonts w:cs="Arial"/>
          <w:szCs w:val="22"/>
        </w:rPr>
      </w:pPr>
      <w:r w:rsidRPr="00BC334D">
        <w:rPr>
          <w:rFonts w:cs="Arial"/>
          <w:b/>
          <w:szCs w:val="22"/>
        </w:rPr>
        <w:t xml:space="preserve">8.1.- </w:t>
      </w:r>
      <w:r w:rsidRPr="00BC334D">
        <w:rPr>
          <w:rFonts w:cs="Arial"/>
          <w:b/>
          <w:szCs w:val="22"/>
        </w:rPr>
        <w:tab/>
        <w:t>Aptitud.</w:t>
      </w:r>
      <w:r w:rsidRPr="00BC334D">
        <w:rPr>
          <w:rFonts w:cs="Arial"/>
          <w:szCs w:val="22"/>
        </w:rPr>
        <w:t xml:space="preserve"> Podrán tomar parte en la licitación las personas naturales y jurídicas, españolas o extranjeras, que tengan plena capacidad de obrar, no estén incursas en una prohibición de contratar y acrediten su solvencia económica, financiera y técnica o profesional en la forma establecida en el presente Pliego, siempre que tengan relación directa con el objeto del contrato, según resalte de la actividad que desarrollan. </w:t>
      </w:r>
    </w:p>
    <w:p w:rsidR="000D066B" w:rsidRPr="00BC334D" w:rsidRDefault="000D066B" w:rsidP="000D066B"/>
    <w:p w:rsidR="000D066B" w:rsidRPr="000F0B96" w:rsidRDefault="000D066B" w:rsidP="000D066B">
      <w:pPr>
        <w:ind w:left="567"/>
        <w:rPr>
          <w:rFonts w:cs="Arial"/>
          <w:szCs w:val="22"/>
        </w:rPr>
      </w:pPr>
      <w:r w:rsidRPr="000F0B96">
        <w:rPr>
          <w:rFonts w:cs="Arial"/>
          <w:szCs w:val="22"/>
        </w:rPr>
        <w:lastRenderedPageBreak/>
        <w:t>Si durante la tramitación de un procedimiento y antes de la formalización del contrato se produjese una operación de fusión, escisión, transmisión del patrimonio empresarial o de una rama de la actividad, le sucederá a la empresa licitadora o candidata en su posición en el procedimiento la sociedad absorbente, la resultante de la fusión, la beneficiaria de la escisión o la adquirente del patrimonio empresarial o de la correspondiente rama de actividad, siempre que reúna las condiciones de capacidad y ausencia de prohibición de contratar y acredite su solvencia y clasificación en las condiciones exigidas en el Pliego de Cláusulas Administrativas Particulares para poder participar en el procedimiento de adjudicación.</w:t>
      </w:r>
    </w:p>
    <w:p w:rsidR="000D066B" w:rsidRPr="00BC334D" w:rsidRDefault="000D066B" w:rsidP="000D066B">
      <w:pPr>
        <w:rPr>
          <w:color w:val="000080"/>
        </w:rPr>
      </w:pPr>
      <w:r w:rsidRPr="00BC334D">
        <w:t xml:space="preserve"> </w:t>
      </w:r>
    </w:p>
    <w:p w:rsidR="000D066B" w:rsidRPr="00BC334D" w:rsidRDefault="000D066B" w:rsidP="000D066B">
      <w:pPr>
        <w:tabs>
          <w:tab w:val="left" w:pos="8880"/>
        </w:tabs>
        <w:spacing w:after="0"/>
        <w:ind w:left="567" w:hanging="567"/>
        <w:rPr>
          <w:rFonts w:cs="Arial"/>
          <w:szCs w:val="22"/>
        </w:rPr>
      </w:pPr>
      <w:r w:rsidRPr="00BC334D">
        <w:rPr>
          <w:rFonts w:cs="Arial"/>
          <w:b/>
          <w:szCs w:val="22"/>
        </w:rPr>
        <w:t xml:space="preserve">8.2.- </w:t>
      </w:r>
      <w:r w:rsidRPr="00BC334D">
        <w:rPr>
          <w:rFonts w:cs="Arial"/>
          <w:b/>
          <w:szCs w:val="22"/>
        </w:rPr>
        <w:tab/>
        <w:t xml:space="preserve">Habilitación. </w:t>
      </w:r>
      <w:r w:rsidRPr="00BC334D">
        <w:rPr>
          <w:rFonts w:cs="Arial"/>
          <w:szCs w:val="22"/>
        </w:rPr>
        <w:t xml:space="preserve">Los empresarios deberán contar, asimismo, con la habilitación empresarial o profesional que, en su caso, sea exigible para la realización de la actividad o prestación que constituye el objeto del contrato, así como disponer de una organización con los elementos necesarios y suficientes para la debida ejecución del contrato, quedando el adjudicatario obligado a dedicar o adscribir a la ejecución </w:t>
      </w:r>
      <w:proofErr w:type="gramStart"/>
      <w:r w:rsidRPr="00BC334D">
        <w:rPr>
          <w:rFonts w:cs="Arial"/>
          <w:szCs w:val="22"/>
        </w:rPr>
        <w:t>del mismo</w:t>
      </w:r>
      <w:proofErr w:type="gramEnd"/>
      <w:r w:rsidRPr="00BC334D">
        <w:rPr>
          <w:rFonts w:cs="Arial"/>
          <w:szCs w:val="22"/>
        </w:rPr>
        <w:t xml:space="preserve"> los medios personales o materiales suficientes para ello.</w:t>
      </w:r>
    </w:p>
    <w:p w:rsidR="000D066B" w:rsidRPr="00BC334D" w:rsidRDefault="000D066B" w:rsidP="000D066B">
      <w:pPr>
        <w:spacing w:after="0"/>
        <w:ind w:left="720" w:hanging="12"/>
        <w:rPr>
          <w:rFonts w:cs="Arial"/>
          <w:szCs w:val="22"/>
        </w:rPr>
      </w:pPr>
    </w:p>
    <w:p w:rsidR="000D066B" w:rsidRPr="00972B89" w:rsidRDefault="000D066B" w:rsidP="000D066B">
      <w:pPr>
        <w:tabs>
          <w:tab w:val="left" w:pos="8880"/>
        </w:tabs>
        <w:spacing w:after="0"/>
        <w:ind w:left="567" w:hanging="567"/>
        <w:rPr>
          <w:rFonts w:cs="Arial"/>
          <w:szCs w:val="22"/>
        </w:rPr>
      </w:pPr>
      <w:r w:rsidRPr="00BC334D">
        <w:rPr>
          <w:rFonts w:cs="Arial"/>
          <w:b/>
          <w:szCs w:val="22"/>
        </w:rPr>
        <w:t xml:space="preserve">8.3.- </w:t>
      </w:r>
      <w:r w:rsidRPr="00BC334D">
        <w:rPr>
          <w:rFonts w:cs="Arial"/>
          <w:b/>
          <w:szCs w:val="22"/>
        </w:rPr>
        <w:tab/>
        <w:t>Reciprocidad.</w:t>
      </w:r>
      <w:r w:rsidRPr="00BC334D">
        <w:rPr>
          <w:rFonts w:cs="Arial"/>
          <w:szCs w:val="22"/>
        </w:rPr>
        <w:t xml:space="preserve"> </w:t>
      </w:r>
      <w:r w:rsidRPr="00972B89">
        <w:rPr>
          <w:rFonts w:cs="Arial"/>
          <w:szCs w:val="22"/>
        </w:rPr>
        <w:t>Sin perjuicio de la aplicación de las obligaciones de España derivadas de acuerdos internacionales, las personas físicas o jurídicas de Estados no pertenecientes a la Unión Europea o de Estados signatarios del Acuerdo sobre el Espacio Económico Europeo deberán justificar mediante informe que el Estado de procedencia de la empresa extranjera admite a su vez la participación de empresas españolas en la contratación con los entes del sector público asimilables a los enumerados en el artículo 3, en forma sustancialmente análoga. Dicho informe será elaborado por la correspondiente Oficina Económica y Comercial de España en el exterior y se acompañará a la documentación que se presente. En los contratos sujetos a regulación armonizada se prescindirá del informe sobre reciprocidad en relación con las empresas de Estados signatarios del Acuerdo sobre Contratación Pública de la Organización Mundial de Comercio.</w:t>
      </w:r>
    </w:p>
    <w:p w:rsidR="000D066B" w:rsidRPr="00972B89" w:rsidRDefault="000D066B" w:rsidP="000D066B">
      <w:pPr>
        <w:spacing w:after="0"/>
        <w:ind w:left="567"/>
        <w:rPr>
          <w:rFonts w:cs="Arial"/>
          <w:szCs w:val="22"/>
        </w:rPr>
      </w:pPr>
    </w:p>
    <w:p w:rsidR="000D066B" w:rsidRPr="00972B89" w:rsidRDefault="000D066B" w:rsidP="000D066B">
      <w:pPr>
        <w:spacing w:after="0"/>
        <w:ind w:left="567"/>
        <w:rPr>
          <w:rFonts w:cs="Arial"/>
          <w:szCs w:val="22"/>
        </w:rPr>
      </w:pPr>
      <w:r w:rsidRPr="00972B89">
        <w:rPr>
          <w:rFonts w:cs="Arial"/>
          <w:szCs w:val="22"/>
        </w:rPr>
        <w:t>Adicionalmente, el pliego de cláusulas administrativas particulares podrá exigir a las empresas no comunitarias que resulten adjudicatarias de contratos de obras que abran una sucursal en España, con designación de apoderados o representantes para sus operaciones, y que estén inscritas en el Registro Mercantil.</w:t>
      </w:r>
    </w:p>
    <w:p w:rsidR="000D066B" w:rsidRPr="00BC334D" w:rsidRDefault="000D066B" w:rsidP="000D066B">
      <w:pPr>
        <w:spacing w:after="0"/>
        <w:rPr>
          <w:rFonts w:cs="Arial"/>
          <w:szCs w:val="22"/>
        </w:rPr>
      </w:pPr>
    </w:p>
    <w:p w:rsidR="000D066B" w:rsidRPr="00972B89" w:rsidRDefault="000D066B" w:rsidP="000D066B">
      <w:pPr>
        <w:spacing w:after="0"/>
        <w:ind w:left="567" w:hanging="567"/>
        <w:rPr>
          <w:rFonts w:cs="Arial"/>
          <w:b/>
          <w:szCs w:val="22"/>
        </w:rPr>
      </w:pPr>
      <w:r w:rsidRPr="00BC334D">
        <w:rPr>
          <w:rFonts w:cs="Arial"/>
          <w:b/>
          <w:szCs w:val="22"/>
        </w:rPr>
        <w:t xml:space="preserve">8.4.- </w:t>
      </w:r>
      <w:r w:rsidRPr="00BC334D">
        <w:rPr>
          <w:rFonts w:cs="Arial"/>
          <w:b/>
          <w:szCs w:val="22"/>
        </w:rPr>
        <w:tab/>
      </w:r>
      <w:r w:rsidRPr="00972B89">
        <w:rPr>
          <w:rFonts w:cs="Arial"/>
          <w:b/>
          <w:szCs w:val="22"/>
        </w:rPr>
        <w:t>Finalidad</w:t>
      </w:r>
      <w:r w:rsidRPr="00972B89">
        <w:rPr>
          <w:rFonts w:cs="Arial"/>
          <w:szCs w:val="22"/>
        </w:rPr>
        <w:t xml:space="preserve">. Las personas jurídicas sólo podrán ser adjudicatarias de contratos cuyas </w:t>
      </w:r>
      <w:r w:rsidRPr="00972B89">
        <w:rPr>
          <w:rFonts w:cs="Arial"/>
          <w:b/>
          <w:szCs w:val="22"/>
        </w:rPr>
        <w:t>prestaciones estén comprendidas dentro de los fines, objeto o ámbito de actividad</w:t>
      </w:r>
      <w:r w:rsidRPr="00972B89">
        <w:rPr>
          <w:rFonts w:cs="Arial"/>
          <w:szCs w:val="22"/>
        </w:rPr>
        <w:t xml:space="preserve"> que, a tenor de sus estatutos o reglas fundacionales, les sean propios.  </w:t>
      </w:r>
    </w:p>
    <w:p w:rsidR="000D066B" w:rsidRPr="00972B89" w:rsidRDefault="000D066B" w:rsidP="000D066B">
      <w:pPr>
        <w:spacing w:after="0"/>
        <w:ind w:left="720" w:hanging="720"/>
        <w:rPr>
          <w:rFonts w:cs="Arial"/>
          <w:b/>
          <w:szCs w:val="22"/>
        </w:rPr>
      </w:pPr>
    </w:p>
    <w:p w:rsidR="000D066B" w:rsidRPr="00972B89" w:rsidRDefault="000D066B" w:rsidP="000D066B">
      <w:pPr>
        <w:spacing w:after="0"/>
        <w:ind w:left="567" w:hanging="567"/>
        <w:rPr>
          <w:rFonts w:cs="Arial"/>
          <w:szCs w:val="22"/>
        </w:rPr>
      </w:pPr>
      <w:r w:rsidRPr="00972B89">
        <w:rPr>
          <w:rFonts w:cs="Arial"/>
          <w:b/>
          <w:szCs w:val="22"/>
        </w:rPr>
        <w:t xml:space="preserve">8.5.- </w:t>
      </w:r>
      <w:r w:rsidRPr="00972B89">
        <w:rPr>
          <w:rFonts w:cs="Arial"/>
          <w:b/>
          <w:szCs w:val="22"/>
        </w:rPr>
        <w:tab/>
        <w:t>Capacidad.</w:t>
      </w:r>
      <w:r w:rsidRPr="00972B89">
        <w:rPr>
          <w:rFonts w:cs="Arial"/>
          <w:szCs w:val="22"/>
        </w:rPr>
        <w:t xml:space="preserve"> </w:t>
      </w:r>
      <w:r w:rsidRPr="00972B89">
        <w:rPr>
          <w:rFonts w:cs="Arial"/>
          <w:b/>
          <w:szCs w:val="22"/>
        </w:rPr>
        <w:t>Tendrán capacidad para contratar</w:t>
      </w:r>
      <w:r w:rsidRPr="00972B89">
        <w:rPr>
          <w:rFonts w:cs="Arial"/>
          <w:szCs w:val="22"/>
        </w:rPr>
        <w:t xml:space="preserve">, en todo caso, </w:t>
      </w:r>
      <w:r w:rsidRPr="00972B89">
        <w:rPr>
          <w:rFonts w:cs="Arial"/>
          <w:b/>
          <w:szCs w:val="22"/>
        </w:rPr>
        <w:t xml:space="preserve">las empresas no españolas de Estados miembros de la Unión Europea </w:t>
      </w:r>
      <w:r w:rsidRPr="00972B89">
        <w:rPr>
          <w:rFonts w:cs="Arial"/>
          <w:szCs w:val="22"/>
        </w:rPr>
        <w:t xml:space="preserve">o de los Estados signatarios del Acuerdo sobre el Espacio Económico Europeo que, con arreglo a la </w:t>
      </w:r>
      <w:r w:rsidRPr="00972B89">
        <w:rPr>
          <w:rFonts w:cs="Arial"/>
          <w:b/>
          <w:szCs w:val="22"/>
        </w:rPr>
        <w:t>legislación del Estado en que estén establecidas, se encuentren habilitadas</w:t>
      </w:r>
      <w:r w:rsidRPr="00972B89">
        <w:rPr>
          <w:rFonts w:cs="Arial"/>
          <w:szCs w:val="22"/>
        </w:rPr>
        <w:t xml:space="preserve"> para realizar la prestación de que se trate.</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567" w:hanging="567"/>
        <w:rPr>
          <w:rFonts w:cs="Arial"/>
          <w:szCs w:val="22"/>
        </w:rPr>
      </w:pPr>
      <w:r w:rsidRPr="00BC334D">
        <w:rPr>
          <w:rFonts w:cs="Arial"/>
          <w:b/>
          <w:szCs w:val="22"/>
        </w:rPr>
        <w:t xml:space="preserve">8.6.- </w:t>
      </w:r>
      <w:r w:rsidRPr="00BC334D">
        <w:rPr>
          <w:rFonts w:cs="Arial"/>
          <w:b/>
          <w:szCs w:val="22"/>
        </w:rPr>
        <w:tab/>
        <w:t>Autorización.</w:t>
      </w:r>
      <w:r w:rsidRPr="00BC334D">
        <w:rPr>
          <w:rFonts w:cs="Arial"/>
          <w:szCs w:val="22"/>
        </w:rPr>
        <w:t xml:space="preserve"> Cuando la legislación del Estado en que se encuentren establecidas estas empresas exija una autorización especial o la pertenencia a una determinada organización para poder prestar en él el suministro o servicio de que se trate, deberán acreditar que cumplen este requisito.</w:t>
      </w:r>
    </w:p>
    <w:p w:rsidR="000D066B" w:rsidRPr="00972B89" w:rsidRDefault="000D066B" w:rsidP="000D066B">
      <w:pPr>
        <w:spacing w:after="0"/>
        <w:ind w:left="720" w:hanging="720"/>
        <w:rPr>
          <w:rFonts w:cs="Arial"/>
          <w:szCs w:val="22"/>
        </w:rPr>
      </w:pPr>
    </w:p>
    <w:p w:rsidR="000D066B" w:rsidRPr="00972B89" w:rsidRDefault="000D066B" w:rsidP="000D066B">
      <w:pPr>
        <w:widowControl w:val="0"/>
        <w:autoSpaceDE w:val="0"/>
        <w:autoSpaceDN w:val="0"/>
        <w:adjustRightInd w:val="0"/>
        <w:spacing w:after="0"/>
        <w:ind w:left="601" w:hanging="601"/>
        <w:rPr>
          <w:rFonts w:cs="Arial"/>
          <w:szCs w:val="22"/>
        </w:rPr>
      </w:pPr>
      <w:r w:rsidRPr="00972B89">
        <w:rPr>
          <w:rFonts w:cs="Arial"/>
          <w:b/>
          <w:szCs w:val="22"/>
        </w:rPr>
        <w:t xml:space="preserve">8.7.- </w:t>
      </w:r>
      <w:r w:rsidRPr="00972B89">
        <w:rPr>
          <w:rFonts w:cs="Arial"/>
          <w:b/>
          <w:szCs w:val="22"/>
        </w:rPr>
        <w:tab/>
        <w:t>Uniones Temporales de Empresarios.</w:t>
      </w:r>
      <w:r w:rsidRPr="00972B89">
        <w:rPr>
          <w:rFonts w:cs="Arial"/>
          <w:szCs w:val="22"/>
        </w:rPr>
        <w:t xml:space="preserve"> También podrán participar Uniones Temporales de Empresarios, estándose en tales supuestos a lo dispuesto en el artículo 69 y concordantes de la LCSP.</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567" w:hanging="567"/>
        <w:rPr>
          <w:rFonts w:cs="Arial"/>
          <w:szCs w:val="22"/>
        </w:rPr>
      </w:pPr>
      <w:r w:rsidRPr="00BC334D">
        <w:rPr>
          <w:rFonts w:cs="Arial"/>
          <w:b/>
          <w:szCs w:val="22"/>
        </w:rPr>
        <w:t xml:space="preserve">8.8.- </w:t>
      </w:r>
      <w:r w:rsidRPr="00BC334D">
        <w:rPr>
          <w:rFonts w:cs="Arial"/>
          <w:b/>
          <w:szCs w:val="22"/>
        </w:rPr>
        <w:tab/>
        <w:t>Representación.</w:t>
      </w:r>
      <w:r w:rsidRPr="00BC334D">
        <w:rPr>
          <w:rFonts w:cs="Arial"/>
          <w:szCs w:val="22"/>
        </w:rPr>
        <w:t xml:space="preserve"> Los empresarios que contraten con la Mutua podrán hacerlo por sí o mediante la representación de personas debidamente facultadas para ello.</w:t>
      </w:r>
    </w:p>
    <w:p w:rsidR="000D066B" w:rsidRPr="00BC334D" w:rsidRDefault="000D066B" w:rsidP="000D066B">
      <w:pPr>
        <w:spacing w:after="0"/>
        <w:ind w:left="839" w:hanging="839"/>
        <w:rPr>
          <w:rFonts w:cs="Arial"/>
          <w:szCs w:val="22"/>
        </w:rPr>
      </w:pPr>
    </w:p>
    <w:p w:rsidR="000D066B" w:rsidRPr="00BC334D" w:rsidRDefault="000D066B" w:rsidP="000D066B">
      <w:pPr>
        <w:spacing w:after="0"/>
        <w:ind w:left="567" w:hanging="567"/>
        <w:rPr>
          <w:rFonts w:cs="Arial"/>
          <w:szCs w:val="22"/>
        </w:rPr>
      </w:pPr>
      <w:r w:rsidRPr="00BC334D">
        <w:rPr>
          <w:rFonts w:cs="Arial"/>
          <w:b/>
          <w:szCs w:val="22"/>
        </w:rPr>
        <w:t>8.9.-</w:t>
      </w:r>
      <w:r w:rsidRPr="00BC334D">
        <w:rPr>
          <w:rFonts w:cs="Arial"/>
          <w:b/>
          <w:szCs w:val="22"/>
        </w:rPr>
        <w:tab/>
        <w:t>Solvencia.</w:t>
      </w:r>
      <w:r w:rsidRPr="00BC334D">
        <w:rPr>
          <w:rFonts w:cs="Arial"/>
          <w:szCs w:val="22"/>
        </w:rPr>
        <w:t xml:space="preserve"> La solvencia se acreditará mediante la aportación de la documentación prevista en el apartado correspondiente del presente Pliego.</w:t>
      </w:r>
    </w:p>
    <w:p w:rsidR="000D066B" w:rsidRPr="00BC334D" w:rsidRDefault="000D066B" w:rsidP="000D066B">
      <w:pPr>
        <w:spacing w:after="0"/>
        <w:ind w:left="720"/>
        <w:rPr>
          <w:rFonts w:cs="Arial"/>
          <w:szCs w:val="22"/>
        </w:rPr>
      </w:pPr>
    </w:p>
    <w:p w:rsidR="000D066B" w:rsidRPr="00BC334D" w:rsidRDefault="000D066B" w:rsidP="000D066B">
      <w:pPr>
        <w:pStyle w:val="Ttulo1"/>
        <w:tabs>
          <w:tab w:val="num" w:pos="1843"/>
        </w:tabs>
        <w:spacing w:before="0" w:after="0"/>
        <w:ind w:left="0"/>
        <w:rPr>
          <w:rFonts w:cs="Arial"/>
          <w:szCs w:val="22"/>
          <w:u w:val="single"/>
        </w:rPr>
      </w:pPr>
      <w:bookmarkStart w:id="76" w:name="_Toc248742300"/>
      <w:bookmarkStart w:id="77" w:name="_Toc248744343"/>
      <w:bookmarkStart w:id="78" w:name="_Toc510209162"/>
      <w:bookmarkStart w:id="79" w:name="_Toc511123612"/>
      <w:bookmarkStart w:id="80" w:name="_Toc520188511"/>
      <w:bookmarkStart w:id="81" w:name="_Toc215374954"/>
      <w:bookmarkEnd w:id="76"/>
      <w:bookmarkEnd w:id="77"/>
      <w:r w:rsidRPr="00BC334D">
        <w:rPr>
          <w:rFonts w:cs="Arial"/>
          <w:szCs w:val="22"/>
          <w:u w:val="single"/>
        </w:rPr>
        <w:t>PROHIBICIONES DE CONTRATAR</w:t>
      </w:r>
      <w:bookmarkEnd w:id="78"/>
      <w:bookmarkEnd w:id="79"/>
      <w:bookmarkEnd w:id="80"/>
    </w:p>
    <w:bookmarkEnd w:id="81"/>
    <w:p w:rsidR="000D066B" w:rsidRPr="00BC334D" w:rsidRDefault="000D066B" w:rsidP="000D066B">
      <w:pPr>
        <w:spacing w:after="0"/>
        <w:ind w:left="1800" w:hanging="720"/>
        <w:rPr>
          <w:rFonts w:cs="Arial"/>
          <w:b/>
          <w:szCs w:val="22"/>
        </w:rPr>
      </w:pPr>
    </w:p>
    <w:p w:rsidR="000D066B" w:rsidRPr="00BC334D" w:rsidRDefault="000D066B" w:rsidP="000D066B">
      <w:pPr>
        <w:spacing w:after="0"/>
        <w:rPr>
          <w:rFonts w:cs="Arial"/>
          <w:color w:val="FF0000"/>
          <w:szCs w:val="22"/>
        </w:rPr>
      </w:pPr>
      <w:r w:rsidRPr="00BC334D">
        <w:rPr>
          <w:rFonts w:cs="Arial"/>
          <w:b/>
          <w:szCs w:val="22"/>
        </w:rPr>
        <w:t>Prohibición.</w:t>
      </w:r>
      <w:r w:rsidRPr="00BC334D">
        <w:rPr>
          <w:rFonts w:cs="Arial"/>
          <w:szCs w:val="22"/>
        </w:rPr>
        <w:t xml:space="preserve"> No podrán contratar con la Mutua las personas en quienes concurra alguna de las circunstancias previstas en el artículo </w:t>
      </w:r>
      <w:r w:rsidRPr="00972B89">
        <w:rPr>
          <w:rFonts w:cs="Arial"/>
          <w:szCs w:val="22"/>
        </w:rPr>
        <w:t xml:space="preserve">71.1 de la LCSP, ni en ninguno de los supuestos legales de incompatibilidad establecidos en la normativa vigente. </w:t>
      </w:r>
    </w:p>
    <w:p w:rsidR="000D066B" w:rsidRPr="00BC334D" w:rsidRDefault="000D066B" w:rsidP="000D066B">
      <w:pPr>
        <w:spacing w:after="0"/>
        <w:rPr>
          <w:rFonts w:cs="Arial"/>
          <w:szCs w:val="22"/>
        </w:rPr>
      </w:pPr>
    </w:p>
    <w:p w:rsidR="000D066B" w:rsidRPr="00951416" w:rsidRDefault="000D066B" w:rsidP="000D066B">
      <w:pPr>
        <w:spacing w:after="0"/>
        <w:rPr>
          <w:rFonts w:cs="Arial"/>
          <w:szCs w:val="22"/>
        </w:rPr>
      </w:pPr>
      <w:r w:rsidRPr="00BC334D">
        <w:rPr>
          <w:rFonts w:cs="Arial"/>
          <w:szCs w:val="22"/>
        </w:rPr>
        <w:lastRenderedPageBreak/>
        <w:t>Tampoco podrán contratar con MC MUTUAL aquellos que se encuentren en alguno de los supuestos previstos en el artículo 91 del Texto Refundido de la Ley General de la Seguridad Social (aprobado por el Real Decreto Legislativo 8/2015, de 30 de octubre)</w:t>
      </w:r>
      <w:r w:rsidRPr="00951416">
        <w:rPr>
          <w:rFonts w:cs="Arial"/>
          <w:szCs w:val="22"/>
        </w:rPr>
        <w:t xml:space="preserve"> y</w:t>
      </w:r>
      <w:r>
        <w:rPr>
          <w:rFonts w:cs="Arial"/>
          <w:szCs w:val="22"/>
        </w:rPr>
        <w:t xml:space="preserve">, cuando se trate de </w:t>
      </w:r>
      <w:r w:rsidRPr="00951416">
        <w:rPr>
          <w:rFonts w:cs="Arial"/>
          <w:szCs w:val="22"/>
        </w:rPr>
        <w:t xml:space="preserve">contratos asistenciales, además, los contemplados en </w:t>
      </w:r>
      <w:r>
        <w:rPr>
          <w:rFonts w:cs="Arial"/>
          <w:szCs w:val="22"/>
        </w:rPr>
        <w:t xml:space="preserve">cada momento en la normativa </w:t>
      </w:r>
      <w:r w:rsidRPr="00951416">
        <w:rPr>
          <w:rFonts w:cs="Arial"/>
          <w:szCs w:val="22"/>
        </w:rPr>
        <w:t xml:space="preserve">que regula la prestación de servicios sanitarios y de recuperación por las </w:t>
      </w:r>
      <w:r>
        <w:rPr>
          <w:rFonts w:cs="Arial"/>
          <w:szCs w:val="22"/>
        </w:rPr>
        <w:t>M</w:t>
      </w:r>
      <w:r w:rsidRPr="00951416">
        <w:rPr>
          <w:rFonts w:cs="Arial"/>
          <w:szCs w:val="22"/>
        </w:rPr>
        <w:t xml:space="preserve">utuas </w:t>
      </w:r>
      <w:r>
        <w:rPr>
          <w:rFonts w:cs="Arial"/>
          <w:szCs w:val="22"/>
        </w:rPr>
        <w:t xml:space="preserve">Colaboradoras con </w:t>
      </w:r>
      <w:r w:rsidRPr="00951416">
        <w:rPr>
          <w:rFonts w:cs="Arial"/>
          <w:szCs w:val="22"/>
        </w:rPr>
        <w:t>la Seguridad Social</w:t>
      </w:r>
      <w:r>
        <w:rPr>
          <w:rFonts w:cs="Arial"/>
          <w:szCs w:val="22"/>
        </w:rPr>
        <w:t xml:space="preserve">. </w:t>
      </w:r>
    </w:p>
    <w:p w:rsidR="000D066B" w:rsidRPr="00BC334D" w:rsidRDefault="000D066B" w:rsidP="000D066B">
      <w:pPr>
        <w:spacing w:after="0"/>
        <w:rPr>
          <w:rFonts w:cs="Arial"/>
          <w:szCs w:val="22"/>
        </w:rPr>
      </w:pPr>
    </w:p>
    <w:p w:rsidR="000D066B" w:rsidRDefault="000D066B" w:rsidP="000D066B">
      <w:pPr>
        <w:spacing w:after="0"/>
        <w:rPr>
          <w:rFonts w:cs="Arial"/>
          <w:szCs w:val="22"/>
        </w:rPr>
      </w:pPr>
      <w:r w:rsidRPr="00972B89">
        <w:rPr>
          <w:rFonts w:cs="Arial"/>
          <w:szCs w:val="22"/>
        </w:rPr>
        <w:t xml:space="preserve">Asimismo, y de conformidad con lo establecido en el artículo 71.2 de la LCSP, los empresarios que hubieren retirado indebidamente su proposición en un procedimiento de adjudicación o hubieran imposibilitado la adjudicación del contrato a su favor o su formalización por incumplimiento de los plazos previstos en la LCSP, o por incumplimiento de las condiciones especiales de ejecución, estarán impedidos de contratar. </w:t>
      </w:r>
    </w:p>
    <w:p w:rsidR="000D066B" w:rsidRPr="00BC334D" w:rsidRDefault="000D066B" w:rsidP="000D066B">
      <w:pPr>
        <w:spacing w:after="0"/>
        <w:rPr>
          <w:rFonts w:cs="Arial"/>
          <w:color w:val="FF0000"/>
          <w:szCs w:val="22"/>
        </w:rPr>
      </w:pPr>
    </w:p>
    <w:p w:rsidR="000D066B" w:rsidRDefault="000D066B" w:rsidP="000D066B">
      <w:pPr>
        <w:spacing w:after="0"/>
        <w:rPr>
          <w:rFonts w:cs="Arial"/>
          <w:szCs w:val="22"/>
        </w:rPr>
      </w:pPr>
      <w:r w:rsidRPr="00972B89">
        <w:rPr>
          <w:rFonts w:cs="Arial"/>
          <w:szCs w:val="22"/>
        </w:rPr>
        <w:t>En cuanto a la declaración de la concurrencia de prohibiciones de contratar, y sus efectos se estará a lo</w:t>
      </w:r>
      <w:r>
        <w:rPr>
          <w:rFonts w:cs="Arial"/>
          <w:szCs w:val="22"/>
        </w:rPr>
        <w:t xml:space="preserve"> dispuesto en los artículos 72 </w:t>
      </w:r>
      <w:r w:rsidRPr="00972B89">
        <w:rPr>
          <w:rFonts w:cs="Arial"/>
          <w:szCs w:val="22"/>
        </w:rPr>
        <w:t xml:space="preserve">y 73 de la LCSP.  </w:t>
      </w:r>
    </w:p>
    <w:p w:rsidR="000D066B" w:rsidRPr="00972B89" w:rsidRDefault="000D066B" w:rsidP="000D066B">
      <w:pPr>
        <w:spacing w:after="0"/>
        <w:rPr>
          <w:rFonts w:cs="Arial"/>
          <w:szCs w:val="22"/>
        </w:rPr>
      </w:pPr>
    </w:p>
    <w:p w:rsidR="000D066B" w:rsidRPr="00542B24" w:rsidRDefault="000D066B" w:rsidP="000D066B">
      <w:pPr>
        <w:spacing w:after="0"/>
        <w:rPr>
          <w:rFonts w:cs="Arial"/>
          <w:szCs w:val="22"/>
        </w:rPr>
      </w:pPr>
      <w:r w:rsidRPr="00972B89">
        <w:rPr>
          <w:rFonts w:cs="Arial"/>
          <w:szCs w:val="22"/>
        </w:rPr>
        <w:t>En todo caso, la competencia para la declaración de la prohibición de contratar corresponderá al titular del departamento, al que corresponde su tutela o control, esto es, la Dirección General de Ordenación de la Seguridad Social.</w:t>
      </w:r>
      <w:bookmarkStart w:id="82" w:name="_Toc248742302"/>
      <w:bookmarkStart w:id="83" w:name="_Toc248744345"/>
      <w:bookmarkEnd w:id="82"/>
      <w:bookmarkEnd w:id="83"/>
    </w:p>
    <w:p w:rsidR="000D066B" w:rsidRPr="00BC334D" w:rsidRDefault="000D066B" w:rsidP="000D066B">
      <w:pPr>
        <w:widowControl w:val="0"/>
        <w:autoSpaceDE w:val="0"/>
        <w:autoSpaceDN w:val="0"/>
        <w:adjustRightInd w:val="0"/>
        <w:spacing w:after="0"/>
        <w:rPr>
          <w:rFonts w:cs="Arial"/>
          <w:color w:val="FF0000"/>
          <w:szCs w:val="22"/>
          <w:lang w:val="es-ES_tradnl"/>
        </w:rPr>
      </w:pPr>
    </w:p>
    <w:p w:rsidR="000D066B" w:rsidRDefault="000D066B" w:rsidP="000D066B">
      <w:pPr>
        <w:pStyle w:val="Ttulo1"/>
        <w:tabs>
          <w:tab w:val="num" w:pos="1843"/>
        </w:tabs>
        <w:spacing w:before="0" w:after="0"/>
        <w:ind w:left="0"/>
        <w:rPr>
          <w:rFonts w:cs="Arial"/>
          <w:szCs w:val="22"/>
          <w:u w:val="single"/>
        </w:rPr>
      </w:pPr>
      <w:bookmarkStart w:id="84" w:name="_Toc248742304"/>
      <w:bookmarkStart w:id="85" w:name="_Toc248744347"/>
      <w:bookmarkStart w:id="86" w:name="_Toc248742305"/>
      <w:bookmarkStart w:id="87" w:name="_Toc248744348"/>
      <w:bookmarkStart w:id="88" w:name="_Toc510209163"/>
      <w:bookmarkStart w:id="89" w:name="_Toc511123613"/>
      <w:bookmarkStart w:id="90" w:name="_Toc520188512"/>
      <w:bookmarkEnd w:id="84"/>
      <w:bookmarkEnd w:id="85"/>
      <w:bookmarkEnd w:id="86"/>
      <w:bookmarkEnd w:id="87"/>
      <w:r w:rsidRPr="002374AD">
        <w:rPr>
          <w:rFonts w:cs="Arial"/>
          <w:szCs w:val="22"/>
          <w:u w:val="single"/>
        </w:rPr>
        <w:t>PUBLICIDAD DE LA LICITACIÓN</w:t>
      </w:r>
      <w:bookmarkEnd w:id="88"/>
      <w:bookmarkEnd w:id="89"/>
      <w:bookmarkEnd w:id="90"/>
    </w:p>
    <w:p w:rsidR="000D066B" w:rsidRDefault="000D066B" w:rsidP="000D066B">
      <w:pPr>
        <w:spacing w:after="0"/>
        <w:rPr>
          <w:rFonts w:cs="Arial"/>
          <w:szCs w:val="22"/>
        </w:rPr>
      </w:pPr>
    </w:p>
    <w:p w:rsidR="000D066B" w:rsidRPr="001E3B4E" w:rsidRDefault="000D066B" w:rsidP="000D066B">
      <w:pPr>
        <w:spacing w:after="0"/>
        <w:rPr>
          <w:rFonts w:cs="Arial"/>
          <w:szCs w:val="22"/>
        </w:rPr>
      </w:pPr>
      <w:r w:rsidRPr="00895A3F">
        <w:rPr>
          <w:rFonts w:cs="Arial"/>
          <w:szCs w:val="22"/>
        </w:rPr>
        <w:t xml:space="preserve">Con el fin de dar cumplimiento a lo dispuesto en el artículo 63 de la LCSP, la información relativa a la presente licitación podrá ser consultada a través del “Perfil de contratante” de MUTUAL MIDAT CYCLOPS, MUTUA COLABORADORA CON LA SEGURIDAD SOCIAL </w:t>
      </w:r>
      <w:proofErr w:type="spellStart"/>
      <w:r w:rsidRPr="00895A3F">
        <w:rPr>
          <w:rFonts w:cs="Arial"/>
          <w:szCs w:val="22"/>
        </w:rPr>
        <w:t>Nº</w:t>
      </w:r>
      <w:proofErr w:type="spellEnd"/>
      <w:r w:rsidRPr="00895A3F">
        <w:rPr>
          <w:rFonts w:cs="Arial"/>
          <w:szCs w:val="22"/>
        </w:rPr>
        <w:t xml:space="preserve"> 1, mediante el acceso a la siguiente dirección electrónica de la Plataforma de Contratación del Sector Público</w:t>
      </w:r>
      <w:r w:rsidRPr="001E3B4E">
        <w:rPr>
          <w:rFonts w:cs="Arial"/>
          <w:szCs w:val="22"/>
        </w:rPr>
        <w:t xml:space="preserve">: </w:t>
      </w:r>
    </w:p>
    <w:p w:rsidR="000D066B" w:rsidRPr="00BC334D" w:rsidRDefault="000D066B" w:rsidP="000D066B">
      <w:pPr>
        <w:spacing w:after="0"/>
        <w:ind w:left="567" w:hanging="567"/>
        <w:rPr>
          <w:rFonts w:cs="Arial"/>
          <w:b/>
          <w:szCs w:val="22"/>
        </w:rPr>
      </w:pPr>
    </w:p>
    <w:p w:rsidR="000D066B" w:rsidRPr="00BC334D" w:rsidRDefault="00450CFE" w:rsidP="000D066B">
      <w:pPr>
        <w:spacing w:after="0"/>
        <w:ind w:left="567" w:hanging="567"/>
        <w:jc w:val="center"/>
        <w:rPr>
          <w:rFonts w:cs="Arial"/>
          <w:b/>
          <w:color w:val="003366"/>
          <w:szCs w:val="22"/>
        </w:rPr>
      </w:pPr>
      <w:hyperlink r:id="rId8" w:tgtFrame="blank" w:history="1">
        <w:r w:rsidR="000D066B" w:rsidRPr="00BC334D">
          <w:rPr>
            <w:rFonts w:cs="Arial"/>
            <w:b/>
            <w:color w:val="003366"/>
            <w:szCs w:val="22"/>
          </w:rPr>
          <w:t>www.contrataciondelestado.es</w:t>
        </w:r>
      </w:hyperlink>
    </w:p>
    <w:p w:rsidR="000D066B" w:rsidRPr="00BC334D" w:rsidRDefault="000D066B" w:rsidP="000D066B">
      <w:pPr>
        <w:spacing w:after="0"/>
        <w:jc w:val="center"/>
        <w:rPr>
          <w:rFonts w:cs="Arial"/>
          <w:b/>
          <w:szCs w:val="22"/>
        </w:rPr>
      </w:pPr>
    </w:p>
    <w:p w:rsidR="000D066B" w:rsidRPr="00BC334D" w:rsidRDefault="000D066B" w:rsidP="000D066B">
      <w:pPr>
        <w:pStyle w:val="Ttulo1"/>
        <w:tabs>
          <w:tab w:val="num" w:pos="1843"/>
        </w:tabs>
        <w:spacing w:before="0" w:after="0"/>
        <w:ind w:left="0"/>
        <w:rPr>
          <w:rFonts w:cs="Arial"/>
          <w:szCs w:val="22"/>
          <w:u w:val="single"/>
        </w:rPr>
      </w:pPr>
      <w:bookmarkStart w:id="91" w:name="_Toc247026098"/>
      <w:bookmarkStart w:id="92" w:name="_Toc247026218"/>
      <w:bookmarkStart w:id="93" w:name="_Toc247026292"/>
      <w:bookmarkStart w:id="94" w:name="_Toc247026367"/>
      <w:bookmarkStart w:id="95" w:name="_Toc247026442"/>
      <w:bookmarkStart w:id="96" w:name="_Toc247453383"/>
      <w:bookmarkStart w:id="97" w:name="_Toc247464286"/>
      <w:bookmarkStart w:id="98" w:name="_Toc247464362"/>
      <w:bookmarkStart w:id="99" w:name="_Toc247465335"/>
      <w:bookmarkStart w:id="100" w:name="_Toc247465777"/>
      <w:bookmarkStart w:id="101" w:name="_Toc247465853"/>
      <w:bookmarkStart w:id="102" w:name="_Toc247514712"/>
      <w:bookmarkStart w:id="103" w:name="_Toc247514788"/>
      <w:bookmarkStart w:id="104" w:name="_Toc247521022"/>
      <w:bookmarkStart w:id="105" w:name="_Toc247601287"/>
      <w:bookmarkStart w:id="106" w:name="_Toc247618806"/>
      <w:bookmarkStart w:id="107" w:name="_Toc247629486"/>
      <w:bookmarkStart w:id="108" w:name="_Toc247698055"/>
      <w:bookmarkStart w:id="109" w:name="_Toc247946970"/>
      <w:bookmarkStart w:id="110" w:name="_Toc247948474"/>
      <w:bookmarkStart w:id="111" w:name="_Toc247965546"/>
      <w:bookmarkStart w:id="112" w:name="_Toc247965625"/>
      <w:bookmarkStart w:id="113" w:name="_Toc248146674"/>
      <w:bookmarkStart w:id="114" w:name="_Toc248146754"/>
      <w:bookmarkStart w:id="115" w:name="_Toc248147309"/>
      <w:bookmarkStart w:id="116" w:name="_Toc248147560"/>
      <w:bookmarkStart w:id="117" w:name="_Toc248742307"/>
      <w:bookmarkStart w:id="118" w:name="_Toc248744350"/>
      <w:bookmarkStart w:id="119" w:name="_Toc248742309"/>
      <w:bookmarkStart w:id="120" w:name="_Toc248744352"/>
      <w:bookmarkStart w:id="121" w:name="_Toc510209164"/>
      <w:bookmarkStart w:id="122" w:name="_Toc511123614"/>
      <w:bookmarkStart w:id="123" w:name="_Toc52018851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BC334D">
        <w:rPr>
          <w:rFonts w:cs="Arial"/>
          <w:szCs w:val="22"/>
          <w:u w:val="single"/>
        </w:rPr>
        <w:t>PRESENTACIÓN DE PROPOSICIONES</w:t>
      </w:r>
      <w:bookmarkEnd w:id="121"/>
      <w:bookmarkEnd w:id="122"/>
      <w:bookmarkEnd w:id="123"/>
      <w:r w:rsidRPr="00BC334D">
        <w:rPr>
          <w:rFonts w:cs="Arial"/>
          <w:szCs w:val="22"/>
          <w:u w:val="single"/>
        </w:rPr>
        <w:t xml:space="preserve"> </w:t>
      </w:r>
    </w:p>
    <w:p w:rsidR="000D066B" w:rsidRPr="00BC334D" w:rsidRDefault="000D066B" w:rsidP="000D066B">
      <w:pPr>
        <w:spacing w:after="0"/>
        <w:rPr>
          <w:rFonts w:cs="Arial"/>
          <w:szCs w:val="22"/>
          <w:lang w:val="es-ES_tradnl"/>
        </w:rPr>
      </w:pPr>
    </w:p>
    <w:p w:rsidR="000D066B" w:rsidRDefault="000D066B" w:rsidP="000D066B">
      <w:pPr>
        <w:spacing w:after="0"/>
        <w:ind w:left="567" w:hanging="567"/>
        <w:rPr>
          <w:rFonts w:cs="Arial"/>
          <w:b/>
          <w:szCs w:val="22"/>
        </w:rPr>
      </w:pPr>
      <w:r>
        <w:rPr>
          <w:rFonts w:cs="Arial"/>
          <w:b/>
          <w:bCs/>
          <w:szCs w:val="22"/>
        </w:rPr>
        <w:t>11</w:t>
      </w:r>
      <w:r w:rsidRPr="00BC334D">
        <w:rPr>
          <w:rFonts w:cs="Arial"/>
          <w:b/>
          <w:bCs/>
          <w:szCs w:val="22"/>
        </w:rPr>
        <w:t>.1.-</w:t>
      </w:r>
      <w:r w:rsidRPr="00895A3F">
        <w:rPr>
          <w:rFonts w:cs="Arial"/>
          <w:b/>
          <w:bCs/>
          <w:szCs w:val="22"/>
        </w:rPr>
        <w:tab/>
      </w:r>
      <w:r w:rsidRPr="00895A3F">
        <w:rPr>
          <w:rFonts w:cs="Arial"/>
          <w:b/>
          <w:szCs w:val="22"/>
        </w:rPr>
        <w:t>Plazo de admisión de ofertas.</w:t>
      </w:r>
      <w:r w:rsidRPr="00895A3F">
        <w:rPr>
          <w:rFonts w:cs="Arial"/>
          <w:szCs w:val="22"/>
        </w:rPr>
        <w:t xml:space="preserve"> En el plazo mínimo de </w:t>
      </w:r>
      <w:r>
        <w:rPr>
          <w:rFonts w:cs="Arial"/>
          <w:b/>
          <w:szCs w:val="22"/>
        </w:rPr>
        <w:t>DIECISÉIS DÍAS (16</w:t>
      </w:r>
      <w:r w:rsidRPr="00895A3F">
        <w:rPr>
          <w:rFonts w:cs="Arial"/>
          <w:b/>
          <w:szCs w:val="22"/>
        </w:rPr>
        <w:t>) DÍAS NATURALES</w:t>
      </w:r>
      <w:r w:rsidRPr="00895A3F">
        <w:rPr>
          <w:rFonts w:cs="Arial"/>
          <w:szCs w:val="22"/>
        </w:rPr>
        <w:t xml:space="preserve"> a contar desde el día siguiente a la fecha del anuncio de la licitación del contrato </w:t>
      </w:r>
      <w:r w:rsidRPr="00895A3F">
        <w:rPr>
          <w:rFonts w:cs="Arial"/>
          <w:szCs w:val="22"/>
        </w:rPr>
        <w:lastRenderedPageBreak/>
        <w:t>publicado en el “Perfil de Contratante” que reside en la Plataforma de Contratación del Sector Público, el empresario interesado podrá presentar una proposición, por sí o por representante debidamente apoderado</w:t>
      </w:r>
      <w:r>
        <w:rPr>
          <w:rFonts w:cs="Arial"/>
          <w:szCs w:val="22"/>
        </w:rPr>
        <w:t>.</w:t>
      </w:r>
    </w:p>
    <w:p w:rsidR="000D066B" w:rsidRPr="00A01657" w:rsidRDefault="000D066B" w:rsidP="000D066B">
      <w:pPr>
        <w:spacing w:after="0"/>
        <w:ind w:left="567" w:hanging="567"/>
        <w:rPr>
          <w:rFonts w:cs="Arial"/>
          <w:szCs w:val="22"/>
        </w:rPr>
      </w:pPr>
    </w:p>
    <w:p w:rsidR="000D066B" w:rsidRPr="00181451" w:rsidRDefault="000D066B" w:rsidP="000D066B">
      <w:pPr>
        <w:autoSpaceDE w:val="0"/>
        <w:autoSpaceDN w:val="0"/>
        <w:adjustRightInd w:val="0"/>
        <w:spacing w:after="0"/>
        <w:ind w:left="567" w:hanging="567"/>
        <w:rPr>
          <w:rFonts w:cs="Arial"/>
          <w:b/>
          <w:bCs/>
          <w:szCs w:val="22"/>
        </w:rPr>
      </w:pPr>
      <w:r>
        <w:rPr>
          <w:rFonts w:cs="Arial"/>
          <w:b/>
          <w:bCs/>
          <w:szCs w:val="22"/>
        </w:rPr>
        <w:t>11</w:t>
      </w:r>
      <w:r w:rsidRPr="00BC334D">
        <w:rPr>
          <w:rFonts w:cs="Arial"/>
          <w:b/>
          <w:bCs/>
          <w:szCs w:val="22"/>
        </w:rPr>
        <w:t>.2.-</w:t>
      </w:r>
      <w:r w:rsidRPr="00BC334D">
        <w:rPr>
          <w:rFonts w:cs="Arial"/>
          <w:b/>
          <w:bCs/>
          <w:szCs w:val="22"/>
        </w:rPr>
        <w:tab/>
      </w:r>
      <w:r w:rsidRPr="00BC334D">
        <w:rPr>
          <w:rFonts w:cs="Arial"/>
          <w:szCs w:val="22"/>
        </w:rPr>
        <w:t xml:space="preserve">La presentación de la oferta será secreta y </w:t>
      </w:r>
      <w:r w:rsidRPr="00BC334D">
        <w:rPr>
          <w:rFonts w:cs="Arial"/>
          <w:bCs/>
          <w:szCs w:val="22"/>
        </w:rPr>
        <w:t xml:space="preserve">supondrá la </w:t>
      </w:r>
      <w:r w:rsidRPr="00181451">
        <w:rPr>
          <w:rFonts w:cs="Arial"/>
          <w:b/>
          <w:bCs/>
          <w:szCs w:val="22"/>
        </w:rPr>
        <w:t>aceptación incondicionada por el empresario del contenido de la totalidad de dichas cláusulas o condiciones, sin salvedad o reserva alguna.</w:t>
      </w:r>
    </w:p>
    <w:p w:rsidR="000D066B" w:rsidRPr="00BC334D" w:rsidRDefault="000D066B" w:rsidP="000D066B">
      <w:pPr>
        <w:spacing w:after="0"/>
        <w:rPr>
          <w:rFonts w:cs="Arial"/>
          <w:b/>
          <w:szCs w:val="22"/>
        </w:rPr>
      </w:pPr>
    </w:p>
    <w:p w:rsidR="000D066B" w:rsidRPr="00BC334D" w:rsidRDefault="000D066B" w:rsidP="000D066B">
      <w:pPr>
        <w:spacing w:after="0"/>
        <w:ind w:left="567" w:hanging="567"/>
        <w:rPr>
          <w:rFonts w:cs="Arial"/>
          <w:szCs w:val="22"/>
        </w:rPr>
      </w:pPr>
      <w:r>
        <w:rPr>
          <w:rFonts w:cs="Arial"/>
          <w:b/>
          <w:szCs w:val="22"/>
        </w:rPr>
        <w:t>11</w:t>
      </w:r>
      <w:r w:rsidRPr="00BC334D">
        <w:rPr>
          <w:rFonts w:cs="Arial"/>
          <w:b/>
          <w:szCs w:val="22"/>
        </w:rPr>
        <w:t>.3.-</w:t>
      </w:r>
      <w:r w:rsidRPr="00BC334D">
        <w:rPr>
          <w:rFonts w:cs="Arial"/>
          <w:b/>
          <w:szCs w:val="22"/>
        </w:rPr>
        <w:tab/>
      </w:r>
      <w:r w:rsidRPr="00BC334D">
        <w:rPr>
          <w:rFonts w:cs="Arial"/>
          <w:szCs w:val="22"/>
        </w:rPr>
        <w:t>Cada licitador sólo podrá presentar una única proposición, salvo en el supuesto de variantes o mejoras autorizadas en este Pliego de Cláusulas Administrativas Particulares, no pudiendo suscribir propuesta en unión temporal con otros empresarios si lo ha hecho individualmente, ni figurar en más de una unión temporal.</w:t>
      </w:r>
    </w:p>
    <w:p w:rsidR="000D066B" w:rsidRPr="00BC334D" w:rsidRDefault="000D066B" w:rsidP="000D066B">
      <w:pPr>
        <w:spacing w:after="0"/>
        <w:ind w:left="567" w:hanging="567"/>
        <w:rPr>
          <w:rFonts w:cs="Arial"/>
          <w:szCs w:val="22"/>
        </w:rPr>
      </w:pPr>
    </w:p>
    <w:p w:rsidR="000D066B" w:rsidRPr="00181451" w:rsidRDefault="000D066B" w:rsidP="000D066B">
      <w:pPr>
        <w:spacing w:after="0"/>
        <w:ind w:left="567"/>
        <w:rPr>
          <w:rFonts w:cs="Arial"/>
          <w:b/>
          <w:szCs w:val="22"/>
        </w:rPr>
      </w:pPr>
      <w:r w:rsidRPr="00BC334D">
        <w:rPr>
          <w:rFonts w:cs="Arial"/>
          <w:szCs w:val="22"/>
        </w:rPr>
        <w:t xml:space="preserve">El incumplimiento de lo anterior </w:t>
      </w:r>
      <w:r w:rsidRPr="00181451">
        <w:rPr>
          <w:rFonts w:cs="Arial"/>
          <w:b/>
          <w:szCs w:val="22"/>
        </w:rPr>
        <w:t>dará lugar a la inadmisión de todas las propuestas por él suscritas.</w:t>
      </w:r>
    </w:p>
    <w:p w:rsidR="000D066B" w:rsidRPr="00BC334D" w:rsidRDefault="000D066B" w:rsidP="000D066B">
      <w:pPr>
        <w:spacing w:after="0"/>
        <w:ind w:left="567" w:hanging="567"/>
        <w:rPr>
          <w:rFonts w:cs="Arial"/>
          <w:b/>
          <w:szCs w:val="22"/>
        </w:rPr>
      </w:pPr>
    </w:p>
    <w:p w:rsidR="000D066B" w:rsidRDefault="000D066B" w:rsidP="000D066B">
      <w:pPr>
        <w:spacing w:after="0"/>
        <w:ind w:left="567" w:hanging="567"/>
        <w:rPr>
          <w:rFonts w:cs="Arial"/>
          <w:b/>
        </w:rPr>
      </w:pPr>
      <w:r>
        <w:rPr>
          <w:rFonts w:cs="Arial"/>
          <w:b/>
          <w:szCs w:val="22"/>
        </w:rPr>
        <w:t>11</w:t>
      </w:r>
      <w:r w:rsidRPr="00BC334D">
        <w:rPr>
          <w:rFonts w:cs="Arial"/>
          <w:b/>
          <w:szCs w:val="22"/>
        </w:rPr>
        <w:t>.4.-</w:t>
      </w:r>
      <w:r w:rsidRPr="00BC334D">
        <w:rPr>
          <w:rFonts w:cs="Arial"/>
          <w:b/>
          <w:szCs w:val="22"/>
        </w:rPr>
        <w:tab/>
      </w:r>
      <w:r>
        <w:rPr>
          <w:rFonts w:cs="Arial"/>
          <w:b/>
        </w:rPr>
        <w:t xml:space="preserve">Forma de presentación de las proposiciones. </w:t>
      </w:r>
    </w:p>
    <w:p w:rsidR="000D066B" w:rsidRDefault="000D066B" w:rsidP="000D066B">
      <w:pPr>
        <w:spacing w:after="0"/>
        <w:ind w:left="567" w:hanging="567"/>
        <w:rPr>
          <w:rFonts w:cs="Arial"/>
          <w:b/>
        </w:rPr>
      </w:pPr>
    </w:p>
    <w:p w:rsidR="000D066B" w:rsidRPr="009C0E52" w:rsidRDefault="000D066B" w:rsidP="000D066B">
      <w:pPr>
        <w:spacing w:after="0"/>
        <w:ind w:left="567"/>
        <w:rPr>
          <w:rFonts w:cs="Arial"/>
        </w:rPr>
      </w:pPr>
      <w:r>
        <w:rPr>
          <w:rFonts w:cs="Arial"/>
        </w:rPr>
        <w:t xml:space="preserve">Las proposiciones se presentarán </w:t>
      </w:r>
      <w:r>
        <w:rPr>
          <w:rFonts w:cs="Arial"/>
          <w:b/>
        </w:rPr>
        <w:t>electrónicamente</w:t>
      </w:r>
      <w:r>
        <w:rPr>
          <w:rFonts w:cs="Arial"/>
        </w:rPr>
        <w:t xml:space="preserve"> en </w:t>
      </w:r>
      <w:r>
        <w:rPr>
          <w:rFonts w:cs="Arial"/>
          <w:b/>
        </w:rPr>
        <w:t>SOBRES DIGITALES</w:t>
      </w:r>
      <w:r>
        <w:rPr>
          <w:rFonts w:cs="Arial"/>
        </w:rPr>
        <w:t xml:space="preserve"> cuyo contenido será el descrito en el presente Pliego de Cláusulas Administrativas Particulares y estarán identificados con las letras A, B y C, siempre que se haya previsto la inclusión de “criterios sometidos a un juicio de valor”. Si no se hubiese previsto la existencia de “criterios sometidos a un juicio de valor”, se presentarán únicamente dos sobres: A y C.</w:t>
      </w:r>
    </w:p>
    <w:p w:rsidR="000D066B" w:rsidRPr="00BC334D" w:rsidRDefault="000D066B" w:rsidP="000D066B">
      <w:pPr>
        <w:spacing w:after="0"/>
        <w:ind w:left="567" w:hanging="567"/>
        <w:jc w:val="left"/>
        <w:rPr>
          <w:rFonts w:cs="Arial"/>
          <w:szCs w:val="22"/>
        </w:rPr>
      </w:pPr>
    </w:p>
    <w:p w:rsidR="000D066B" w:rsidRDefault="000D066B" w:rsidP="00C316C8">
      <w:pPr>
        <w:numPr>
          <w:ilvl w:val="0"/>
          <w:numId w:val="17"/>
        </w:numPr>
        <w:tabs>
          <w:tab w:val="num" w:pos="1418"/>
        </w:tabs>
        <w:spacing w:after="0"/>
        <w:ind w:left="2694" w:hanging="1560"/>
        <w:jc w:val="left"/>
        <w:rPr>
          <w:rFonts w:cs="Arial"/>
          <w:b/>
          <w:color w:val="003366"/>
          <w:szCs w:val="22"/>
        </w:rPr>
      </w:pPr>
      <w:r w:rsidRPr="00BC334D">
        <w:rPr>
          <w:rFonts w:cs="Arial"/>
          <w:b/>
          <w:color w:val="003366"/>
          <w:szCs w:val="22"/>
          <w:u w:val="single"/>
        </w:rPr>
        <w:t>SOBRE A</w:t>
      </w:r>
      <w:r w:rsidRPr="00BC334D">
        <w:rPr>
          <w:rFonts w:cs="Arial"/>
          <w:b/>
          <w:color w:val="003366"/>
          <w:szCs w:val="22"/>
        </w:rPr>
        <w:t>: DOCUMENTACIÓN GENERAL.</w:t>
      </w:r>
    </w:p>
    <w:p w:rsidR="000D066B" w:rsidRPr="00BC334D" w:rsidRDefault="000D066B" w:rsidP="00C316C8">
      <w:pPr>
        <w:numPr>
          <w:ilvl w:val="0"/>
          <w:numId w:val="17"/>
        </w:numPr>
        <w:tabs>
          <w:tab w:val="num" w:pos="1418"/>
        </w:tabs>
        <w:spacing w:after="0"/>
        <w:ind w:left="2694" w:hanging="1560"/>
        <w:jc w:val="left"/>
        <w:rPr>
          <w:rFonts w:cs="Arial"/>
          <w:b/>
          <w:color w:val="003366"/>
          <w:szCs w:val="22"/>
        </w:rPr>
      </w:pPr>
      <w:r>
        <w:rPr>
          <w:rFonts w:cs="Arial"/>
          <w:b/>
          <w:color w:val="003366"/>
          <w:szCs w:val="22"/>
          <w:u w:val="single"/>
        </w:rPr>
        <w:t>SOBRE B</w:t>
      </w:r>
      <w:r>
        <w:rPr>
          <w:rFonts w:cs="Arial"/>
          <w:b/>
          <w:color w:val="003366"/>
          <w:szCs w:val="22"/>
        </w:rPr>
        <w:t>: OFERTA TÉCNICA EVALUABLE SUJETA A JUICIO DE VALOR</w:t>
      </w:r>
    </w:p>
    <w:p w:rsidR="000D066B" w:rsidRPr="00BC334D" w:rsidRDefault="000D066B" w:rsidP="00C316C8">
      <w:pPr>
        <w:numPr>
          <w:ilvl w:val="0"/>
          <w:numId w:val="17"/>
        </w:numPr>
        <w:tabs>
          <w:tab w:val="num" w:pos="1418"/>
        </w:tabs>
        <w:spacing w:after="0"/>
        <w:ind w:left="2694" w:hanging="1560"/>
        <w:jc w:val="left"/>
        <w:rPr>
          <w:rFonts w:cs="Arial"/>
          <w:b/>
          <w:color w:val="003366"/>
          <w:szCs w:val="22"/>
        </w:rPr>
      </w:pPr>
      <w:r w:rsidRPr="00BC334D">
        <w:rPr>
          <w:rFonts w:cs="Arial"/>
          <w:b/>
          <w:color w:val="003366"/>
          <w:szCs w:val="22"/>
          <w:u w:val="single"/>
        </w:rPr>
        <w:t>SOBRE C</w:t>
      </w:r>
      <w:r w:rsidRPr="00BC334D">
        <w:rPr>
          <w:rFonts w:cs="Arial"/>
          <w:b/>
          <w:color w:val="003366"/>
          <w:szCs w:val="22"/>
        </w:rPr>
        <w:t>: OFERTA TÉCNICA Y ECONÓMICA EVALUABLES DE FORMA AUTOMÁTICA</w:t>
      </w:r>
    </w:p>
    <w:p w:rsidR="000D066B" w:rsidRPr="00BC334D" w:rsidRDefault="000D066B" w:rsidP="000D066B">
      <w:pPr>
        <w:spacing w:after="0"/>
        <w:ind w:left="567" w:hanging="567"/>
        <w:rPr>
          <w:rFonts w:cs="Arial"/>
          <w:szCs w:val="22"/>
        </w:rPr>
      </w:pPr>
    </w:p>
    <w:p w:rsidR="000D066B" w:rsidRPr="00AC6495" w:rsidRDefault="000D066B" w:rsidP="000D066B">
      <w:pPr>
        <w:spacing w:after="0"/>
        <w:ind w:left="567" w:hanging="567"/>
        <w:rPr>
          <w:rFonts w:cs="Arial"/>
        </w:rPr>
      </w:pPr>
      <w:r>
        <w:rPr>
          <w:rFonts w:cs="Arial"/>
          <w:b/>
          <w:szCs w:val="22"/>
        </w:rPr>
        <w:t>11</w:t>
      </w:r>
      <w:r w:rsidRPr="00BC334D">
        <w:rPr>
          <w:rFonts w:cs="Arial"/>
          <w:b/>
          <w:szCs w:val="22"/>
        </w:rPr>
        <w:t>.5.-</w:t>
      </w:r>
      <w:r w:rsidRPr="00BC334D">
        <w:rPr>
          <w:rFonts w:cs="Arial"/>
          <w:b/>
          <w:szCs w:val="22"/>
        </w:rPr>
        <w:tab/>
      </w:r>
      <w:r w:rsidRPr="00AC6495">
        <w:rPr>
          <w:rFonts w:cs="Arial"/>
        </w:rPr>
        <w:t>La presentación de la oferta deberá ser electrónica y se realizará mediante el Portal de</w:t>
      </w:r>
      <w:r>
        <w:rPr>
          <w:rFonts w:cs="Arial"/>
        </w:rPr>
        <w:t xml:space="preserve"> Licitación Electrónica de MC Mutual</w:t>
      </w:r>
      <w:r w:rsidRPr="00AC6495">
        <w:rPr>
          <w:rFonts w:cs="Arial"/>
        </w:rPr>
        <w:t xml:space="preserve">, al cual se tendrá acceso desde la web de la Mutua o en la dirección </w:t>
      </w:r>
      <w:hyperlink r:id="rId9" w:history="1">
        <w:r w:rsidRPr="00AC6495">
          <w:rPr>
            <w:rFonts w:cs="Arial"/>
            <w:b/>
          </w:rPr>
          <w:t>https://econtrata.mc-mutual.com/</w:t>
        </w:r>
      </w:hyperlink>
      <w:r w:rsidRPr="00AC6495">
        <w:rPr>
          <w:rFonts w:cs="Arial"/>
          <w:b/>
        </w:rPr>
        <w:t>,</w:t>
      </w:r>
      <w:r w:rsidRPr="00AC6495">
        <w:rPr>
          <w:rFonts w:cs="Arial"/>
        </w:rPr>
        <w:t xml:space="preserve"> antes de</w:t>
      </w:r>
      <w:r>
        <w:rPr>
          <w:rFonts w:cs="Arial"/>
        </w:rPr>
        <w:t xml:space="preserve"> finalizar e</w:t>
      </w:r>
      <w:r w:rsidRPr="00AC6495">
        <w:rPr>
          <w:rFonts w:cs="Arial"/>
        </w:rPr>
        <w:t xml:space="preserve">l plazo máximo de </w:t>
      </w:r>
      <w:r w:rsidRPr="00AC6495">
        <w:rPr>
          <w:rFonts w:cs="Arial"/>
        </w:rPr>
        <w:lastRenderedPageBreak/>
        <w:t xml:space="preserve">presentación de ofertas indicado </w:t>
      </w:r>
      <w:r>
        <w:rPr>
          <w:rFonts w:cs="Arial"/>
        </w:rPr>
        <w:t xml:space="preserve">en </w:t>
      </w:r>
      <w:r w:rsidRPr="00AC6495">
        <w:rPr>
          <w:rFonts w:cs="Arial"/>
        </w:rPr>
        <w:t xml:space="preserve">el anuncio de licitación en la Plataforma de </w:t>
      </w:r>
      <w:r>
        <w:rPr>
          <w:rFonts w:cs="Arial"/>
        </w:rPr>
        <w:t>C</w:t>
      </w:r>
      <w:r w:rsidRPr="00AC6495">
        <w:rPr>
          <w:rFonts w:cs="Arial"/>
        </w:rPr>
        <w:t>ontratación del Sector Público y en el propio Portal de</w:t>
      </w:r>
      <w:r>
        <w:rPr>
          <w:rFonts w:cs="Arial"/>
        </w:rPr>
        <w:t xml:space="preserve"> Licitación Electrónica de MC Mutual.</w:t>
      </w:r>
    </w:p>
    <w:p w:rsidR="000D066B" w:rsidRPr="00AC6495" w:rsidRDefault="000D066B" w:rsidP="000D066B">
      <w:pPr>
        <w:pStyle w:val="parrafo"/>
        <w:spacing w:before="180" w:beforeAutospacing="0" w:after="180" w:afterAutospacing="0" w:line="360" w:lineRule="auto"/>
        <w:ind w:left="567"/>
        <w:jc w:val="both"/>
        <w:rPr>
          <w:rFonts w:ascii="Arial" w:hAnsi="Arial" w:cs="Arial"/>
          <w:color w:val="333333"/>
          <w:sz w:val="22"/>
          <w:szCs w:val="22"/>
        </w:rPr>
      </w:pPr>
      <w:r w:rsidRPr="00AC6495">
        <w:rPr>
          <w:rFonts w:ascii="Arial" w:hAnsi="Arial" w:cs="Arial"/>
          <w:sz w:val="22"/>
          <w:szCs w:val="22"/>
        </w:rPr>
        <w:t>De conformidad con la Disposición adicional 16ª de la LCSP, “el envío por medios electrónicos de las ofertas podrá hacerse en dos fases, transmitiendo primero la huella electrónica de la oferta, con cuya recepción se considerará efectuada su presentación a todos los efectos, y después la oferta propiamente dicha en un plazo máximo de 24 horas. De no efectuarse esta segunda remisión en el plazo indicado, se considerará que la oferta ha sido retirada.</w:t>
      </w:r>
      <w:r w:rsidRPr="00AC6495">
        <w:rPr>
          <w:rFonts w:ascii="Arial" w:hAnsi="Arial" w:cs="Arial"/>
          <w:color w:val="333333"/>
          <w:sz w:val="22"/>
          <w:szCs w:val="22"/>
        </w:rPr>
        <w:t xml:space="preserve"> </w:t>
      </w:r>
    </w:p>
    <w:p w:rsidR="000D066B" w:rsidRPr="00AC6495" w:rsidRDefault="000D066B" w:rsidP="000D066B">
      <w:pPr>
        <w:pStyle w:val="parrafo"/>
        <w:spacing w:before="0" w:beforeAutospacing="0" w:after="0" w:afterAutospacing="0" w:line="360" w:lineRule="auto"/>
        <w:ind w:left="567"/>
        <w:jc w:val="both"/>
        <w:rPr>
          <w:rFonts w:ascii="Arial" w:hAnsi="Arial" w:cs="Arial"/>
          <w:color w:val="333333"/>
          <w:sz w:val="22"/>
          <w:szCs w:val="22"/>
        </w:rPr>
      </w:pPr>
      <w:r w:rsidRPr="00AC6495">
        <w:rPr>
          <w:rFonts w:ascii="Arial" w:hAnsi="Arial" w:cs="Arial"/>
          <w:color w:val="333333"/>
          <w:sz w:val="22"/>
          <w:szCs w:val="22"/>
        </w:rPr>
        <w:t xml:space="preserve">Se entiende por huella electrónica de la oferta el conjunto de datos cuyo proceso de generación garantiza que se relacionan de manera inequívoca con el contenido de la oferta propiamente dicha, y que permiten detectar posibles alteraciones del contenido de esta garantizando su integridad. Las copias electrónicas de los documentos que deban incorporarse al </w:t>
      </w:r>
      <w:proofErr w:type="gramStart"/>
      <w:r w:rsidRPr="00AC6495">
        <w:rPr>
          <w:rFonts w:ascii="Arial" w:hAnsi="Arial" w:cs="Arial"/>
          <w:color w:val="333333"/>
          <w:sz w:val="22"/>
          <w:szCs w:val="22"/>
        </w:rPr>
        <w:t>expediente,</w:t>
      </w:r>
      <w:proofErr w:type="gramEnd"/>
      <w:r w:rsidRPr="00AC6495">
        <w:rPr>
          <w:rFonts w:ascii="Arial" w:hAnsi="Arial" w:cs="Arial"/>
          <w:color w:val="333333"/>
          <w:sz w:val="22"/>
          <w:szCs w:val="22"/>
        </w:rPr>
        <w:t xml:space="preserve"> deberán cumplir con lo establecido a tal efecto en la legislación vigente en materia de procedimiento administrativo común, surtiendo los efectos establecidos en la misma”.</w:t>
      </w:r>
    </w:p>
    <w:p w:rsidR="000D066B" w:rsidRPr="00BC334D" w:rsidRDefault="000D066B" w:rsidP="000D066B">
      <w:pPr>
        <w:spacing w:after="0"/>
        <w:ind w:left="567" w:hanging="567"/>
        <w:rPr>
          <w:rFonts w:cs="Arial"/>
          <w:szCs w:val="22"/>
        </w:rPr>
      </w:pPr>
    </w:p>
    <w:p w:rsidR="000D066B" w:rsidRPr="00895A3F" w:rsidRDefault="000D066B" w:rsidP="000D066B">
      <w:pPr>
        <w:autoSpaceDE w:val="0"/>
        <w:autoSpaceDN w:val="0"/>
        <w:adjustRightInd w:val="0"/>
        <w:spacing w:after="0"/>
        <w:ind w:left="567" w:hanging="567"/>
        <w:rPr>
          <w:rFonts w:cs="Arial"/>
          <w:szCs w:val="22"/>
        </w:rPr>
      </w:pPr>
      <w:r>
        <w:rPr>
          <w:rFonts w:cs="Arial"/>
          <w:b/>
          <w:szCs w:val="22"/>
        </w:rPr>
        <w:t>11.</w:t>
      </w:r>
      <w:r w:rsidRPr="00BC334D">
        <w:rPr>
          <w:rFonts w:cs="Arial"/>
          <w:b/>
          <w:szCs w:val="22"/>
        </w:rPr>
        <w:t>6</w:t>
      </w:r>
      <w:r>
        <w:rPr>
          <w:rFonts w:cs="Arial"/>
          <w:b/>
          <w:szCs w:val="22"/>
        </w:rPr>
        <w:t xml:space="preserve">.- </w:t>
      </w:r>
      <w:r w:rsidRPr="00895A3F">
        <w:rPr>
          <w:rFonts w:cs="Arial"/>
          <w:szCs w:val="22"/>
        </w:rPr>
        <w:t xml:space="preserve">La admisión y valoración de las proposiciones se llevará a cabo de acuerdo con </w:t>
      </w:r>
      <w:r>
        <w:rPr>
          <w:rFonts w:cs="Arial"/>
          <w:szCs w:val="22"/>
        </w:rPr>
        <w:t xml:space="preserve">lo </w:t>
      </w:r>
      <w:r w:rsidRPr="00895A3F">
        <w:rPr>
          <w:rFonts w:cs="Arial"/>
          <w:szCs w:val="22"/>
        </w:rPr>
        <w:t>previsto en el Pliego de Cláusulas Administrativas Particulares</w:t>
      </w:r>
      <w:r w:rsidRPr="00895A3F">
        <w:rPr>
          <w:rFonts w:cs="Arial"/>
          <w:b/>
          <w:szCs w:val="22"/>
        </w:rPr>
        <w:t xml:space="preserve"> </w:t>
      </w:r>
      <w:r w:rsidRPr="00895A3F">
        <w:rPr>
          <w:rFonts w:cs="Arial"/>
          <w:szCs w:val="22"/>
        </w:rPr>
        <w:t>y de conformidad con lo establecido en la normativa vigente.</w:t>
      </w:r>
    </w:p>
    <w:p w:rsidR="000D066B" w:rsidRDefault="000D066B" w:rsidP="000D066B">
      <w:pPr>
        <w:spacing w:after="0"/>
        <w:ind w:left="567" w:hanging="567"/>
        <w:rPr>
          <w:ins w:id="124" w:author="npm35" w:date="2018-09-18T13:05:00Z"/>
          <w:rFonts w:cs="Arial"/>
          <w:szCs w:val="22"/>
        </w:rPr>
      </w:pPr>
      <w:r>
        <w:rPr>
          <w:rFonts w:cs="Arial"/>
          <w:b/>
          <w:szCs w:val="22"/>
        </w:rPr>
        <w:t>11</w:t>
      </w:r>
      <w:r w:rsidRPr="00BC334D">
        <w:rPr>
          <w:rFonts w:cs="Arial"/>
          <w:b/>
          <w:szCs w:val="22"/>
        </w:rPr>
        <w:t>.</w:t>
      </w:r>
      <w:r>
        <w:rPr>
          <w:rFonts w:cs="Arial"/>
          <w:b/>
          <w:szCs w:val="22"/>
        </w:rPr>
        <w:t>7.</w:t>
      </w:r>
      <w:r w:rsidRPr="00BC334D">
        <w:rPr>
          <w:rFonts w:cs="Arial"/>
          <w:b/>
          <w:szCs w:val="22"/>
        </w:rPr>
        <w:t>-</w:t>
      </w:r>
      <w:r w:rsidRPr="00BC334D">
        <w:rPr>
          <w:rFonts w:cs="Arial"/>
          <w:b/>
          <w:szCs w:val="22"/>
        </w:rPr>
        <w:tab/>
      </w:r>
      <w:r w:rsidRPr="00BC334D">
        <w:rPr>
          <w:rFonts w:cs="Arial"/>
          <w:b/>
          <w:snapToGrid/>
          <w:szCs w:val="22"/>
        </w:rPr>
        <w:t>Consultas y solicitud de información</w:t>
      </w:r>
      <w:r w:rsidRPr="00895A3F">
        <w:rPr>
          <w:rFonts w:cs="Arial"/>
          <w:b/>
          <w:snapToGrid/>
          <w:szCs w:val="22"/>
        </w:rPr>
        <w:t>.</w:t>
      </w:r>
      <w:r w:rsidRPr="00895A3F">
        <w:rPr>
          <w:rFonts w:cs="Arial"/>
          <w:snapToGrid/>
          <w:szCs w:val="22"/>
        </w:rPr>
        <w:t xml:space="preserve"> </w:t>
      </w:r>
      <w:r w:rsidRPr="00895A3F">
        <w:rPr>
          <w:rFonts w:cs="Arial"/>
          <w:szCs w:val="22"/>
        </w:rPr>
        <w:t xml:space="preserve">Las entidades licitadoras podrán solicitar cuanta información estimen necesaria sobre los pliegos y demás documentación complementaria, con el fin de elaborar sus </w:t>
      </w:r>
      <w:proofErr w:type="spellStart"/>
      <w:proofErr w:type="gramStart"/>
      <w:r w:rsidRPr="00895A3F">
        <w:rPr>
          <w:rFonts w:cs="Arial"/>
          <w:szCs w:val="22"/>
        </w:rPr>
        <w:t>ofertas.</w:t>
      </w:r>
      <w:r w:rsidRPr="00BC334D">
        <w:rPr>
          <w:rFonts w:cs="Arial"/>
          <w:szCs w:val="22"/>
        </w:rPr>
        <w:t>El</w:t>
      </w:r>
      <w:proofErr w:type="spellEnd"/>
      <w:proofErr w:type="gramEnd"/>
      <w:r w:rsidRPr="00BC334D">
        <w:rPr>
          <w:rFonts w:cs="Arial"/>
          <w:szCs w:val="22"/>
        </w:rPr>
        <w:t xml:space="preserve"> plazo para la formulación de consultas técnicas será hasta un máximo de </w:t>
      </w:r>
      <w:r w:rsidRPr="00BC334D">
        <w:rPr>
          <w:rFonts w:cs="Arial"/>
          <w:b/>
          <w:szCs w:val="22"/>
        </w:rPr>
        <w:t>CUATRO (4)</w:t>
      </w:r>
      <w:r w:rsidRPr="00BC334D">
        <w:rPr>
          <w:rFonts w:cs="Arial"/>
          <w:szCs w:val="22"/>
        </w:rPr>
        <w:t xml:space="preserve"> </w:t>
      </w:r>
      <w:r w:rsidRPr="00BC334D">
        <w:rPr>
          <w:rFonts w:cs="Arial"/>
          <w:b/>
          <w:szCs w:val="22"/>
        </w:rPr>
        <w:t xml:space="preserve">DÍAS NATURALES </w:t>
      </w:r>
      <w:r w:rsidRPr="00BC334D">
        <w:rPr>
          <w:rFonts w:cs="Arial"/>
          <w:szCs w:val="22"/>
        </w:rPr>
        <w:t>anteriores a la fecha límite para la presentación de ofertas.</w:t>
      </w:r>
    </w:p>
    <w:p w:rsidR="000D066B" w:rsidRDefault="000D066B" w:rsidP="000D066B">
      <w:pPr>
        <w:spacing w:after="0"/>
        <w:ind w:left="567"/>
        <w:rPr>
          <w:rFonts w:cs="Arial"/>
        </w:rPr>
      </w:pPr>
    </w:p>
    <w:p w:rsidR="000D066B" w:rsidRDefault="000D066B" w:rsidP="000D066B">
      <w:pPr>
        <w:spacing w:after="0"/>
        <w:ind w:left="567"/>
        <w:rPr>
          <w:rFonts w:cs="Arial"/>
        </w:rPr>
      </w:pPr>
      <w:r>
        <w:rPr>
          <w:rFonts w:cs="Arial"/>
        </w:rPr>
        <w:t>De acuerdo con lo anterior, deberán remitir sus consultas por escrito e incluyendo el número de expediente de la presente licitación, a la dirección de correo electrónico especificada en el apartado 11 de los datos básicos del expediente.</w:t>
      </w:r>
    </w:p>
    <w:p w:rsidR="000D066B" w:rsidRPr="00BC334D" w:rsidRDefault="000D066B" w:rsidP="000D066B">
      <w:pPr>
        <w:spacing w:after="0"/>
        <w:ind w:left="567" w:hanging="567"/>
        <w:jc w:val="left"/>
        <w:rPr>
          <w:rFonts w:cs="Arial"/>
          <w:szCs w:val="22"/>
        </w:rPr>
      </w:pPr>
    </w:p>
    <w:p w:rsidR="000D066B" w:rsidRDefault="000D066B" w:rsidP="000D066B">
      <w:pPr>
        <w:spacing w:after="0"/>
        <w:ind w:left="567"/>
        <w:rPr>
          <w:rFonts w:cs="Arial"/>
        </w:rPr>
      </w:pPr>
      <w:r w:rsidRPr="009C65B9">
        <w:rPr>
          <w:rFonts w:cs="Arial"/>
        </w:rPr>
        <w:t>Las respuestas a cada una de las consultas se remitirán</w:t>
      </w:r>
      <w:r w:rsidRPr="00BE4DD8">
        <w:rPr>
          <w:rFonts w:cs="Arial"/>
        </w:rPr>
        <w:t xml:space="preserve"> </w:t>
      </w:r>
      <w:r>
        <w:rPr>
          <w:rFonts w:cs="Arial"/>
        </w:rPr>
        <w:t>por correo electrónico</w:t>
      </w:r>
      <w:r w:rsidRPr="009C65B9">
        <w:rPr>
          <w:rFonts w:cs="Arial"/>
        </w:rPr>
        <w:t xml:space="preserve"> al licitador que las haya formulado</w:t>
      </w:r>
      <w:r>
        <w:rPr>
          <w:rFonts w:cs="Arial"/>
        </w:rPr>
        <w:t xml:space="preserve"> </w:t>
      </w:r>
      <w:r w:rsidRPr="009C65B9">
        <w:rPr>
          <w:rFonts w:cs="Arial"/>
        </w:rPr>
        <w:t xml:space="preserve">y cuando se trate de aclaraciones a lo establecido en los pliegos o resto de documentación se publicarán en el </w:t>
      </w:r>
      <w:r>
        <w:rPr>
          <w:rFonts w:cs="Arial"/>
        </w:rPr>
        <w:t>“</w:t>
      </w:r>
      <w:r w:rsidRPr="009C65B9">
        <w:rPr>
          <w:rFonts w:cs="Arial"/>
        </w:rPr>
        <w:t>Perfil de Contratante</w:t>
      </w:r>
      <w:r>
        <w:rPr>
          <w:rFonts w:cs="Arial"/>
        </w:rPr>
        <w:t>”</w:t>
      </w:r>
      <w:r w:rsidRPr="009C65B9">
        <w:rPr>
          <w:rFonts w:cs="Arial"/>
        </w:rPr>
        <w:t xml:space="preserve"> de la Mutua para conocimiento </w:t>
      </w:r>
      <w:r w:rsidRPr="009C65B9">
        <w:rPr>
          <w:rFonts w:cs="Arial"/>
        </w:rPr>
        <w:lastRenderedPageBreak/>
        <w:t>por otras empresas interesadas si se estima preciso para garantizar la igualdad y c</w:t>
      </w:r>
      <w:r>
        <w:rPr>
          <w:rFonts w:cs="Arial"/>
        </w:rPr>
        <w:t>oncurrencia en el procedimiento.</w:t>
      </w:r>
    </w:p>
    <w:p w:rsidR="000D066B" w:rsidRDefault="000D066B" w:rsidP="000D066B">
      <w:pPr>
        <w:spacing w:after="0"/>
        <w:ind w:left="567"/>
        <w:rPr>
          <w:rFonts w:cs="Arial"/>
          <w:szCs w:val="22"/>
        </w:rPr>
      </w:pPr>
    </w:p>
    <w:p w:rsidR="000D066B" w:rsidDel="00040666" w:rsidRDefault="000D066B" w:rsidP="000D066B">
      <w:pPr>
        <w:spacing w:after="0"/>
        <w:ind w:left="567"/>
        <w:rPr>
          <w:del w:id="125" w:author="npm35" w:date="2018-09-18T13:04:00Z"/>
          <w:rFonts w:cs="Arial"/>
          <w:szCs w:val="22"/>
        </w:rPr>
      </w:pPr>
      <w:r>
        <w:rPr>
          <w:rFonts w:cs="Arial"/>
          <w:szCs w:val="22"/>
        </w:rPr>
        <w:t xml:space="preserve">De igual forma, podrá utilizarse un apartado específico de “Preguntas” del Portal de Licitación Electrónica de MC Mutual al cual se tendrá acceso desde cada una de las licitaciones </w:t>
      </w:r>
      <w:r w:rsidRPr="00CD4094">
        <w:rPr>
          <w:rFonts w:cs="Arial"/>
          <w:szCs w:val="22"/>
        </w:rPr>
        <w:t>Tanto las preguntas como las respuestas a las mismas, se realizarán desde el apartado mencionado.</w:t>
      </w:r>
    </w:p>
    <w:p w:rsidR="000D066B" w:rsidRPr="00BC334D" w:rsidRDefault="000D066B" w:rsidP="000D066B">
      <w:pPr>
        <w:spacing w:after="0"/>
        <w:ind w:left="567"/>
        <w:rPr>
          <w:rFonts w:cs="Arial"/>
          <w:szCs w:val="22"/>
        </w:rPr>
      </w:pPr>
    </w:p>
    <w:p w:rsidR="000D066B" w:rsidRDefault="000D066B" w:rsidP="000D066B">
      <w:pPr>
        <w:spacing w:after="0"/>
        <w:ind w:left="567" w:hanging="567"/>
        <w:rPr>
          <w:rFonts w:cs="Arial"/>
          <w:szCs w:val="22"/>
        </w:rPr>
      </w:pPr>
      <w:r>
        <w:rPr>
          <w:rFonts w:cs="Arial"/>
          <w:b/>
          <w:szCs w:val="22"/>
        </w:rPr>
        <w:t>11.8-</w:t>
      </w:r>
      <w:r w:rsidRPr="00BC334D">
        <w:rPr>
          <w:rFonts w:cs="Arial"/>
          <w:b/>
          <w:szCs w:val="22"/>
        </w:rPr>
        <w:t xml:space="preserve">Apertura de proposiciones. Principio de </w:t>
      </w:r>
      <w:proofErr w:type="gramStart"/>
      <w:r w:rsidRPr="00BC334D">
        <w:rPr>
          <w:rFonts w:cs="Arial"/>
          <w:b/>
          <w:szCs w:val="22"/>
        </w:rPr>
        <w:t>transparencia</w:t>
      </w:r>
      <w:r w:rsidRPr="00BC334D">
        <w:rPr>
          <w:rFonts w:cs="Arial"/>
          <w:szCs w:val="22"/>
        </w:rPr>
        <w:t>.-</w:t>
      </w:r>
      <w:proofErr w:type="gramEnd"/>
      <w:r w:rsidRPr="00BC334D">
        <w:rPr>
          <w:rFonts w:cs="Arial"/>
          <w:szCs w:val="22"/>
        </w:rPr>
        <w:t xml:space="preserve"> El Órgano de Contratación de MC MUTUAL difundirá a través de Internet, en su Perfil de Contratante, a través de la Plataforma de Contratación del</w:t>
      </w:r>
      <w:r>
        <w:rPr>
          <w:rFonts w:cs="Arial"/>
          <w:szCs w:val="22"/>
        </w:rPr>
        <w:t xml:space="preserve"> Sector Público y del Portal del Licitador de la Mutua</w:t>
      </w:r>
      <w:r w:rsidRPr="00BC334D">
        <w:rPr>
          <w:rFonts w:cs="Arial"/>
          <w:szCs w:val="22"/>
        </w:rPr>
        <w:t>, la fecha de la apertura pública de las proposiciones presentadas, como forma de acreditación del cumplimiento del principio de transparencia.</w:t>
      </w:r>
    </w:p>
    <w:p w:rsidR="000D066B" w:rsidRDefault="000D066B" w:rsidP="000D066B">
      <w:pPr>
        <w:spacing w:after="0"/>
        <w:ind w:left="567" w:hanging="567"/>
        <w:rPr>
          <w:rFonts w:cs="Arial"/>
          <w:szCs w:val="22"/>
        </w:rPr>
      </w:pPr>
    </w:p>
    <w:p w:rsidR="000D066B" w:rsidRPr="00BD1B30" w:rsidRDefault="000D066B" w:rsidP="000D066B">
      <w:pPr>
        <w:spacing w:after="0"/>
        <w:ind w:left="567"/>
        <w:rPr>
          <w:rFonts w:cs="Arial"/>
          <w:szCs w:val="22"/>
        </w:rPr>
      </w:pPr>
      <w:r>
        <w:rPr>
          <w:rFonts w:cs="Arial"/>
          <w:szCs w:val="22"/>
        </w:rPr>
        <w:t>Asimismo, de conformidad con lo dispuesto en el artículo 146 de la LCSP, la</w:t>
      </w:r>
      <w:r w:rsidRPr="00BD1B30">
        <w:rPr>
          <w:rFonts w:cs="Arial"/>
          <w:szCs w:val="22"/>
        </w:rPr>
        <w:t xml:space="preserve"> evaluación de las ofertas conforme a los criterios evaluables de forma automática (sobre C) se realizará tras efectuar previamente la de aquellos otros criterios en que no concurra esta circunstancia (sobres</w:t>
      </w:r>
      <w:r>
        <w:rPr>
          <w:rFonts w:cs="Arial"/>
          <w:szCs w:val="22"/>
        </w:rPr>
        <w:t xml:space="preserve"> B</w:t>
      </w:r>
      <w:r w:rsidRPr="00BD1B30">
        <w:rPr>
          <w:rFonts w:cs="Arial"/>
          <w:szCs w:val="22"/>
        </w:rPr>
        <w:t>)</w:t>
      </w:r>
      <w:r w:rsidRPr="00BC334D">
        <w:rPr>
          <w:rFonts w:cs="Arial"/>
          <w:szCs w:val="22"/>
        </w:rPr>
        <w:t xml:space="preserve"> </w:t>
      </w:r>
      <w:r w:rsidRPr="00BD1B30">
        <w:rPr>
          <w:rFonts w:cs="Arial"/>
          <w:szCs w:val="22"/>
        </w:rPr>
        <w:t xml:space="preserve">dejándose constancia documental de ello. </w:t>
      </w:r>
      <w:r w:rsidRPr="00447A62">
        <w:rPr>
          <w:rFonts w:cs="Arial"/>
        </w:rPr>
        <w:t>La citada evaluación previa se hará pública en el acto en el que se proceda a la apertura del sobre que contenga los elementos de la oferta que se valorar</w:t>
      </w:r>
      <w:r>
        <w:rPr>
          <w:rFonts w:cs="Arial"/>
        </w:rPr>
        <w:t>á</w:t>
      </w:r>
      <w:r w:rsidRPr="00447A62">
        <w:rPr>
          <w:rFonts w:cs="Arial"/>
        </w:rPr>
        <w:t>n mediante la mera aplicación de fórmulas.</w:t>
      </w:r>
      <w:r>
        <w:rPr>
          <w:rFonts w:cs="Arial"/>
        </w:rPr>
        <w:t xml:space="preserve"> </w:t>
      </w:r>
    </w:p>
    <w:p w:rsidR="000D066B" w:rsidRPr="00BC334D" w:rsidRDefault="000D066B" w:rsidP="000D066B">
      <w:pPr>
        <w:spacing w:after="0"/>
        <w:rPr>
          <w:rFonts w:cs="Arial"/>
          <w:szCs w:val="22"/>
        </w:rPr>
      </w:pPr>
    </w:p>
    <w:p w:rsidR="000D066B" w:rsidRPr="00D6509B" w:rsidRDefault="000D066B" w:rsidP="000D066B">
      <w:pPr>
        <w:spacing w:after="0"/>
        <w:ind w:left="567" w:hanging="567"/>
        <w:rPr>
          <w:rFonts w:cs="Arial"/>
          <w:szCs w:val="22"/>
        </w:rPr>
      </w:pPr>
      <w:r>
        <w:rPr>
          <w:rFonts w:cs="Arial"/>
          <w:b/>
          <w:szCs w:val="22"/>
        </w:rPr>
        <w:t>11.9.-</w:t>
      </w:r>
      <w:r w:rsidRPr="00BC334D">
        <w:rPr>
          <w:rFonts w:cs="Arial"/>
          <w:b/>
          <w:szCs w:val="22"/>
        </w:rPr>
        <w:t xml:space="preserve">Propuesta de adjudicación. </w:t>
      </w:r>
      <w:r w:rsidRPr="00D6509B">
        <w:rPr>
          <w:rFonts w:cs="Arial"/>
          <w:szCs w:val="22"/>
        </w:rPr>
        <w:t xml:space="preserve">Corresponderá al </w:t>
      </w:r>
      <w:r>
        <w:rPr>
          <w:rFonts w:cs="Arial"/>
          <w:szCs w:val="22"/>
        </w:rPr>
        <w:t>“órgano de asistencia” (“Mesa de Contratación” o “Servicio Técnico de V</w:t>
      </w:r>
      <w:r w:rsidRPr="00D6509B">
        <w:rPr>
          <w:rFonts w:cs="Arial"/>
          <w:szCs w:val="22"/>
        </w:rPr>
        <w:t>aloración</w:t>
      </w:r>
      <w:r>
        <w:rPr>
          <w:rFonts w:cs="Arial"/>
          <w:szCs w:val="22"/>
        </w:rPr>
        <w:t xml:space="preserve">”, designados por el Órgano de Contratación para la licitación concreta de que se trate) </w:t>
      </w:r>
      <w:r w:rsidRPr="00D6509B">
        <w:rPr>
          <w:rFonts w:cs="Arial"/>
          <w:szCs w:val="22"/>
        </w:rPr>
        <w:t>formular la propuesta de mejor of</w:t>
      </w:r>
      <w:r>
        <w:rPr>
          <w:rFonts w:cs="Arial"/>
          <w:szCs w:val="22"/>
        </w:rPr>
        <w:t>erta de la presente licitación.</w:t>
      </w:r>
    </w:p>
    <w:p w:rsidR="000D066B" w:rsidRPr="00D6509B" w:rsidRDefault="000D066B" w:rsidP="000D066B">
      <w:pPr>
        <w:spacing w:after="0"/>
        <w:ind w:left="567" w:hanging="567"/>
        <w:rPr>
          <w:rFonts w:cs="Arial"/>
          <w:szCs w:val="22"/>
        </w:rPr>
      </w:pPr>
    </w:p>
    <w:p w:rsidR="000D066B" w:rsidRPr="00D6509B" w:rsidRDefault="000D066B" w:rsidP="000D066B">
      <w:pPr>
        <w:spacing w:after="0"/>
        <w:ind w:left="567"/>
        <w:rPr>
          <w:rFonts w:cs="Arial"/>
          <w:szCs w:val="22"/>
        </w:rPr>
      </w:pPr>
      <w:r w:rsidRPr="00D6509B">
        <w:rPr>
          <w:rFonts w:cs="Arial"/>
          <w:szCs w:val="22"/>
        </w:rPr>
        <w:t>La valoración de las proposiciones y la selección de la mejor oferta se harán atendiendo a criterios vinculados al objeto del contrato, que se detallan en el presente Pliego.</w:t>
      </w:r>
    </w:p>
    <w:p w:rsidR="000D066B" w:rsidRPr="00D6509B" w:rsidRDefault="000D066B" w:rsidP="000D066B">
      <w:pPr>
        <w:spacing w:after="0"/>
        <w:ind w:left="567"/>
        <w:rPr>
          <w:rFonts w:cs="Arial"/>
          <w:szCs w:val="22"/>
        </w:rPr>
      </w:pPr>
    </w:p>
    <w:p w:rsidR="000D066B" w:rsidRDefault="000D066B" w:rsidP="000D066B">
      <w:pPr>
        <w:spacing w:after="0"/>
        <w:ind w:left="567" w:hanging="567"/>
        <w:rPr>
          <w:rFonts w:cs="Arial"/>
          <w:szCs w:val="22"/>
        </w:rPr>
      </w:pPr>
      <w:r w:rsidRPr="00D6509B">
        <w:rPr>
          <w:rFonts w:cs="Arial"/>
          <w:b/>
          <w:szCs w:val="22"/>
        </w:rPr>
        <w:t>11.</w:t>
      </w:r>
      <w:r>
        <w:rPr>
          <w:rFonts w:cs="Arial"/>
          <w:b/>
          <w:szCs w:val="22"/>
        </w:rPr>
        <w:t>10</w:t>
      </w:r>
      <w:r w:rsidRPr="00D6509B">
        <w:rPr>
          <w:rFonts w:cs="Arial"/>
          <w:b/>
          <w:szCs w:val="22"/>
        </w:rPr>
        <w:t>.-</w:t>
      </w:r>
      <w:r>
        <w:rPr>
          <w:rFonts w:cs="Arial"/>
          <w:szCs w:val="22"/>
        </w:rPr>
        <w:t xml:space="preserve">La Mutua </w:t>
      </w:r>
      <w:r w:rsidRPr="00D6509B">
        <w:rPr>
          <w:rFonts w:cs="Arial"/>
          <w:szCs w:val="22"/>
        </w:rPr>
        <w:t>podrá pedir a los candidatos o licitadores que presenten la totalidad o una parte de los documentos justificativos que estime necesario para el buen desarrollo del procedimiento, de conformidad con lo establecido en el artículo 140.3 de la LCSP.</w:t>
      </w:r>
      <w:bookmarkStart w:id="126" w:name="_Toc214853161"/>
      <w:bookmarkStart w:id="127" w:name="_Toc225585257"/>
    </w:p>
    <w:p w:rsidR="000D066B" w:rsidRDefault="000D066B" w:rsidP="000D066B">
      <w:pPr>
        <w:spacing w:after="0"/>
        <w:ind w:left="567" w:hanging="567"/>
        <w:rPr>
          <w:rFonts w:cs="Arial"/>
          <w:szCs w:val="22"/>
        </w:rPr>
      </w:pPr>
    </w:p>
    <w:p w:rsidR="000D066B" w:rsidRPr="00566173" w:rsidRDefault="000D066B" w:rsidP="000D066B">
      <w:pPr>
        <w:spacing w:after="0"/>
        <w:ind w:left="567" w:hanging="567"/>
        <w:rPr>
          <w:rFonts w:cs="Arial"/>
          <w:szCs w:val="22"/>
        </w:rPr>
      </w:pPr>
      <w:r>
        <w:rPr>
          <w:rFonts w:cs="Arial"/>
          <w:b/>
          <w:szCs w:val="22"/>
        </w:rPr>
        <w:lastRenderedPageBreak/>
        <w:t>11.11.-</w:t>
      </w:r>
      <w:r w:rsidRPr="00BD0CC5">
        <w:rPr>
          <w:rFonts w:cs="Arial"/>
          <w:b/>
        </w:rPr>
        <w:t xml:space="preserve"> </w:t>
      </w:r>
      <w:r w:rsidRPr="00756AE6">
        <w:rPr>
          <w:rFonts w:cs="Arial"/>
        </w:rPr>
        <w:t>La</w:t>
      </w:r>
      <w:r>
        <w:rPr>
          <w:rFonts w:cs="Arial"/>
        </w:rPr>
        <w:t xml:space="preserve"> presentación de ofertas por medios electrónicos tendrá lugar de conformidad con lo dispuesto en </w:t>
      </w:r>
      <w:proofErr w:type="gramStart"/>
      <w:r>
        <w:rPr>
          <w:rFonts w:cs="Arial"/>
        </w:rPr>
        <w:t>la  cláusula</w:t>
      </w:r>
      <w:proofErr w:type="gramEnd"/>
      <w:r>
        <w:rPr>
          <w:rFonts w:cs="Arial"/>
        </w:rPr>
        <w:t xml:space="preserve"> 30ª del presente </w:t>
      </w:r>
      <w:proofErr w:type="spellStart"/>
      <w:r>
        <w:rPr>
          <w:rFonts w:cs="Arial"/>
        </w:rPr>
        <w:t>Pliego.</w:t>
      </w:r>
      <w:r w:rsidRPr="00FB208F">
        <w:rPr>
          <w:rFonts w:cs="Arial"/>
          <w:szCs w:val="22"/>
        </w:rPr>
        <w:t>Para</w:t>
      </w:r>
      <w:proofErr w:type="spellEnd"/>
      <w:r w:rsidRPr="00FB208F">
        <w:rPr>
          <w:rFonts w:cs="Arial"/>
          <w:szCs w:val="22"/>
        </w:rPr>
        <w:t xml:space="preserve"> la presentación de ofertas por medios electrónicos, ver cláusula 30ª del presente</w:t>
      </w:r>
      <w:r>
        <w:rPr>
          <w:rFonts w:cs="Arial"/>
          <w:szCs w:val="22"/>
        </w:rPr>
        <w:t xml:space="preserve"> Pliego.</w:t>
      </w:r>
    </w:p>
    <w:p w:rsidR="000D066B" w:rsidRDefault="000D066B" w:rsidP="000D066B">
      <w:pPr>
        <w:spacing w:after="0"/>
        <w:ind w:left="567" w:hanging="567"/>
        <w:rPr>
          <w:rFonts w:cs="Arial"/>
          <w:szCs w:val="22"/>
          <w:u w:val="single"/>
        </w:rPr>
      </w:pPr>
    </w:p>
    <w:p w:rsidR="000D066B" w:rsidRDefault="000D066B" w:rsidP="000D066B">
      <w:pPr>
        <w:pStyle w:val="Ttulo1"/>
        <w:tabs>
          <w:tab w:val="num" w:pos="1843"/>
        </w:tabs>
        <w:spacing w:before="0" w:after="0"/>
        <w:ind w:left="0"/>
        <w:rPr>
          <w:rFonts w:cs="Arial"/>
          <w:szCs w:val="22"/>
          <w:u w:val="single"/>
        </w:rPr>
      </w:pPr>
      <w:bookmarkStart w:id="128" w:name="_Toc510209165"/>
      <w:bookmarkStart w:id="129" w:name="_Toc511123615"/>
      <w:bookmarkStart w:id="130" w:name="_Toc520188514"/>
      <w:r w:rsidRPr="00292279">
        <w:rPr>
          <w:rFonts w:cs="Arial"/>
          <w:szCs w:val="22"/>
          <w:u w:val="single"/>
        </w:rPr>
        <w:t>DOCUMENTACIÓN</w:t>
      </w:r>
      <w:bookmarkEnd w:id="126"/>
      <w:bookmarkEnd w:id="127"/>
      <w:bookmarkEnd w:id="128"/>
      <w:bookmarkEnd w:id="129"/>
      <w:bookmarkEnd w:id="130"/>
    </w:p>
    <w:p w:rsidR="000D066B" w:rsidRPr="00756AE6" w:rsidRDefault="000D066B" w:rsidP="000D066B">
      <w:pPr>
        <w:rPr>
          <w:lang w:val="es-ES_tradnl"/>
        </w:rPr>
      </w:pPr>
    </w:p>
    <w:p w:rsidR="000D066B" w:rsidRPr="001103BB" w:rsidRDefault="000D066B" w:rsidP="000D066B">
      <w:pPr>
        <w:pStyle w:val="Textocomentario"/>
        <w:ind w:left="567" w:hanging="567"/>
        <w:rPr>
          <w:rFonts w:cs="Arial"/>
          <w:sz w:val="22"/>
          <w:szCs w:val="22"/>
        </w:rPr>
      </w:pPr>
      <w:r w:rsidRPr="001103BB">
        <w:rPr>
          <w:rFonts w:cs="Arial"/>
          <w:b/>
          <w:sz w:val="22"/>
          <w:szCs w:val="22"/>
        </w:rPr>
        <w:t>12.1.-</w:t>
      </w:r>
      <w:r w:rsidRPr="001103BB">
        <w:rPr>
          <w:sz w:val="22"/>
        </w:rPr>
        <w:t xml:space="preserve"> </w:t>
      </w:r>
      <w:r w:rsidRPr="001103BB">
        <w:rPr>
          <w:rFonts w:cs="Arial"/>
          <w:sz w:val="22"/>
          <w:szCs w:val="22"/>
        </w:rPr>
        <w:t xml:space="preserve">De acuerdo con el art. 28 de la Ley 39/2015, de 1 de octubre, del Procedimiento Administrativo Común de las Administraciones Públicas (LPACAP), en relación con su art. 2, no se exigirá a los licitadores la presentación de documentos originales, salvo que, con carácter excepcional, la normativa reguladora aplicable establezca lo contrario, salvo las declaraciones responsables, que deberán ser originales. Las copias que aporten los licitadores al presente procedimiento de contratación tendrán eficacia, exclusivamente, </w:t>
      </w:r>
      <w:proofErr w:type="spellStart"/>
      <w:r w:rsidRPr="001103BB">
        <w:rPr>
          <w:rFonts w:cs="Arial"/>
          <w:sz w:val="22"/>
          <w:szCs w:val="22"/>
        </w:rPr>
        <w:t>enel</w:t>
      </w:r>
      <w:proofErr w:type="spellEnd"/>
      <w:r w:rsidRPr="001103BB">
        <w:rPr>
          <w:rFonts w:cs="Arial"/>
          <w:sz w:val="22"/>
          <w:szCs w:val="22"/>
        </w:rPr>
        <w:t xml:space="preserve"> ámbito </w:t>
      </w:r>
      <w:proofErr w:type="gramStart"/>
      <w:r w:rsidRPr="001103BB">
        <w:rPr>
          <w:rFonts w:cs="Arial"/>
          <w:sz w:val="22"/>
          <w:szCs w:val="22"/>
        </w:rPr>
        <w:t>del mismo</w:t>
      </w:r>
      <w:proofErr w:type="gramEnd"/>
      <w:r w:rsidRPr="001103BB">
        <w:rPr>
          <w:rFonts w:cs="Arial"/>
          <w:sz w:val="22"/>
          <w:szCs w:val="22"/>
        </w:rPr>
        <w:t>.</w:t>
      </w:r>
      <w:r w:rsidRPr="001103BB">
        <w:rPr>
          <w:rFonts w:cs="Arial"/>
          <w:sz w:val="22"/>
          <w:szCs w:val="22"/>
        </w:rPr>
        <w:tab/>
      </w:r>
    </w:p>
    <w:p w:rsidR="000D066B" w:rsidRPr="00BC334D" w:rsidRDefault="000D066B" w:rsidP="000D066B">
      <w:pPr>
        <w:spacing w:after="0"/>
        <w:ind w:left="567"/>
        <w:rPr>
          <w:rFonts w:cs="Arial"/>
          <w:szCs w:val="22"/>
        </w:rPr>
      </w:pPr>
    </w:p>
    <w:p w:rsidR="000D066B" w:rsidRPr="00BC334D" w:rsidRDefault="000D066B" w:rsidP="000D066B">
      <w:pPr>
        <w:spacing w:after="0"/>
        <w:ind w:left="567" w:hanging="567"/>
        <w:rPr>
          <w:rFonts w:cs="Arial"/>
          <w:szCs w:val="22"/>
        </w:rPr>
      </w:pPr>
      <w:r w:rsidRPr="00BC334D">
        <w:rPr>
          <w:rFonts w:cs="Arial"/>
          <w:b/>
          <w:szCs w:val="22"/>
        </w:rPr>
        <w:t>1</w:t>
      </w:r>
      <w:r>
        <w:rPr>
          <w:rFonts w:cs="Arial"/>
          <w:b/>
          <w:szCs w:val="22"/>
        </w:rPr>
        <w:t>2</w:t>
      </w:r>
      <w:r w:rsidRPr="00BC334D">
        <w:rPr>
          <w:rFonts w:cs="Arial"/>
          <w:b/>
          <w:szCs w:val="22"/>
        </w:rPr>
        <w:t>.2.-</w:t>
      </w:r>
      <w:r w:rsidRPr="00BC334D">
        <w:rPr>
          <w:rFonts w:cs="Arial"/>
          <w:szCs w:val="22"/>
        </w:rPr>
        <w:t xml:space="preserve"> Los sobres contendrán los siguientes documentos:</w:t>
      </w:r>
    </w:p>
    <w:p w:rsidR="000D066B" w:rsidRPr="00BC334D" w:rsidRDefault="000D066B" w:rsidP="000D066B">
      <w:pPr>
        <w:spacing w:after="0"/>
        <w:rPr>
          <w:rFonts w:cs="Arial"/>
          <w:szCs w:val="22"/>
        </w:rPr>
      </w:pPr>
    </w:p>
    <w:p w:rsidR="000D066B" w:rsidRDefault="000D066B" w:rsidP="000D066B">
      <w:pPr>
        <w:numPr>
          <w:ilvl w:val="0"/>
          <w:numId w:val="10"/>
        </w:numPr>
        <w:tabs>
          <w:tab w:val="clear" w:pos="1067"/>
        </w:tabs>
        <w:spacing w:after="0"/>
        <w:ind w:left="284" w:firstLine="0"/>
        <w:rPr>
          <w:rFonts w:cs="Arial"/>
          <w:b/>
          <w:bCs/>
          <w:i/>
          <w:color w:val="003366"/>
          <w:szCs w:val="22"/>
          <w:u w:val="single"/>
        </w:rPr>
      </w:pPr>
      <w:r w:rsidRPr="00BC334D">
        <w:rPr>
          <w:rFonts w:cs="Arial"/>
          <w:b/>
          <w:bCs/>
          <w:i/>
          <w:color w:val="003366"/>
          <w:szCs w:val="22"/>
          <w:u w:val="single"/>
        </w:rPr>
        <w:t>SOBRE A: “DOCUMENTACIÓN GENERAL”</w:t>
      </w:r>
    </w:p>
    <w:p w:rsidR="000D066B" w:rsidRPr="00BC334D" w:rsidRDefault="000D066B" w:rsidP="000D066B">
      <w:pPr>
        <w:spacing w:after="0"/>
        <w:ind w:left="284"/>
        <w:rPr>
          <w:rFonts w:cs="Arial"/>
          <w:b/>
          <w:bCs/>
          <w:i/>
          <w:color w:val="003366"/>
          <w:szCs w:val="22"/>
          <w:u w:val="single"/>
        </w:rPr>
      </w:pPr>
    </w:p>
    <w:p w:rsidR="000D066B" w:rsidRDefault="000D066B" w:rsidP="000D066B">
      <w:pPr>
        <w:spacing w:after="0"/>
        <w:ind w:left="567"/>
        <w:rPr>
          <w:rFonts w:cs="Arial"/>
          <w:szCs w:val="22"/>
        </w:rPr>
      </w:pPr>
      <w:r w:rsidRPr="00BC334D">
        <w:rPr>
          <w:rFonts w:cs="Arial"/>
          <w:szCs w:val="22"/>
        </w:rPr>
        <w:t xml:space="preserve">La documentación se presentará en un único sobre </w:t>
      </w:r>
      <w:r w:rsidRPr="007039E7">
        <w:rPr>
          <w:rFonts w:cs="Arial"/>
          <w:szCs w:val="22"/>
        </w:rPr>
        <w:t>con independencia del número de lotes a los que se pr</w:t>
      </w:r>
      <w:r>
        <w:rPr>
          <w:rFonts w:cs="Arial"/>
          <w:szCs w:val="22"/>
        </w:rPr>
        <w:t>esente,</w:t>
      </w:r>
    </w:p>
    <w:p w:rsidR="000D066B" w:rsidRDefault="000D066B" w:rsidP="000D066B">
      <w:pPr>
        <w:spacing w:after="0"/>
        <w:ind w:left="567"/>
        <w:rPr>
          <w:rFonts w:cs="Arial"/>
          <w:i/>
          <w:szCs w:val="22"/>
        </w:rPr>
      </w:pPr>
    </w:p>
    <w:p w:rsidR="000D066B" w:rsidRPr="00176B6F" w:rsidRDefault="000D066B" w:rsidP="000D066B">
      <w:pPr>
        <w:spacing w:after="0"/>
        <w:ind w:left="567"/>
        <w:rPr>
          <w:rFonts w:cs="Arial"/>
          <w:b/>
          <w:i/>
          <w:szCs w:val="22"/>
          <w:u w:val="single"/>
        </w:rPr>
      </w:pPr>
      <w:r w:rsidRPr="00176B6F">
        <w:rPr>
          <w:rFonts w:cs="Arial"/>
          <w:b/>
          <w:i/>
          <w:szCs w:val="22"/>
          <w:u w:val="single"/>
        </w:rPr>
        <w:t>ADVERTENCIA: La presentación en el presente sobre, de aspectos evaluables de forma automática, conllevará el rechazo de la oferta.</w:t>
      </w:r>
    </w:p>
    <w:p w:rsidR="000D066B" w:rsidRPr="00BC334D" w:rsidRDefault="000D066B" w:rsidP="000D066B">
      <w:pPr>
        <w:spacing w:after="0"/>
        <w:ind w:left="567"/>
        <w:rPr>
          <w:rFonts w:cs="Arial"/>
          <w:szCs w:val="22"/>
        </w:rPr>
      </w:pPr>
    </w:p>
    <w:p w:rsidR="000D066B" w:rsidRPr="00854409" w:rsidRDefault="000D066B" w:rsidP="000D066B">
      <w:pPr>
        <w:snapToGrid w:val="0"/>
        <w:spacing w:after="0"/>
        <w:ind w:left="567"/>
        <w:jc w:val="left"/>
        <w:rPr>
          <w:rFonts w:cs="Arial"/>
          <w:b/>
          <w:snapToGrid/>
          <w:szCs w:val="22"/>
        </w:rPr>
      </w:pPr>
      <w:r w:rsidRPr="00854409">
        <w:rPr>
          <w:rFonts w:cs="Arial"/>
          <w:b/>
          <w:snapToGrid/>
          <w:szCs w:val="22"/>
        </w:rPr>
        <w:t xml:space="preserve">CONTENIDO </w:t>
      </w:r>
    </w:p>
    <w:p w:rsidR="000D066B" w:rsidRDefault="000D066B" w:rsidP="000D066B">
      <w:pPr>
        <w:snapToGrid w:val="0"/>
        <w:spacing w:after="0"/>
        <w:ind w:left="567"/>
        <w:rPr>
          <w:rFonts w:cs="Arial"/>
          <w:snapToGrid/>
          <w:szCs w:val="22"/>
        </w:rPr>
      </w:pPr>
      <w:proofErr w:type="gramStart"/>
      <w:r w:rsidRPr="00296626">
        <w:rPr>
          <w:rFonts w:cs="Arial"/>
          <w:b/>
          <w:snapToGrid/>
          <w:szCs w:val="22"/>
        </w:rPr>
        <w:t>I).-</w:t>
      </w:r>
      <w:proofErr w:type="gramEnd"/>
      <w:r w:rsidRPr="00296626">
        <w:rPr>
          <w:rFonts w:cs="Arial"/>
          <w:b/>
          <w:snapToGrid/>
          <w:szCs w:val="22"/>
        </w:rPr>
        <w:t xml:space="preserve"> </w:t>
      </w:r>
      <w:r w:rsidRPr="00296626">
        <w:rPr>
          <w:rFonts w:cs="Arial"/>
          <w:b/>
          <w:snapToGrid/>
          <w:szCs w:val="22"/>
          <w:u w:val="single"/>
        </w:rPr>
        <w:t>DECLARACIÓN RESPONSABLE.</w:t>
      </w:r>
      <w:r w:rsidRPr="00296626">
        <w:rPr>
          <w:rFonts w:cs="Arial"/>
          <w:snapToGrid/>
          <w:szCs w:val="22"/>
        </w:rPr>
        <w:t xml:space="preserve"> </w:t>
      </w:r>
    </w:p>
    <w:p w:rsidR="000D066B" w:rsidRPr="00296626" w:rsidRDefault="000D066B" w:rsidP="000D066B">
      <w:pPr>
        <w:snapToGrid w:val="0"/>
        <w:spacing w:after="0"/>
        <w:ind w:left="567"/>
        <w:rPr>
          <w:rFonts w:cs="Arial"/>
          <w:snapToGrid/>
          <w:szCs w:val="22"/>
        </w:rPr>
      </w:pPr>
    </w:p>
    <w:p w:rsidR="000D066B" w:rsidRDefault="000D066B" w:rsidP="000D066B">
      <w:pPr>
        <w:snapToGrid w:val="0"/>
        <w:spacing w:after="0"/>
        <w:ind w:left="567"/>
        <w:rPr>
          <w:rFonts w:cs="Arial"/>
        </w:rPr>
      </w:pPr>
      <w:r w:rsidRPr="00296626">
        <w:rPr>
          <w:rFonts w:cs="Arial"/>
          <w:snapToGrid/>
          <w:szCs w:val="22"/>
        </w:rPr>
        <w:t xml:space="preserve">Todos los licitadores deberán presentar un modelo de declaración </w:t>
      </w:r>
      <w:r>
        <w:rPr>
          <w:rFonts w:cs="Arial"/>
          <w:snapToGrid/>
          <w:szCs w:val="22"/>
        </w:rPr>
        <w:t>responsable, debidamente firmado</w:t>
      </w:r>
      <w:r w:rsidRPr="00296626">
        <w:rPr>
          <w:rFonts w:cs="Arial"/>
          <w:snapToGrid/>
          <w:szCs w:val="22"/>
        </w:rPr>
        <w:t xml:space="preserve"> y con la correspondiente identificación, que se ajuste al formulario de documento europeo único de contratación aprobado en el seno de la Unión Europea </w:t>
      </w:r>
      <w:r w:rsidRPr="0086506A">
        <w:rPr>
          <w:rFonts w:cs="Arial"/>
          <w:b/>
          <w:snapToGrid/>
          <w:szCs w:val="22"/>
        </w:rPr>
        <w:t>(DEUC</w:t>
      </w:r>
      <w:r>
        <w:rPr>
          <w:rFonts w:cs="Arial"/>
          <w:b/>
          <w:snapToGrid/>
          <w:szCs w:val="22"/>
        </w:rPr>
        <w:t>).</w:t>
      </w:r>
      <w:r>
        <w:rPr>
          <w:rFonts w:cs="Arial"/>
        </w:rPr>
        <w:t xml:space="preserve"> </w:t>
      </w:r>
    </w:p>
    <w:p w:rsidR="000D066B" w:rsidRDefault="000D066B" w:rsidP="000D066B">
      <w:pPr>
        <w:snapToGrid w:val="0"/>
        <w:spacing w:after="0"/>
        <w:ind w:left="993"/>
        <w:rPr>
          <w:rFonts w:cs="Arial"/>
          <w:szCs w:val="22"/>
        </w:rPr>
      </w:pPr>
    </w:p>
    <w:tbl>
      <w:tblPr>
        <w:tblStyle w:val="Tablaconcuadrcula"/>
        <w:tblW w:w="0" w:type="auto"/>
        <w:tblInd w:w="392" w:type="dxa"/>
        <w:tblLook w:val="04A0" w:firstRow="1" w:lastRow="0" w:firstColumn="1" w:lastColumn="0" w:noHBand="0" w:noVBand="1"/>
      </w:tblPr>
      <w:tblGrid>
        <w:gridCol w:w="9236"/>
      </w:tblGrid>
      <w:tr w:rsidR="000D066B" w:rsidRPr="009C0E52" w:rsidTr="000D066B">
        <w:trPr>
          <w:tblHeader/>
        </w:trPr>
        <w:tc>
          <w:tcPr>
            <w:tcW w:w="9355" w:type="dxa"/>
          </w:tcPr>
          <w:p w:rsidR="000D066B" w:rsidRPr="00B643B1" w:rsidRDefault="000D066B" w:rsidP="000D066B">
            <w:pPr>
              <w:spacing w:after="200"/>
              <w:jc w:val="center"/>
              <w:rPr>
                <w:rFonts w:cs="Arial"/>
                <w:b/>
                <w:i/>
                <w:sz w:val="22"/>
                <w:szCs w:val="22"/>
                <w:u w:val="single"/>
              </w:rPr>
            </w:pPr>
            <w:r>
              <w:rPr>
                <w:rFonts w:cs="Arial"/>
                <w:b/>
                <w:i/>
                <w:sz w:val="22"/>
                <w:szCs w:val="22"/>
                <w:u w:val="single"/>
              </w:rPr>
              <w:lastRenderedPageBreak/>
              <w:t>ADVERTENCIAS:</w:t>
            </w:r>
          </w:p>
        </w:tc>
      </w:tr>
      <w:tr w:rsidR="000D066B" w:rsidRPr="009C0E52" w:rsidTr="000D066B">
        <w:trPr>
          <w:trHeight w:val="2613"/>
        </w:trPr>
        <w:tc>
          <w:tcPr>
            <w:tcW w:w="9355" w:type="dxa"/>
          </w:tcPr>
          <w:p w:rsidR="000D066B" w:rsidRPr="0089023F" w:rsidRDefault="000D066B" w:rsidP="000D066B">
            <w:pPr>
              <w:ind w:left="175"/>
              <w:rPr>
                <w:rFonts w:cs="Arial"/>
                <w:b/>
                <w:i/>
              </w:rPr>
            </w:pPr>
            <w:r>
              <w:rPr>
                <w:rFonts w:cs="Arial"/>
                <w:b/>
                <w:i/>
              </w:rPr>
              <w:t xml:space="preserve"> </w:t>
            </w:r>
            <w:r w:rsidRPr="00703CD5">
              <w:rPr>
                <w:rFonts w:cs="Arial"/>
                <w:b/>
                <w:i/>
                <w:color w:val="FF0000"/>
              </w:rPr>
              <w:t xml:space="preserve">Se advierte a los licitadores que, de acuerdo con la LCSP, la falsedad al efectuar esta declaración responsable o al facilitar cualesquiera otros datos relativos a su capacidad, en </w:t>
            </w:r>
            <w:r w:rsidRPr="008C3F2F">
              <w:rPr>
                <w:rFonts w:cs="Arial"/>
                <w:b/>
                <w:i/>
                <w:color w:val="FF0000"/>
              </w:rPr>
              <w:t>especial, al</w:t>
            </w:r>
            <w:r w:rsidR="00703CD5" w:rsidRPr="008C3F2F">
              <w:rPr>
                <w:rFonts w:cs="Arial"/>
                <w:b/>
                <w:i/>
                <w:color w:val="FF0000"/>
              </w:rPr>
              <w:t xml:space="preserve"> </w:t>
            </w:r>
            <w:r w:rsidR="008C3F2F" w:rsidRPr="008C3F2F">
              <w:rPr>
                <w:rFonts w:cs="Arial"/>
                <w:b/>
                <w:i/>
                <w:color w:val="FF0000"/>
              </w:rPr>
              <w:t>#{</w:t>
            </w:r>
            <w:proofErr w:type="spellStart"/>
            <w:r w:rsidR="008C3F2F" w:rsidRPr="008C3F2F">
              <w:rPr>
                <w:rFonts w:cs="Arial"/>
                <w:b/>
                <w:i/>
                <w:color w:val="FF0000"/>
              </w:rPr>
              <w:t>datos_expediente:text:Objeto</w:t>
            </w:r>
            <w:proofErr w:type="spellEnd"/>
            <w:r w:rsidR="008C3F2F" w:rsidRPr="008C3F2F">
              <w:rPr>
                <w:rFonts w:cs="Arial"/>
                <w:b/>
                <w:i/>
                <w:color w:val="FF0000"/>
              </w:rPr>
              <w:t xml:space="preserve">}# </w:t>
            </w:r>
            <w:r w:rsidRPr="008C3F2F">
              <w:rPr>
                <w:rFonts w:cs="Arial"/>
                <w:b/>
                <w:i/>
                <w:color w:val="FF0000"/>
              </w:rPr>
              <w:t xml:space="preserve">presentar </w:t>
            </w:r>
            <w:r w:rsidRPr="00703CD5">
              <w:rPr>
                <w:rFonts w:cs="Arial"/>
                <w:b/>
                <w:i/>
                <w:color w:val="FF0000"/>
              </w:rPr>
              <w:t xml:space="preserve">la documentación acreditativa del cumplimiento de los requisitos previos, o el incumplimiento de la obligación de poner en conocimiento del órgano competente en materia de clasificación cualquier variación en las circunstancias que hubiesen sido tenidas en cuenta para concederla que pueda dar lugar a una revisión de la misma, hará incurrir al empresario en la prohibición de contratar con el sector público. </w:t>
            </w:r>
          </w:p>
        </w:tc>
      </w:tr>
    </w:tbl>
    <w:p w:rsidR="000D066B" w:rsidRDefault="000D066B" w:rsidP="000D066B">
      <w:pPr>
        <w:snapToGrid w:val="0"/>
        <w:spacing w:after="0"/>
        <w:ind w:left="993"/>
        <w:rPr>
          <w:rFonts w:cs="Arial"/>
          <w:szCs w:val="22"/>
        </w:rPr>
      </w:pPr>
    </w:p>
    <w:p w:rsidR="000D066B" w:rsidRDefault="000D066B" w:rsidP="000D066B">
      <w:pPr>
        <w:spacing w:after="0"/>
        <w:ind w:left="567"/>
        <w:rPr>
          <w:rFonts w:cs="Arial"/>
        </w:rPr>
      </w:pPr>
      <w:r w:rsidRPr="00A81186">
        <w:rPr>
          <w:rFonts w:cs="Arial"/>
        </w:rPr>
        <w:t xml:space="preserve">El órgano de contratación </w:t>
      </w:r>
      <w:r>
        <w:rPr>
          <w:rFonts w:cs="Arial"/>
        </w:rPr>
        <w:t>o el órgano de asistencia podrá</w:t>
      </w:r>
      <w:r w:rsidRPr="00A81186">
        <w:rPr>
          <w:rFonts w:cs="Arial"/>
        </w:rPr>
        <w:t xml:space="preserve"> pedir a los licitadores que presenten la totalidad o una parte de los documentos justificativos, cuando considere que existen dudas razonables sobre la vigencia o fiabilidad de la declaración, cuando resulte necesario para el buen desarrollo del procedimiento y, en todo caso, antes de adjudicar el contrato.</w:t>
      </w:r>
    </w:p>
    <w:p w:rsidR="000D066B" w:rsidRPr="009C0E52" w:rsidRDefault="000D066B" w:rsidP="000D066B">
      <w:pPr>
        <w:spacing w:after="0"/>
        <w:rPr>
          <w:rFonts w:cs="Arial"/>
        </w:rPr>
      </w:pPr>
    </w:p>
    <w:p w:rsidR="000D066B" w:rsidRPr="009C0E52" w:rsidRDefault="000D066B" w:rsidP="00C316C8">
      <w:pPr>
        <w:numPr>
          <w:ilvl w:val="0"/>
          <w:numId w:val="38"/>
        </w:numPr>
        <w:spacing w:after="0"/>
        <w:ind w:left="993" w:hanging="426"/>
        <w:rPr>
          <w:rFonts w:cs="Arial"/>
          <w:b/>
          <w:u w:val="single"/>
        </w:rPr>
      </w:pPr>
      <w:r>
        <w:rPr>
          <w:rFonts w:cs="Arial"/>
          <w:b/>
          <w:u w:val="single"/>
        </w:rPr>
        <w:t xml:space="preserve">Contenido del </w:t>
      </w:r>
      <w:proofErr w:type="gramStart"/>
      <w:r>
        <w:rPr>
          <w:rFonts w:cs="Arial"/>
          <w:b/>
          <w:u w:val="single"/>
        </w:rPr>
        <w:t>DEUC.-</w:t>
      </w:r>
      <w:proofErr w:type="gramEnd"/>
      <w:r>
        <w:rPr>
          <w:rFonts w:cs="Arial"/>
          <w:b/>
          <w:u w:val="single"/>
        </w:rPr>
        <w:t xml:space="preserve"> </w:t>
      </w:r>
    </w:p>
    <w:p w:rsidR="000D066B" w:rsidRDefault="000D066B" w:rsidP="000D066B">
      <w:pPr>
        <w:spacing w:after="0"/>
        <w:rPr>
          <w:rFonts w:cs="Arial"/>
          <w:b/>
          <w:u w:val="single"/>
        </w:rPr>
      </w:pPr>
    </w:p>
    <w:p w:rsidR="000D066B" w:rsidRPr="009C0FE0" w:rsidRDefault="000D066B" w:rsidP="000D066B">
      <w:pPr>
        <w:spacing w:after="0"/>
        <w:ind w:left="567"/>
        <w:rPr>
          <w:rFonts w:cs="Arial"/>
          <w:u w:val="single"/>
        </w:rPr>
      </w:pPr>
      <w:r w:rsidRPr="009C0FE0">
        <w:rPr>
          <w:rFonts w:cs="Arial"/>
          <w:u w:val="single"/>
        </w:rPr>
        <w:t>En l</w:t>
      </w:r>
      <w:r>
        <w:rPr>
          <w:rFonts w:cs="Arial"/>
          <w:u w:val="single"/>
        </w:rPr>
        <w:t>a declaración responsable el</w:t>
      </w:r>
      <w:r w:rsidRPr="009C0FE0">
        <w:rPr>
          <w:rFonts w:cs="Arial"/>
          <w:u w:val="single"/>
        </w:rPr>
        <w:t xml:space="preserve"> licitador pon</w:t>
      </w:r>
      <w:r>
        <w:rPr>
          <w:rFonts w:cs="Arial"/>
          <w:u w:val="single"/>
        </w:rPr>
        <w:t>drá</w:t>
      </w:r>
      <w:r w:rsidRPr="009C0FE0">
        <w:rPr>
          <w:rFonts w:cs="Arial"/>
          <w:u w:val="single"/>
        </w:rPr>
        <w:t xml:space="preserve"> de manifiesto lo siguiente:</w:t>
      </w:r>
    </w:p>
    <w:p w:rsidR="000D066B" w:rsidRPr="009C0E52" w:rsidRDefault="000D066B" w:rsidP="000D066B">
      <w:pPr>
        <w:spacing w:after="0"/>
        <w:rPr>
          <w:rFonts w:cs="Arial"/>
          <w:b/>
          <w:u w:val="single"/>
        </w:rPr>
      </w:pPr>
    </w:p>
    <w:p w:rsidR="000D066B" w:rsidRDefault="000D066B" w:rsidP="000D066B">
      <w:pPr>
        <w:spacing w:after="0"/>
        <w:ind w:left="851" w:right="709"/>
        <w:rPr>
          <w:rFonts w:cs="Arial"/>
        </w:rPr>
      </w:pPr>
      <w:r w:rsidRPr="009C08E7">
        <w:rPr>
          <w:rFonts w:cs="Arial"/>
        </w:rPr>
        <w:t>1.º Que la sociedad está válidamente constituida y que conforme a su objeto social puede presentarse a la licitación, así como que el firmante de la declaración ostenta la debida representación para la presentación de la proposición y de aquella.</w:t>
      </w:r>
    </w:p>
    <w:p w:rsidR="000D066B" w:rsidRPr="009C08E7" w:rsidRDefault="000D066B" w:rsidP="000D066B">
      <w:pPr>
        <w:spacing w:after="0"/>
        <w:ind w:left="851" w:right="709"/>
        <w:rPr>
          <w:rFonts w:cs="Arial"/>
        </w:rPr>
      </w:pPr>
    </w:p>
    <w:p w:rsidR="000D066B" w:rsidRPr="009C08E7" w:rsidRDefault="000D066B" w:rsidP="000D066B">
      <w:pPr>
        <w:spacing w:after="0"/>
        <w:ind w:left="851" w:right="709"/>
        <w:rPr>
          <w:rFonts w:cs="Arial"/>
        </w:rPr>
      </w:pPr>
      <w:r w:rsidRPr="009C08E7">
        <w:rPr>
          <w:rFonts w:cs="Arial"/>
        </w:rPr>
        <w:t xml:space="preserve">2.º Que cuenta con la correspondiente clasificación, en su caso, o que cumple los requisitos de solvencia económica, financiera y técnica o profesional exigidos, en las condiciones </w:t>
      </w:r>
      <w:r>
        <w:rPr>
          <w:rFonts w:cs="Arial"/>
        </w:rPr>
        <w:t xml:space="preserve">establecidas en </w:t>
      </w:r>
      <w:r w:rsidRPr="009C08E7">
        <w:rPr>
          <w:rFonts w:cs="Arial"/>
        </w:rPr>
        <w:t>el pliego de conformidad con el formulario normalizado del documento europeo único de contratación.</w:t>
      </w:r>
    </w:p>
    <w:p w:rsidR="000D066B" w:rsidRDefault="000D066B" w:rsidP="000D066B">
      <w:pPr>
        <w:spacing w:after="0"/>
        <w:ind w:left="851" w:right="709"/>
        <w:rPr>
          <w:rFonts w:cs="Arial"/>
        </w:rPr>
      </w:pPr>
    </w:p>
    <w:p w:rsidR="000D066B" w:rsidRPr="009C08E7" w:rsidRDefault="000D066B" w:rsidP="000D066B">
      <w:pPr>
        <w:spacing w:after="0"/>
        <w:ind w:left="851" w:right="709"/>
        <w:rPr>
          <w:rFonts w:cs="Arial"/>
        </w:rPr>
      </w:pPr>
      <w:r w:rsidRPr="009C08E7">
        <w:rPr>
          <w:rFonts w:cs="Arial"/>
        </w:rPr>
        <w:t xml:space="preserve">3.º Que no está incursa en prohibición de contratar por sí misma ni por extensión como consecuencia de la aplicación del artículo 71.3 de </w:t>
      </w:r>
      <w:r>
        <w:rPr>
          <w:rFonts w:cs="Arial"/>
        </w:rPr>
        <w:t>la LCSP</w:t>
      </w:r>
      <w:r w:rsidRPr="009C08E7">
        <w:rPr>
          <w:rFonts w:cs="Arial"/>
        </w:rPr>
        <w:t>.</w:t>
      </w:r>
    </w:p>
    <w:p w:rsidR="000D066B" w:rsidRDefault="000D066B" w:rsidP="000D066B">
      <w:pPr>
        <w:spacing w:after="0"/>
        <w:ind w:left="851" w:right="709"/>
        <w:rPr>
          <w:rFonts w:cs="Arial"/>
        </w:rPr>
      </w:pPr>
    </w:p>
    <w:p w:rsidR="000D066B" w:rsidRDefault="000D066B" w:rsidP="000D066B">
      <w:pPr>
        <w:spacing w:after="0"/>
        <w:ind w:left="851" w:right="709"/>
        <w:rPr>
          <w:rFonts w:cs="Arial"/>
        </w:rPr>
      </w:pPr>
      <w:r w:rsidRPr="009C08E7">
        <w:rPr>
          <w:rFonts w:cs="Arial"/>
        </w:rPr>
        <w:lastRenderedPageBreak/>
        <w:t>4.º La designación de una dirección de correo electrónico en que efectuar l</w:t>
      </w:r>
      <w:r>
        <w:rPr>
          <w:rFonts w:cs="Arial"/>
        </w:rPr>
        <w:t xml:space="preserve">os </w:t>
      </w:r>
      <w:r w:rsidRPr="00A854F2">
        <w:rPr>
          <w:rFonts w:cs="Arial"/>
        </w:rPr>
        <w:t>aviso</w:t>
      </w:r>
      <w:r>
        <w:rPr>
          <w:rFonts w:cs="Arial"/>
        </w:rPr>
        <w:t>s</w:t>
      </w:r>
      <w:r w:rsidRPr="00A854F2">
        <w:rPr>
          <w:rFonts w:cs="Arial"/>
        </w:rPr>
        <w:t xml:space="preserve"> de notificación</w:t>
      </w:r>
      <w:r>
        <w:rPr>
          <w:rFonts w:cs="Arial"/>
        </w:rPr>
        <w:t xml:space="preserve">, </w:t>
      </w:r>
      <w:r w:rsidRPr="009C08E7">
        <w:rPr>
          <w:rFonts w:cs="Arial"/>
        </w:rPr>
        <w:t>de conformidad con lo dispuesto en la disposición adicional decimoquinta</w:t>
      </w:r>
      <w:r>
        <w:rPr>
          <w:rFonts w:cs="Arial"/>
        </w:rPr>
        <w:t xml:space="preserve"> de la LCSP.</w:t>
      </w:r>
    </w:p>
    <w:p w:rsidR="000D066B" w:rsidRDefault="000D066B" w:rsidP="000D066B">
      <w:pPr>
        <w:spacing w:after="0"/>
        <w:ind w:left="709"/>
        <w:rPr>
          <w:rFonts w:cs="Arial"/>
        </w:rPr>
      </w:pPr>
    </w:p>
    <w:p w:rsidR="000D066B" w:rsidRPr="00BC7EBE" w:rsidRDefault="000D066B" w:rsidP="000D066B">
      <w:pPr>
        <w:spacing w:after="0"/>
        <w:ind w:left="709"/>
        <w:rPr>
          <w:ins w:id="131" w:author="JPM0002" w:date="2018-09-18T08:33:00Z"/>
          <w:rFonts w:cs="Arial"/>
        </w:rPr>
      </w:pPr>
    </w:p>
    <w:p w:rsidR="000D066B" w:rsidRPr="00BC7EBE" w:rsidRDefault="000D066B" w:rsidP="00C316C8">
      <w:pPr>
        <w:numPr>
          <w:ilvl w:val="0"/>
          <w:numId w:val="39"/>
        </w:numPr>
        <w:spacing w:after="0"/>
        <w:ind w:left="993" w:hanging="426"/>
        <w:rPr>
          <w:rFonts w:cs="Arial"/>
          <w:b/>
          <w:u w:val="single"/>
        </w:rPr>
      </w:pPr>
      <w:r w:rsidRPr="00BC7EBE">
        <w:rPr>
          <w:rFonts w:cs="Arial"/>
          <w:b/>
          <w:u w:val="single"/>
        </w:rPr>
        <w:t>Acceso al DEUC:</w:t>
      </w:r>
    </w:p>
    <w:p w:rsidR="000D066B" w:rsidRPr="00BC7EBE" w:rsidRDefault="000D066B" w:rsidP="000D066B">
      <w:pPr>
        <w:spacing w:after="0"/>
        <w:ind w:left="709"/>
        <w:rPr>
          <w:rFonts w:cs="Arial"/>
          <w:b/>
          <w:u w:val="single"/>
        </w:rPr>
      </w:pPr>
    </w:p>
    <w:p w:rsidR="000D066B" w:rsidRPr="00BC7EBE" w:rsidRDefault="000D066B" w:rsidP="00C316C8">
      <w:pPr>
        <w:numPr>
          <w:ilvl w:val="1"/>
          <w:numId w:val="39"/>
        </w:numPr>
        <w:spacing w:after="0"/>
        <w:rPr>
          <w:rFonts w:cs="Arial"/>
          <w:b/>
          <w:u w:val="single"/>
        </w:rPr>
      </w:pPr>
      <w:r w:rsidRPr="00BC7EBE">
        <w:rPr>
          <w:rFonts w:cs="Arial"/>
        </w:rPr>
        <w:t xml:space="preserve">Deberán acceder a la siguiente dirección web (se recomienda el uso del navegador </w:t>
      </w:r>
      <w:proofErr w:type="spellStart"/>
      <w:r w:rsidRPr="00BC7EBE">
        <w:rPr>
          <w:rFonts w:cs="Arial"/>
          <w:i/>
        </w:rPr>
        <w:t>google</w:t>
      </w:r>
      <w:proofErr w:type="spellEnd"/>
      <w:r w:rsidRPr="00BC7EBE">
        <w:rPr>
          <w:rFonts w:cs="Arial"/>
          <w:i/>
        </w:rPr>
        <w:t xml:space="preserve"> </w:t>
      </w:r>
      <w:proofErr w:type="spellStart"/>
      <w:r w:rsidRPr="00BC7EBE">
        <w:rPr>
          <w:rFonts w:cs="Arial"/>
          <w:i/>
        </w:rPr>
        <w:t>chrome</w:t>
      </w:r>
      <w:proofErr w:type="spellEnd"/>
      <w:r w:rsidRPr="00BC7EBE">
        <w:rPr>
          <w:rFonts w:cs="Arial"/>
        </w:rPr>
        <w:t>):</w:t>
      </w:r>
    </w:p>
    <w:p w:rsidR="000D066B" w:rsidRPr="00BC7EBE" w:rsidRDefault="000D066B" w:rsidP="000D066B">
      <w:pPr>
        <w:spacing w:after="0"/>
        <w:ind w:left="709"/>
        <w:rPr>
          <w:rFonts w:cs="Arial"/>
        </w:rPr>
      </w:pPr>
      <w:r w:rsidRPr="00BC7EBE">
        <w:rPr>
          <w:rFonts w:cs="Arial"/>
        </w:rPr>
        <w:tab/>
      </w:r>
    </w:p>
    <w:p w:rsidR="000D066B" w:rsidRPr="00BC7EBE" w:rsidRDefault="000D066B" w:rsidP="000D066B">
      <w:pPr>
        <w:spacing w:after="0"/>
        <w:ind w:left="709"/>
        <w:jc w:val="center"/>
        <w:rPr>
          <w:rFonts w:cs="Arial"/>
        </w:rPr>
      </w:pPr>
      <w:r w:rsidRPr="00BC7EBE">
        <w:rPr>
          <w:rFonts w:cs="Arial"/>
        </w:rPr>
        <w:t>https://ec.europa.eu/tools/espd/filter?lang=es</w:t>
      </w:r>
    </w:p>
    <w:p w:rsidR="000D066B" w:rsidRPr="00BC7EBE" w:rsidRDefault="000D066B" w:rsidP="000D066B">
      <w:pPr>
        <w:spacing w:after="0"/>
        <w:ind w:left="709"/>
        <w:rPr>
          <w:rFonts w:cs="Arial"/>
        </w:rPr>
      </w:pPr>
    </w:p>
    <w:p w:rsidR="000D066B" w:rsidRPr="00BC7EBE" w:rsidRDefault="000D066B" w:rsidP="00C316C8">
      <w:pPr>
        <w:numPr>
          <w:ilvl w:val="1"/>
          <w:numId w:val="40"/>
        </w:numPr>
        <w:spacing w:after="0"/>
        <w:rPr>
          <w:rFonts w:cs="Arial"/>
        </w:rPr>
      </w:pPr>
      <w:r w:rsidRPr="00BC7EBE">
        <w:rPr>
          <w:rFonts w:cs="Arial"/>
        </w:rPr>
        <w:t>Una vez el licitador haya accedido a la dirección anterior deberá marcar las siguientes casillas:</w:t>
      </w:r>
    </w:p>
    <w:p w:rsidR="000D066B" w:rsidRPr="00BC7EBE" w:rsidRDefault="000D066B" w:rsidP="000D066B">
      <w:pPr>
        <w:spacing w:after="0"/>
        <w:ind w:left="709"/>
        <w:rPr>
          <w:rFonts w:cs="Arial"/>
        </w:rPr>
      </w:pPr>
    </w:p>
    <w:p w:rsidR="000D066B" w:rsidRPr="00BC7EBE" w:rsidRDefault="000D066B" w:rsidP="00C316C8">
      <w:pPr>
        <w:numPr>
          <w:ilvl w:val="2"/>
          <w:numId w:val="40"/>
        </w:numPr>
        <w:spacing w:after="0"/>
        <w:rPr>
          <w:rFonts w:cs="Arial"/>
          <w:i/>
        </w:rPr>
      </w:pPr>
      <w:r w:rsidRPr="00BC7EBE">
        <w:rPr>
          <w:rFonts w:cs="Arial"/>
          <w:i/>
        </w:rPr>
        <w:t>Soy un operador económico</w:t>
      </w:r>
    </w:p>
    <w:p w:rsidR="000D066B" w:rsidRPr="00BC7EBE" w:rsidRDefault="000D066B" w:rsidP="00C316C8">
      <w:pPr>
        <w:numPr>
          <w:ilvl w:val="2"/>
          <w:numId w:val="40"/>
        </w:numPr>
        <w:spacing w:after="0"/>
        <w:rPr>
          <w:rFonts w:cs="Arial"/>
          <w:i/>
        </w:rPr>
      </w:pPr>
      <w:r w:rsidRPr="00BC7EBE">
        <w:rPr>
          <w:rFonts w:cs="Arial"/>
          <w:i/>
        </w:rPr>
        <w:t>Generar respuesta</w:t>
      </w:r>
    </w:p>
    <w:p w:rsidR="000D066B" w:rsidRPr="00BC7EBE" w:rsidRDefault="000D066B" w:rsidP="00C316C8">
      <w:pPr>
        <w:numPr>
          <w:ilvl w:val="2"/>
          <w:numId w:val="40"/>
        </w:numPr>
        <w:spacing w:after="0"/>
        <w:rPr>
          <w:rFonts w:cs="Arial"/>
        </w:rPr>
      </w:pPr>
      <w:r w:rsidRPr="00BC7EBE">
        <w:rPr>
          <w:rFonts w:cs="Arial"/>
          <w:i/>
        </w:rPr>
        <w:t>Seleccionar</w:t>
      </w:r>
      <w:r w:rsidRPr="00BC7EBE">
        <w:rPr>
          <w:rFonts w:cs="Arial"/>
        </w:rPr>
        <w:t xml:space="preserve"> la sede (país) donde se encuentra su empresa</w:t>
      </w:r>
    </w:p>
    <w:p w:rsidR="000D066B" w:rsidRPr="00BC7EBE" w:rsidRDefault="000D066B" w:rsidP="00C316C8">
      <w:pPr>
        <w:numPr>
          <w:ilvl w:val="2"/>
          <w:numId w:val="40"/>
        </w:numPr>
        <w:spacing w:after="0"/>
        <w:rPr>
          <w:rFonts w:cs="Arial"/>
        </w:rPr>
      </w:pPr>
      <w:r w:rsidRPr="00BC7EBE">
        <w:rPr>
          <w:rFonts w:cs="Arial"/>
        </w:rPr>
        <w:t xml:space="preserve">Marcar </w:t>
      </w:r>
      <w:r w:rsidRPr="00BC7EBE">
        <w:rPr>
          <w:rFonts w:cs="Arial"/>
          <w:i/>
        </w:rPr>
        <w:t>siguiente</w:t>
      </w:r>
      <w:r w:rsidRPr="00BC7EBE">
        <w:rPr>
          <w:rFonts w:cs="Arial"/>
        </w:rPr>
        <w:t xml:space="preserve"> e iniciar la cumplimentación.</w:t>
      </w:r>
    </w:p>
    <w:p w:rsidR="000D066B" w:rsidRPr="009C0E52" w:rsidRDefault="000D066B" w:rsidP="000D066B">
      <w:pPr>
        <w:spacing w:after="0"/>
        <w:rPr>
          <w:rFonts w:cs="Arial"/>
          <w:color w:val="FF0000"/>
        </w:rPr>
      </w:pPr>
    </w:p>
    <w:p w:rsidR="000D066B" w:rsidRPr="009C0E52" w:rsidRDefault="000D066B" w:rsidP="00C316C8">
      <w:pPr>
        <w:numPr>
          <w:ilvl w:val="0"/>
          <w:numId w:val="38"/>
        </w:numPr>
        <w:tabs>
          <w:tab w:val="num" w:pos="993"/>
        </w:tabs>
        <w:spacing w:after="0"/>
        <w:ind w:hanging="153"/>
        <w:rPr>
          <w:rFonts w:cs="Arial"/>
          <w:b/>
          <w:u w:val="single"/>
        </w:rPr>
      </w:pPr>
      <w:r>
        <w:rPr>
          <w:rFonts w:cs="Arial"/>
          <w:b/>
          <w:u w:val="single"/>
        </w:rPr>
        <w:t xml:space="preserve">Aspectos a tener en cuenta en la cumplimentación del </w:t>
      </w:r>
      <w:proofErr w:type="gramStart"/>
      <w:r>
        <w:rPr>
          <w:rFonts w:cs="Arial"/>
          <w:b/>
          <w:u w:val="single"/>
        </w:rPr>
        <w:t>DEUC.-</w:t>
      </w:r>
      <w:proofErr w:type="gramEnd"/>
      <w:r>
        <w:rPr>
          <w:rFonts w:cs="Arial"/>
          <w:b/>
          <w:u w:val="single"/>
        </w:rPr>
        <w:t xml:space="preserve"> </w:t>
      </w:r>
    </w:p>
    <w:p w:rsidR="000D066B" w:rsidRPr="009C0E52" w:rsidRDefault="000D066B" w:rsidP="000D066B">
      <w:pPr>
        <w:spacing w:after="0"/>
        <w:ind w:left="360"/>
        <w:rPr>
          <w:rFonts w:cs="Arial"/>
          <w:color w:val="FF0000"/>
          <w:u w:val="single"/>
        </w:rPr>
      </w:pPr>
    </w:p>
    <w:p w:rsidR="000D066B" w:rsidRDefault="000D066B" w:rsidP="000D066B">
      <w:pPr>
        <w:spacing w:after="0"/>
        <w:ind w:left="990"/>
        <w:rPr>
          <w:rFonts w:cs="Arial"/>
        </w:rPr>
      </w:pPr>
      <w:r>
        <w:rPr>
          <w:rFonts w:cs="Arial"/>
        </w:rPr>
        <w:t>De las seis partes de las que se compone el DEUC, deberán cumplimentarse todas a excepción de la PARTE V, al no contemplarse en el presente procedimiento de contratación criterios de limitación de candidatos.</w:t>
      </w:r>
    </w:p>
    <w:p w:rsidR="000D066B" w:rsidRDefault="000D066B" w:rsidP="000D066B">
      <w:pPr>
        <w:spacing w:after="0"/>
        <w:ind w:left="426"/>
        <w:rPr>
          <w:rFonts w:cs="Arial"/>
        </w:rPr>
      </w:pPr>
    </w:p>
    <w:p w:rsidR="000D066B" w:rsidRPr="009C0E52" w:rsidRDefault="000D066B" w:rsidP="000D066B">
      <w:pPr>
        <w:spacing w:after="0"/>
        <w:ind w:left="426"/>
        <w:rPr>
          <w:rFonts w:cs="Arial"/>
          <w:b/>
          <w:u w:val="single"/>
        </w:rPr>
      </w:pPr>
      <w:r>
        <w:rPr>
          <w:rFonts w:cs="Arial"/>
          <w:b/>
          <w:u w:val="single"/>
        </w:rPr>
        <w:t>PARTE I:</w:t>
      </w:r>
    </w:p>
    <w:p w:rsidR="000D066B" w:rsidRDefault="000D066B" w:rsidP="000D066B">
      <w:pPr>
        <w:spacing w:after="0"/>
        <w:ind w:left="426"/>
        <w:rPr>
          <w:rFonts w:cs="Arial"/>
          <w:u w:val="single"/>
        </w:rPr>
      </w:pPr>
    </w:p>
    <w:p w:rsidR="000D066B" w:rsidRPr="00BC7EBE" w:rsidRDefault="000D066B" w:rsidP="00C316C8">
      <w:pPr>
        <w:pStyle w:val="Prrafodelista"/>
        <w:numPr>
          <w:ilvl w:val="1"/>
          <w:numId w:val="41"/>
        </w:numPr>
        <w:spacing w:after="0" w:line="360" w:lineRule="auto"/>
        <w:jc w:val="both"/>
        <w:rPr>
          <w:rFonts w:ascii="Arial" w:eastAsia="Times New Roman" w:hAnsi="Arial" w:cs="Arial"/>
          <w:b/>
          <w:i/>
          <w:snapToGrid w:val="0"/>
          <w:u w:val="single"/>
          <w:lang w:eastAsia="es-ES"/>
        </w:rPr>
      </w:pPr>
      <w:r>
        <w:rPr>
          <w:rFonts w:ascii="Arial" w:eastAsia="Times New Roman" w:hAnsi="Arial" w:cs="Arial"/>
          <w:snapToGrid w:val="0"/>
          <w:lang w:eastAsia="es-ES"/>
        </w:rPr>
        <w:t xml:space="preserve">El recuadro de </w:t>
      </w:r>
      <w:r w:rsidRPr="00BC7EBE">
        <w:rPr>
          <w:rFonts w:ascii="Arial" w:eastAsia="Times New Roman" w:hAnsi="Arial" w:cs="Arial"/>
          <w:i/>
          <w:snapToGrid w:val="0"/>
          <w:lang w:eastAsia="es-ES"/>
        </w:rPr>
        <w:t xml:space="preserve">información sobre la publicación (número del anuncio en el DOS y </w:t>
      </w:r>
      <w:proofErr w:type="spellStart"/>
      <w:r w:rsidRPr="00083288">
        <w:rPr>
          <w:rFonts w:ascii="Arial" w:eastAsia="Times New Roman" w:hAnsi="Arial" w:cs="Arial"/>
          <w:i/>
          <w:snapToGrid w:val="0"/>
          <w:lang w:val="ca-ES" w:eastAsia="es-ES"/>
        </w:rPr>
        <w:t>National</w:t>
      </w:r>
      <w:proofErr w:type="spellEnd"/>
      <w:r w:rsidRPr="00083288">
        <w:rPr>
          <w:rFonts w:ascii="Arial" w:eastAsia="Times New Roman" w:hAnsi="Arial" w:cs="Arial"/>
          <w:i/>
          <w:snapToGrid w:val="0"/>
          <w:lang w:val="ca-ES" w:eastAsia="es-ES"/>
        </w:rPr>
        <w:t xml:space="preserve"> </w:t>
      </w:r>
      <w:proofErr w:type="spellStart"/>
      <w:r w:rsidRPr="00083288">
        <w:rPr>
          <w:rFonts w:ascii="Arial" w:eastAsia="Times New Roman" w:hAnsi="Arial" w:cs="Arial"/>
          <w:i/>
          <w:snapToGrid w:val="0"/>
          <w:lang w:val="ca-ES" w:eastAsia="es-ES"/>
        </w:rPr>
        <w:t>Official</w:t>
      </w:r>
      <w:proofErr w:type="spellEnd"/>
      <w:r w:rsidRPr="00083288">
        <w:rPr>
          <w:rFonts w:ascii="Arial" w:eastAsia="Times New Roman" w:hAnsi="Arial" w:cs="Arial"/>
          <w:i/>
          <w:snapToGrid w:val="0"/>
          <w:lang w:val="ca-ES" w:eastAsia="es-ES"/>
        </w:rPr>
        <w:t xml:space="preserve"> </w:t>
      </w:r>
      <w:proofErr w:type="spellStart"/>
      <w:r w:rsidRPr="00083288">
        <w:rPr>
          <w:rFonts w:ascii="Arial" w:eastAsia="Times New Roman" w:hAnsi="Arial" w:cs="Arial"/>
          <w:i/>
          <w:snapToGrid w:val="0"/>
          <w:lang w:val="ca-ES" w:eastAsia="es-ES"/>
        </w:rPr>
        <w:t>Journa</w:t>
      </w:r>
      <w:r>
        <w:rPr>
          <w:rFonts w:ascii="Arial" w:eastAsia="Times New Roman" w:hAnsi="Arial" w:cs="Arial"/>
          <w:i/>
          <w:snapToGrid w:val="0"/>
          <w:lang w:val="ca-ES" w:eastAsia="es-ES"/>
        </w:rPr>
        <w:t>l</w:t>
      </w:r>
      <w:proofErr w:type="spellEnd"/>
      <w:r w:rsidRPr="00BC7EBE">
        <w:rPr>
          <w:rFonts w:ascii="Arial" w:eastAsia="Times New Roman" w:hAnsi="Arial" w:cs="Arial"/>
          <w:i/>
          <w:snapToGrid w:val="0"/>
          <w:lang w:val="ca-ES" w:eastAsia="es-ES"/>
        </w:rPr>
        <w:t>)</w:t>
      </w:r>
      <w:r>
        <w:rPr>
          <w:rFonts w:ascii="Arial" w:eastAsia="Times New Roman" w:hAnsi="Arial" w:cs="Arial"/>
          <w:snapToGrid w:val="0"/>
          <w:lang w:eastAsia="es-ES"/>
        </w:rPr>
        <w:t xml:space="preserve"> no ha de cumplimentarse.</w:t>
      </w:r>
    </w:p>
    <w:p w:rsidR="000D066B" w:rsidRPr="00BC7EBE" w:rsidRDefault="000D066B" w:rsidP="000D066B">
      <w:pPr>
        <w:pStyle w:val="Prrafodelista"/>
        <w:spacing w:after="0" w:line="360" w:lineRule="auto"/>
        <w:ind w:left="1440"/>
        <w:jc w:val="both"/>
        <w:rPr>
          <w:rFonts w:ascii="Arial" w:eastAsia="Times New Roman" w:hAnsi="Arial" w:cs="Arial"/>
          <w:b/>
          <w:i/>
          <w:snapToGrid w:val="0"/>
          <w:u w:val="single"/>
          <w:lang w:eastAsia="es-ES"/>
        </w:rPr>
      </w:pPr>
    </w:p>
    <w:p w:rsidR="000D066B" w:rsidRPr="00BC7EBE" w:rsidRDefault="000D066B" w:rsidP="00C316C8">
      <w:pPr>
        <w:pStyle w:val="Prrafodelista"/>
        <w:numPr>
          <w:ilvl w:val="1"/>
          <w:numId w:val="41"/>
        </w:numPr>
        <w:spacing w:after="0" w:line="360" w:lineRule="auto"/>
        <w:jc w:val="both"/>
        <w:rPr>
          <w:rFonts w:ascii="Arial" w:eastAsia="Times New Roman" w:hAnsi="Arial" w:cs="Arial"/>
          <w:b/>
          <w:i/>
          <w:snapToGrid w:val="0"/>
          <w:u w:val="single"/>
          <w:lang w:eastAsia="es-ES"/>
        </w:rPr>
      </w:pPr>
      <w:r>
        <w:rPr>
          <w:rFonts w:ascii="Arial" w:eastAsia="Times New Roman" w:hAnsi="Arial" w:cs="Arial"/>
          <w:snapToGrid w:val="0"/>
          <w:lang w:eastAsia="es-ES"/>
        </w:rPr>
        <w:t>El resto de información de la PARTE I ha de cumplimentarse con los siguientes datos:</w:t>
      </w:r>
    </w:p>
    <w:p w:rsidR="000D066B" w:rsidRDefault="000D066B" w:rsidP="000D066B">
      <w:pPr>
        <w:spacing w:after="0"/>
        <w:ind w:left="426"/>
        <w:rPr>
          <w:rFonts w:cs="Arial"/>
          <w:u w:val="single"/>
        </w:rPr>
      </w:pPr>
    </w:p>
    <w:p w:rsidR="000D066B" w:rsidRPr="009C0E52" w:rsidRDefault="000D066B" w:rsidP="000D066B">
      <w:pPr>
        <w:spacing w:after="0"/>
        <w:ind w:left="426"/>
        <w:rPr>
          <w:rFonts w:cs="Arial"/>
        </w:rPr>
      </w:pPr>
      <w:r>
        <w:rPr>
          <w:rFonts w:cs="Arial"/>
          <w:u w:val="single"/>
        </w:rPr>
        <w:t>Identidad del contratante</w:t>
      </w:r>
      <w:r>
        <w:rPr>
          <w:rFonts w:cs="Arial"/>
        </w:rPr>
        <w:t>:</w:t>
      </w:r>
      <w:r>
        <w:rPr>
          <w:rFonts w:cs="Arial"/>
        </w:rPr>
        <w:tab/>
        <w:t>Entidad del sector público que siendo poder adjudicador (subcentral) no reúne la condición de Administración Pública.</w:t>
      </w:r>
    </w:p>
    <w:p w:rsidR="000D066B" w:rsidRPr="009C0E52" w:rsidRDefault="000D066B" w:rsidP="000D066B">
      <w:pPr>
        <w:spacing w:after="0"/>
        <w:ind w:left="426"/>
        <w:rPr>
          <w:rFonts w:cs="Arial"/>
          <w:i/>
        </w:rPr>
      </w:pPr>
      <w:r>
        <w:rPr>
          <w:rFonts w:cs="Arial"/>
          <w:u w:val="single"/>
        </w:rPr>
        <w:t>Nombre</w:t>
      </w:r>
      <w:r>
        <w:rPr>
          <w:rFonts w:cs="Arial"/>
        </w:rPr>
        <w:t>: “</w:t>
      </w:r>
      <w:r>
        <w:rPr>
          <w:rFonts w:cs="Arial"/>
          <w:i/>
        </w:rPr>
        <w:t xml:space="preserve">MUTUAL MIDAT CYCLOPS, Mutua Colaboradora con la Seguridad Social </w:t>
      </w:r>
      <w:proofErr w:type="spellStart"/>
      <w:r>
        <w:rPr>
          <w:rFonts w:cs="Arial"/>
          <w:i/>
        </w:rPr>
        <w:t>nº</w:t>
      </w:r>
      <w:proofErr w:type="spellEnd"/>
      <w:r>
        <w:rPr>
          <w:rFonts w:cs="Arial"/>
          <w:i/>
        </w:rPr>
        <w:t xml:space="preserve"> 1”</w:t>
      </w:r>
    </w:p>
    <w:p w:rsidR="000D066B" w:rsidRPr="009C0E52" w:rsidRDefault="000D066B" w:rsidP="000D066B">
      <w:pPr>
        <w:spacing w:after="0"/>
        <w:ind w:left="426"/>
        <w:rPr>
          <w:rFonts w:cs="Arial"/>
        </w:rPr>
      </w:pPr>
      <w:r>
        <w:rPr>
          <w:rFonts w:cs="Arial"/>
        </w:rPr>
        <w:t>¿</w:t>
      </w:r>
      <w:r>
        <w:rPr>
          <w:rFonts w:cs="Arial"/>
          <w:u w:val="single"/>
        </w:rPr>
        <w:t>De qué contratación se trata?</w:t>
      </w:r>
      <w:r>
        <w:rPr>
          <w:rFonts w:cs="Arial"/>
        </w:rPr>
        <w:t>:</w:t>
      </w:r>
      <w:r>
        <w:rPr>
          <w:rFonts w:cs="Arial"/>
        </w:rPr>
        <w:tab/>
      </w:r>
      <w:r>
        <w:rPr>
          <w:rFonts w:cs="Arial"/>
          <w:i/>
        </w:rPr>
        <w:t>Contrato de servicios/suministros no sujeto a regulación armonizada</w:t>
      </w:r>
      <w:r>
        <w:rPr>
          <w:rFonts w:cs="Arial"/>
        </w:rPr>
        <w:t>.</w:t>
      </w:r>
    </w:p>
    <w:p w:rsidR="000D066B" w:rsidRPr="009C0E52" w:rsidRDefault="000D066B" w:rsidP="000D066B">
      <w:pPr>
        <w:spacing w:after="0"/>
        <w:ind w:left="426"/>
        <w:rPr>
          <w:rFonts w:cs="Arial"/>
          <w:i/>
        </w:rPr>
      </w:pPr>
      <w:r>
        <w:rPr>
          <w:rFonts w:cs="Arial"/>
          <w:u w:val="single"/>
        </w:rPr>
        <w:t>Título o breve descripción de la contratación</w:t>
      </w:r>
      <w:r>
        <w:rPr>
          <w:rFonts w:cs="Arial"/>
        </w:rPr>
        <w:t xml:space="preserve">: </w:t>
      </w:r>
      <w:sdt>
        <w:sdtPr>
          <w:rPr>
            <w:rFonts w:cs="Arial"/>
            <w:i/>
          </w:rPr>
          <w:alias w:val="Título"/>
          <w:tag w:val=""/>
          <w:id w:val="-538429249"/>
          <w:showingPlcHdr/>
          <w:dataBinding w:prefixMappings="xmlns:ns0='http://purl.org/dc/elements/1.1/' xmlns:ns1='http://schemas.openxmlformats.org/package/2006/metadata/core-properties' " w:xpath="/ns1:coreProperties[1]/ns0:title[1]" w:storeItemID="{6C3C8BC8-F283-45AE-878A-BAB7291924A1}"/>
          <w:text/>
        </w:sdtPr>
        <w:sdtEndPr/>
        <w:sdtContent>
          <w:r w:rsidRPr="009C0E52">
            <w:rPr>
              <w:rFonts w:cs="Arial"/>
              <w:i/>
            </w:rPr>
            <w:t xml:space="preserve">     </w:t>
          </w:r>
        </w:sdtContent>
      </w:sdt>
      <w:r w:rsidRPr="009C0E52">
        <w:rPr>
          <w:rFonts w:cs="Arial"/>
          <w:i/>
        </w:rPr>
        <w:t xml:space="preserve"> </w:t>
      </w:r>
    </w:p>
    <w:p w:rsidR="000D066B" w:rsidRDefault="000D066B" w:rsidP="000D066B">
      <w:pPr>
        <w:spacing w:after="0"/>
        <w:ind w:left="426"/>
        <w:rPr>
          <w:rFonts w:cs="Arial"/>
          <w:i/>
        </w:rPr>
      </w:pPr>
      <w:r w:rsidRPr="009C0E52">
        <w:rPr>
          <w:rFonts w:cs="Arial"/>
          <w:u w:val="single"/>
        </w:rPr>
        <w:t>Número de expediente</w:t>
      </w:r>
      <w:r w:rsidRPr="009C0E52">
        <w:rPr>
          <w:rFonts w:cs="Arial"/>
        </w:rPr>
        <w:t>:</w:t>
      </w:r>
      <w:r w:rsidRPr="009C0E52">
        <w:rPr>
          <w:rFonts w:cs="Arial"/>
          <w:i/>
        </w:rPr>
        <w:t xml:space="preserve"> </w:t>
      </w:r>
      <w:sdt>
        <w:sdtPr>
          <w:rPr>
            <w:rFonts w:cs="Arial"/>
            <w:i/>
          </w:rPr>
          <w:alias w:val="Categoría"/>
          <w:tag w:val=""/>
          <w:id w:val="-704327284"/>
          <w:showingPlcHdr/>
          <w:dataBinding w:prefixMappings="xmlns:ns0='http://purl.org/dc/elements/1.1/' xmlns:ns1='http://schemas.openxmlformats.org/package/2006/metadata/core-properties' " w:xpath="/ns1:coreProperties[1]/ns1:category[1]" w:storeItemID="{6C3C8BC8-F283-45AE-878A-BAB7291924A1}"/>
          <w:text/>
        </w:sdtPr>
        <w:sdtEndPr/>
        <w:sdtContent>
          <w:r w:rsidRPr="009C0E52">
            <w:rPr>
              <w:rFonts w:cs="Arial"/>
              <w:i/>
              <w:color w:val="808080"/>
            </w:rPr>
            <w:t>[Categoría]</w:t>
          </w:r>
        </w:sdtContent>
      </w:sdt>
    </w:p>
    <w:p w:rsidR="000D066B" w:rsidRPr="009C0E52" w:rsidRDefault="000D066B" w:rsidP="000D066B">
      <w:pPr>
        <w:spacing w:after="0"/>
        <w:ind w:left="426"/>
        <w:rPr>
          <w:rFonts w:cs="Arial"/>
          <w:u w:val="single"/>
        </w:rPr>
      </w:pPr>
    </w:p>
    <w:p w:rsidR="000D066B" w:rsidRPr="009C0E52" w:rsidRDefault="000D066B" w:rsidP="000D066B">
      <w:pPr>
        <w:spacing w:after="0"/>
        <w:rPr>
          <w:rFonts w:cs="Arial"/>
          <w:color w:val="FF0000"/>
        </w:rPr>
      </w:pPr>
    </w:p>
    <w:p w:rsidR="000D066B" w:rsidRPr="009C0E52" w:rsidRDefault="000D066B" w:rsidP="000D066B">
      <w:pPr>
        <w:spacing w:after="0"/>
        <w:ind w:left="426"/>
        <w:rPr>
          <w:rFonts w:cs="Arial"/>
          <w:b/>
          <w:u w:val="single"/>
        </w:rPr>
      </w:pPr>
      <w:r w:rsidRPr="009C0E52">
        <w:rPr>
          <w:rFonts w:cs="Arial"/>
          <w:b/>
          <w:u w:val="single"/>
        </w:rPr>
        <w:t>PARTE II, apartado A del DEUC</w:t>
      </w:r>
      <w:r w:rsidRPr="009C0E52">
        <w:rPr>
          <w:rFonts w:cs="Arial"/>
          <w:b/>
        </w:rPr>
        <w:t xml:space="preserve">: </w:t>
      </w:r>
      <w:r w:rsidRPr="009C0E52">
        <w:rPr>
          <w:rFonts w:cs="Arial"/>
          <w:b/>
          <w:u w:val="single"/>
        </w:rPr>
        <w:t>“Información sobre el operador económico”.</w:t>
      </w:r>
    </w:p>
    <w:p w:rsidR="000D066B" w:rsidRPr="009C0E52" w:rsidRDefault="000D066B" w:rsidP="000D066B">
      <w:pPr>
        <w:spacing w:after="0"/>
        <w:ind w:left="426"/>
        <w:rPr>
          <w:rFonts w:cs="Arial"/>
          <w:b/>
          <w:u w:val="single"/>
        </w:rPr>
      </w:pPr>
    </w:p>
    <w:p w:rsidR="000D066B" w:rsidRDefault="000D066B" w:rsidP="00C316C8">
      <w:pPr>
        <w:pStyle w:val="Prrafodelista"/>
        <w:numPr>
          <w:ilvl w:val="1"/>
          <w:numId w:val="42"/>
        </w:numPr>
        <w:spacing w:after="0" w:line="360" w:lineRule="auto"/>
        <w:jc w:val="both"/>
        <w:rPr>
          <w:rFonts w:ascii="Arial" w:eastAsia="Times New Roman" w:hAnsi="Arial" w:cs="Arial"/>
          <w:snapToGrid w:val="0"/>
          <w:lang w:eastAsia="es-ES"/>
        </w:rPr>
      </w:pPr>
      <w:r w:rsidRPr="00AA4DBE">
        <w:rPr>
          <w:rFonts w:ascii="Arial" w:eastAsia="Times New Roman" w:hAnsi="Arial" w:cs="Arial"/>
          <w:snapToGrid w:val="0"/>
          <w:lang w:eastAsia="es-ES"/>
        </w:rPr>
        <w:t>La dirección de correo electrónico consignada en este apartado</w:t>
      </w:r>
      <w:r>
        <w:rPr>
          <w:rFonts w:ascii="Arial" w:eastAsia="Times New Roman" w:hAnsi="Arial" w:cs="Arial"/>
          <w:snapToGrid w:val="0"/>
          <w:lang w:eastAsia="es-ES"/>
        </w:rPr>
        <w:t xml:space="preserve"> será la empleada por la Mutua para</w:t>
      </w:r>
      <w:r w:rsidRPr="00AA4DBE">
        <w:rPr>
          <w:rFonts w:ascii="Arial" w:eastAsia="Times New Roman" w:hAnsi="Arial" w:cs="Arial"/>
          <w:snapToGrid w:val="0"/>
          <w:lang w:eastAsia="es-ES"/>
        </w:rPr>
        <w:t xml:space="preserve"> </w:t>
      </w:r>
      <w:r>
        <w:rPr>
          <w:rFonts w:ascii="Arial" w:eastAsia="Times New Roman" w:hAnsi="Arial" w:cs="Arial"/>
          <w:snapToGrid w:val="0"/>
          <w:lang w:eastAsia="es-ES"/>
        </w:rPr>
        <w:t>remitir los</w:t>
      </w:r>
      <w:r w:rsidRPr="00AA4DBE">
        <w:rPr>
          <w:rFonts w:ascii="Arial" w:eastAsia="Times New Roman" w:hAnsi="Arial" w:cs="Arial"/>
          <w:snapToGrid w:val="0"/>
          <w:lang w:eastAsia="es-ES"/>
        </w:rPr>
        <w:t xml:space="preserve"> </w:t>
      </w:r>
      <w:r>
        <w:rPr>
          <w:rFonts w:ascii="Arial" w:eastAsia="Times New Roman" w:hAnsi="Arial" w:cs="Arial"/>
          <w:snapToGrid w:val="0"/>
          <w:lang w:eastAsia="es-ES"/>
        </w:rPr>
        <w:t>avisos de notificación</w:t>
      </w:r>
      <w:r w:rsidRPr="00AA4DBE">
        <w:rPr>
          <w:rFonts w:ascii="Arial" w:eastAsia="Times New Roman" w:hAnsi="Arial" w:cs="Arial"/>
          <w:snapToGrid w:val="0"/>
          <w:lang w:eastAsia="es-ES"/>
        </w:rPr>
        <w:t xml:space="preserve"> al licitador, de conformidad con lo dispuesto en la disposición adicional decimoquinta de la LCSP.</w:t>
      </w:r>
    </w:p>
    <w:p w:rsidR="000D066B" w:rsidRDefault="000D066B" w:rsidP="000D066B">
      <w:pPr>
        <w:pStyle w:val="Prrafodelista"/>
        <w:spacing w:after="0" w:line="360" w:lineRule="auto"/>
        <w:ind w:left="1440"/>
        <w:jc w:val="both"/>
        <w:rPr>
          <w:rFonts w:ascii="Arial" w:eastAsia="Times New Roman" w:hAnsi="Arial" w:cs="Arial"/>
          <w:snapToGrid w:val="0"/>
          <w:lang w:eastAsia="es-ES"/>
        </w:rPr>
      </w:pPr>
    </w:p>
    <w:p w:rsidR="000D066B" w:rsidRPr="00B0066A" w:rsidRDefault="000D066B" w:rsidP="00C316C8">
      <w:pPr>
        <w:pStyle w:val="Prrafodelista"/>
        <w:numPr>
          <w:ilvl w:val="1"/>
          <w:numId w:val="42"/>
        </w:numPr>
        <w:spacing w:after="0" w:line="360" w:lineRule="auto"/>
        <w:jc w:val="both"/>
        <w:rPr>
          <w:rFonts w:ascii="Arial" w:eastAsia="Times New Roman" w:hAnsi="Arial" w:cs="Arial"/>
          <w:snapToGrid w:val="0"/>
          <w:lang w:eastAsia="es-ES"/>
        </w:rPr>
      </w:pPr>
      <w:r w:rsidRPr="00B0066A">
        <w:rPr>
          <w:rFonts w:ascii="Arial" w:eastAsia="Times New Roman" w:hAnsi="Arial" w:cs="Arial"/>
          <w:snapToGrid w:val="0"/>
          <w:lang w:eastAsia="es-ES"/>
        </w:rPr>
        <w:t xml:space="preserve">A la pregunta de </w:t>
      </w:r>
      <w:r w:rsidRPr="00B0066A">
        <w:rPr>
          <w:rFonts w:ascii="Arial" w:hAnsi="Arial" w:cs="Arial"/>
          <w:i/>
          <w:shd w:val="clear" w:color="auto" w:fill="FFFFFF"/>
        </w:rPr>
        <w:t xml:space="preserve">¿Está participando el operador económico en el procedimiento de contratación junto con otros?, </w:t>
      </w:r>
      <w:r w:rsidRPr="00B0066A">
        <w:rPr>
          <w:rFonts w:ascii="Arial" w:hAnsi="Arial" w:cs="Arial"/>
          <w:shd w:val="clear" w:color="auto" w:fill="FFFFFF"/>
        </w:rPr>
        <w:t xml:space="preserve">deberá responderse SÍ o NO, dependiendo de si la empresa participa </w:t>
      </w:r>
      <w:proofErr w:type="gramStart"/>
      <w:r w:rsidRPr="00B0066A">
        <w:rPr>
          <w:rFonts w:ascii="Arial" w:hAnsi="Arial" w:cs="Arial"/>
          <w:shd w:val="clear" w:color="auto" w:fill="FFFFFF"/>
        </w:rPr>
        <w:t>individualmente o conjuntamente</w:t>
      </w:r>
      <w:proofErr w:type="gramEnd"/>
      <w:r w:rsidRPr="00B0066A">
        <w:rPr>
          <w:rFonts w:ascii="Arial" w:hAnsi="Arial" w:cs="Arial"/>
          <w:shd w:val="clear" w:color="auto" w:fill="FFFFFF"/>
        </w:rPr>
        <w:t xml:space="preserve"> (UTE) con otra entidad. En caso afirmativo deberá atenderse a las siguientes consideraciones:</w:t>
      </w:r>
    </w:p>
    <w:p w:rsidR="000D066B" w:rsidRPr="00B0066A" w:rsidRDefault="000D066B" w:rsidP="000D066B">
      <w:pPr>
        <w:pStyle w:val="Prrafodelista"/>
        <w:rPr>
          <w:rFonts w:ascii="Arial" w:eastAsia="Times New Roman" w:hAnsi="Arial" w:cs="Arial"/>
          <w:snapToGrid w:val="0"/>
          <w:lang w:eastAsia="es-ES"/>
        </w:rPr>
      </w:pPr>
    </w:p>
    <w:p w:rsidR="000D066B" w:rsidRPr="00B0066A" w:rsidRDefault="000D066B" w:rsidP="00C316C8">
      <w:pPr>
        <w:pStyle w:val="Prrafodelista"/>
        <w:numPr>
          <w:ilvl w:val="2"/>
          <w:numId w:val="42"/>
        </w:numPr>
        <w:spacing w:after="0" w:line="360" w:lineRule="auto"/>
        <w:jc w:val="both"/>
        <w:rPr>
          <w:rFonts w:ascii="Arial" w:eastAsia="Times New Roman" w:hAnsi="Arial" w:cs="Arial"/>
          <w:snapToGrid w:val="0"/>
          <w:lang w:eastAsia="es-ES"/>
        </w:rPr>
      </w:pPr>
      <w:r w:rsidRPr="00B0066A">
        <w:rPr>
          <w:rFonts w:ascii="Arial" w:eastAsia="Times New Roman" w:hAnsi="Arial" w:cs="Arial"/>
          <w:snapToGrid w:val="0"/>
          <w:lang w:eastAsia="es-ES"/>
        </w:rPr>
        <w:t>Debe darse contestación a las cuestiones que siguen a la pregunta inicial.</w:t>
      </w:r>
    </w:p>
    <w:p w:rsidR="000D066B" w:rsidRPr="00B0066A" w:rsidRDefault="000D066B" w:rsidP="000D066B">
      <w:pPr>
        <w:pStyle w:val="Prrafodelista"/>
        <w:spacing w:after="0" w:line="360" w:lineRule="auto"/>
        <w:ind w:left="2160"/>
        <w:jc w:val="both"/>
        <w:rPr>
          <w:rFonts w:ascii="Arial" w:eastAsia="Times New Roman" w:hAnsi="Arial" w:cs="Arial"/>
          <w:snapToGrid w:val="0"/>
          <w:lang w:eastAsia="es-ES"/>
        </w:rPr>
      </w:pPr>
    </w:p>
    <w:p w:rsidR="000D066B" w:rsidRDefault="000D066B" w:rsidP="00C316C8">
      <w:pPr>
        <w:pStyle w:val="Prrafodelista"/>
        <w:numPr>
          <w:ilvl w:val="2"/>
          <w:numId w:val="42"/>
        </w:numPr>
        <w:spacing w:after="0" w:line="360" w:lineRule="auto"/>
        <w:jc w:val="both"/>
        <w:rPr>
          <w:rFonts w:ascii="Arial" w:eastAsia="Times New Roman" w:hAnsi="Arial" w:cs="Arial"/>
          <w:snapToGrid w:val="0"/>
          <w:lang w:eastAsia="es-ES"/>
        </w:rPr>
      </w:pPr>
      <w:r>
        <w:rPr>
          <w:rFonts w:ascii="Arial" w:eastAsia="Times New Roman" w:hAnsi="Arial" w:cs="Arial"/>
          <w:snapToGrid w:val="0"/>
          <w:lang w:eastAsia="es-ES"/>
        </w:rPr>
        <w:t xml:space="preserve">Cada una de las entidades que participen conjuntamente aportarán su propio DEUC, debidamente cumplimentado </w:t>
      </w:r>
      <w:r w:rsidRPr="00DF5B5E">
        <w:rPr>
          <w:rFonts w:ascii="Arial" w:eastAsia="Times New Roman" w:hAnsi="Arial" w:cs="Arial"/>
          <w:snapToGrid w:val="0"/>
          <w:lang w:eastAsia="es-ES"/>
        </w:rPr>
        <w:t xml:space="preserve">en su integridad (salvo la PARTE V) y firmado por </w:t>
      </w:r>
      <w:r>
        <w:rPr>
          <w:rFonts w:ascii="Arial" w:eastAsia="Times New Roman" w:hAnsi="Arial" w:cs="Arial"/>
          <w:snapToGrid w:val="0"/>
          <w:lang w:eastAsia="es-ES"/>
        </w:rPr>
        <w:t>su representante.</w:t>
      </w:r>
    </w:p>
    <w:p w:rsidR="000D066B" w:rsidRPr="00B0066A" w:rsidRDefault="000D066B" w:rsidP="000D066B">
      <w:pPr>
        <w:pStyle w:val="Prrafodelista"/>
        <w:rPr>
          <w:rFonts w:ascii="Arial" w:eastAsia="Times New Roman" w:hAnsi="Arial" w:cs="Arial"/>
          <w:snapToGrid w:val="0"/>
          <w:lang w:eastAsia="es-ES"/>
        </w:rPr>
      </w:pPr>
    </w:p>
    <w:p w:rsidR="000D066B" w:rsidRPr="00B0066A" w:rsidRDefault="000D066B" w:rsidP="000D066B">
      <w:pPr>
        <w:spacing w:after="0"/>
        <w:ind w:left="426"/>
        <w:rPr>
          <w:rFonts w:cs="Arial"/>
          <w:b/>
          <w:u w:val="single"/>
        </w:rPr>
      </w:pPr>
      <w:r w:rsidRPr="00B0066A">
        <w:rPr>
          <w:rFonts w:cs="Arial"/>
          <w:b/>
          <w:u w:val="single"/>
        </w:rPr>
        <w:t>PARTE II, apartado C del DEUC:</w:t>
      </w:r>
      <w:r w:rsidRPr="00B0066A">
        <w:rPr>
          <w:rFonts w:cs="Arial"/>
          <w:b/>
        </w:rPr>
        <w:t xml:space="preserve"> “</w:t>
      </w:r>
      <w:r w:rsidRPr="00B0066A">
        <w:rPr>
          <w:rFonts w:cs="Arial"/>
          <w:b/>
          <w:bCs/>
          <w:u w:val="single"/>
        </w:rPr>
        <w:t>Información sobre el recurso a la capacidad de otras entidades</w:t>
      </w:r>
      <w:r w:rsidRPr="00B0066A">
        <w:rPr>
          <w:rFonts w:cs="Arial"/>
          <w:b/>
          <w:u w:val="single"/>
        </w:rPr>
        <w:t>”.</w:t>
      </w:r>
    </w:p>
    <w:p w:rsidR="000D066B" w:rsidRPr="00B0066A" w:rsidRDefault="000D066B" w:rsidP="000D066B">
      <w:pPr>
        <w:spacing w:after="0"/>
        <w:ind w:left="426"/>
        <w:rPr>
          <w:rFonts w:cs="Arial"/>
        </w:rPr>
      </w:pPr>
    </w:p>
    <w:p w:rsidR="000D066B" w:rsidRPr="00B0066A" w:rsidRDefault="000D066B" w:rsidP="00C316C8">
      <w:pPr>
        <w:numPr>
          <w:ilvl w:val="1"/>
          <w:numId w:val="43"/>
        </w:numPr>
        <w:spacing w:after="0"/>
        <w:ind w:left="1276"/>
        <w:rPr>
          <w:rFonts w:cs="Arial"/>
        </w:rPr>
      </w:pPr>
      <w:r w:rsidRPr="00B0066A">
        <w:rPr>
          <w:rFonts w:cs="Arial"/>
        </w:rPr>
        <w:t xml:space="preserve">El operador económico deberá responder si se basa o no en la capacidad de otras entidades para satisfacer los criterios de selección contemplados en la PARTE IV del </w:t>
      </w:r>
      <w:r w:rsidRPr="00B0066A">
        <w:rPr>
          <w:rFonts w:cs="Arial"/>
        </w:rPr>
        <w:lastRenderedPageBreak/>
        <w:t>DEUC (integración de la solvencia, de acuerdo con lo previsto en el artículo 75 de la Ley 9/2017).</w:t>
      </w:r>
    </w:p>
    <w:p w:rsidR="000D066B" w:rsidRPr="00B0066A" w:rsidRDefault="000D066B" w:rsidP="000D066B">
      <w:pPr>
        <w:spacing w:after="0"/>
        <w:ind w:left="1276"/>
        <w:rPr>
          <w:rFonts w:cs="Arial"/>
        </w:rPr>
      </w:pPr>
    </w:p>
    <w:p w:rsidR="000D066B" w:rsidRPr="00B0066A" w:rsidRDefault="000D066B" w:rsidP="00C316C8">
      <w:pPr>
        <w:numPr>
          <w:ilvl w:val="1"/>
          <w:numId w:val="43"/>
        </w:numPr>
        <w:spacing w:after="0"/>
        <w:ind w:left="1276"/>
        <w:rPr>
          <w:rFonts w:cs="Arial"/>
        </w:rPr>
      </w:pPr>
      <w:r w:rsidRPr="00B0066A">
        <w:rPr>
          <w:rFonts w:cs="Arial"/>
        </w:rPr>
        <w:t xml:space="preserve">Deberá presentarse un formulario de DEUC aparte, que recoja la información exigida en la PARTE I, en las secciones A y B de la PARTE </w:t>
      </w:r>
      <w:proofErr w:type="gramStart"/>
      <w:r w:rsidRPr="00B0066A">
        <w:rPr>
          <w:rFonts w:cs="Arial"/>
        </w:rPr>
        <w:t>II,  en</w:t>
      </w:r>
      <w:proofErr w:type="gramEnd"/>
      <w:r w:rsidRPr="00B0066A">
        <w:rPr>
          <w:rFonts w:cs="Arial"/>
        </w:rPr>
        <w:t xml:space="preserve"> la PARTE III y en la PARTE IV, por cada una de las entidades de que se trate, debidamente cumplimentado y firmado por las entidades en cuestión.</w:t>
      </w:r>
    </w:p>
    <w:p w:rsidR="000D066B" w:rsidRPr="00B0066A" w:rsidRDefault="000D066B" w:rsidP="000D066B">
      <w:pPr>
        <w:spacing w:after="0"/>
        <w:ind w:left="1276"/>
        <w:rPr>
          <w:rFonts w:cs="Arial"/>
        </w:rPr>
      </w:pPr>
    </w:p>
    <w:p w:rsidR="000D066B" w:rsidRPr="00B0066A" w:rsidRDefault="000D066B" w:rsidP="000D066B">
      <w:pPr>
        <w:spacing w:after="0"/>
        <w:ind w:left="1276"/>
        <w:rPr>
          <w:rFonts w:cs="Arial"/>
        </w:rPr>
      </w:pPr>
      <w:r w:rsidRPr="00B0066A">
        <w:rPr>
          <w:rFonts w:cs="Arial"/>
        </w:rPr>
        <w:t>En cuanto a la PARTE IV, la cumplimentación del DEUC correspondiente por las entidades a cuya capacidad recurre el operador económico, se realizará conforme se indica más a</w:t>
      </w:r>
      <w:r>
        <w:rPr>
          <w:rFonts w:cs="Arial"/>
        </w:rPr>
        <w:t>bajo (</w:t>
      </w:r>
      <w:r w:rsidRPr="00B0066A">
        <w:rPr>
          <w:rFonts w:cs="Arial"/>
        </w:rPr>
        <w:t>PARTE IV del DEUC: “Criterios de Selección”</w:t>
      </w:r>
      <w:r>
        <w:rPr>
          <w:rFonts w:cs="Arial"/>
        </w:rPr>
        <w:t>)</w:t>
      </w:r>
      <w:r w:rsidRPr="00B0066A">
        <w:rPr>
          <w:rFonts w:cs="Arial"/>
        </w:rPr>
        <w:t>.</w:t>
      </w:r>
    </w:p>
    <w:p w:rsidR="000D066B" w:rsidRDefault="000D066B" w:rsidP="000D066B">
      <w:pPr>
        <w:spacing w:after="0"/>
        <w:ind w:left="426"/>
        <w:rPr>
          <w:rFonts w:cs="Arial"/>
        </w:rPr>
      </w:pPr>
    </w:p>
    <w:p w:rsidR="000D066B" w:rsidRPr="009C0E52" w:rsidRDefault="000D066B" w:rsidP="000D066B">
      <w:pPr>
        <w:spacing w:after="0"/>
        <w:ind w:left="426"/>
        <w:rPr>
          <w:rFonts w:cs="Arial"/>
        </w:rPr>
      </w:pPr>
      <w:r>
        <w:rPr>
          <w:rFonts w:cs="Arial"/>
          <w:b/>
          <w:u w:val="single"/>
        </w:rPr>
        <w:t>PARTE III, apartado D del DEUC: “</w:t>
      </w:r>
      <w:proofErr w:type="gramStart"/>
      <w:r>
        <w:rPr>
          <w:rFonts w:cs="Arial"/>
          <w:b/>
          <w:u w:val="single"/>
        </w:rPr>
        <w:t>Otros  motivos</w:t>
      </w:r>
      <w:proofErr w:type="gramEnd"/>
      <w:r>
        <w:rPr>
          <w:rFonts w:cs="Arial"/>
          <w:b/>
          <w:u w:val="single"/>
        </w:rPr>
        <w:t xml:space="preserve"> de exclusión que pueden estar previstos en la legislación nacional del Estado miembro del poder adjudicador o de la entidad adjudicadora</w:t>
      </w:r>
      <w:r>
        <w:rPr>
          <w:rFonts w:cs="Arial"/>
        </w:rPr>
        <w:t xml:space="preserve">”.  </w:t>
      </w:r>
    </w:p>
    <w:p w:rsidR="000D066B" w:rsidRPr="009C0E52" w:rsidRDefault="000D066B" w:rsidP="000D066B">
      <w:pPr>
        <w:spacing w:after="0"/>
        <w:ind w:left="426"/>
        <w:rPr>
          <w:rFonts w:cs="Arial"/>
        </w:rPr>
      </w:pPr>
    </w:p>
    <w:p w:rsidR="000D066B" w:rsidRPr="009C0E52" w:rsidRDefault="000D066B" w:rsidP="000D066B">
      <w:pPr>
        <w:spacing w:after="0"/>
        <w:ind w:left="426"/>
        <w:rPr>
          <w:rFonts w:cs="Arial"/>
        </w:rPr>
      </w:pPr>
      <w:r>
        <w:rPr>
          <w:rFonts w:cs="Arial"/>
        </w:rPr>
        <w:t xml:space="preserve">Dentro de los motivos de exclusión a los que alude el apartado D, de la parte III del DEUC deben entenderse incluidas las prohibiciones para contratar establecidas en la legislación española, tanto las establecidas con carácter general como aquellas otras que </w:t>
      </w:r>
      <w:proofErr w:type="gramStart"/>
      <w:r>
        <w:rPr>
          <w:rFonts w:cs="Arial"/>
        </w:rPr>
        <w:t>son de aplicación</w:t>
      </w:r>
      <w:proofErr w:type="gramEnd"/>
      <w:r>
        <w:rPr>
          <w:rFonts w:cs="Arial"/>
        </w:rPr>
        <w:t xml:space="preserve"> a MC MUTUAL en su condición de Mutua Colaboradora con la Seguridad Social. </w:t>
      </w:r>
    </w:p>
    <w:p w:rsidR="000D066B" w:rsidRPr="009C0E52" w:rsidRDefault="000D066B" w:rsidP="000D066B">
      <w:pPr>
        <w:spacing w:after="0"/>
        <w:ind w:left="567"/>
        <w:rPr>
          <w:rFonts w:cs="Arial"/>
        </w:rPr>
      </w:pPr>
    </w:p>
    <w:p w:rsidR="000D066B" w:rsidRPr="009C0E52" w:rsidRDefault="000D066B" w:rsidP="000D066B">
      <w:pPr>
        <w:spacing w:after="0"/>
        <w:ind w:left="426"/>
        <w:rPr>
          <w:rFonts w:cs="Arial"/>
        </w:rPr>
      </w:pPr>
      <w:r>
        <w:rPr>
          <w:rFonts w:cs="Arial"/>
        </w:rPr>
        <w:t xml:space="preserve">Así, de conformidad con lo dispuesto en el artículo 71 de la LCSP no podrán contratar con la Mutua las personas en quienes concurra alguna de las circunstancias previstas en dicho artículo ni en ninguno de los supuestos legales de incompatibilidad, estándose, en cuanto a la declaración de la concurrencia de prohibiciones de contratar y efectos a lo dispuesto, a su vez, en el artículo 72 de dicha Ley. </w:t>
      </w:r>
    </w:p>
    <w:p w:rsidR="000D066B" w:rsidRPr="009C0E52" w:rsidRDefault="000D066B" w:rsidP="000D066B">
      <w:pPr>
        <w:spacing w:after="0"/>
        <w:ind w:left="567"/>
        <w:rPr>
          <w:rFonts w:cs="Arial"/>
        </w:rPr>
      </w:pPr>
    </w:p>
    <w:p w:rsidR="000D066B" w:rsidRDefault="000D066B" w:rsidP="000D066B">
      <w:pPr>
        <w:spacing w:after="0"/>
        <w:ind w:left="426"/>
        <w:rPr>
          <w:rFonts w:cs="Arial"/>
        </w:rPr>
      </w:pPr>
      <w:r>
        <w:rPr>
          <w:rFonts w:cs="Arial"/>
        </w:rPr>
        <w:t xml:space="preserve">Tampoco podrán contratar con MC MUTUAL aquellos que se encuentren en alguno de los supuestos previstos en el artículo 91 del texto refundido de la Ley General de la Seguridad Social (aprobado por el Real Decreto Legislativo 8/2015, de 30 de octubre) </w:t>
      </w:r>
      <w:r w:rsidRPr="009C0E52">
        <w:rPr>
          <w:rFonts w:cs="Arial"/>
        </w:rPr>
        <w:t xml:space="preserve">y, en los contratos asistenciales, además, los contemplados, actualmente, en el apartado d) del artículo 12 del Real Decreto 1630/2011, de 14 de noviembre, por el que se regula la prestación de servicios </w:t>
      </w:r>
      <w:r w:rsidRPr="009C0E52">
        <w:rPr>
          <w:rFonts w:cs="Arial"/>
        </w:rPr>
        <w:lastRenderedPageBreak/>
        <w:t>sanitarios y de recuperación por las mutuas de accidentes de trabajo y enfermedades profesionales de la Seguridad Social (actualmente denominadas “Mutuas Colaboradoras con la Seguridad Social”).</w:t>
      </w:r>
    </w:p>
    <w:p w:rsidR="000D066B" w:rsidRDefault="000D066B" w:rsidP="000D066B">
      <w:pPr>
        <w:spacing w:after="0"/>
        <w:ind w:left="426"/>
        <w:rPr>
          <w:rFonts w:cs="Arial"/>
        </w:rPr>
      </w:pPr>
    </w:p>
    <w:p w:rsidR="000D066B" w:rsidRPr="00B0066A" w:rsidRDefault="000D066B" w:rsidP="00C316C8">
      <w:pPr>
        <w:pStyle w:val="Prrafodelista"/>
        <w:numPr>
          <w:ilvl w:val="1"/>
          <w:numId w:val="42"/>
        </w:numPr>
        <w:spacing w:after="0" w:line="360" w:lineRule="auto"/>
        <w:jc w:val="both"/>
        <w:rPr>
          <w:rFonts w:ascii="Arial" w:eastAsia="Times New Roman" w:hAnsi="Arial" w:cs="Arial"/>
          <w:i/>
          <w:snapToGrid w:val="0"/>
          <w:lang w:eastAsia="es-ES"/>
        </w:rPr>
      </w:pPr>
      <w:r>
        <w:rPr>
          <w:rFonts w:ascii="Arial" w:eastAsia="Times New Roman" w:hAnsi="Arial" w:cs="Arial"/>
          <w:snapToGrid w:val="0"/>
          <w:lang w:eastAsia="es-ES"/>
        </w:rPr>
        <w:t xml:space="preserve">De acuerdo con lo anterior, a la pregunta de </w:t>
      </w:r>
      <w:r w:rsidRPr="00B0066A">
        <w:rPr>
          <w:rFonts w:ascii="Arial" w:eastAsia="Times New Roman" w:hAnsi="Arial" w:cs="Arial"/>
          <w:b/>
          <w:bCs/>
          <w:i/>
          <w:snapToGrid w:val="0"/>
          <w:lang w:eastAsia="es-ES"/>
        </w:rPr>
        <w:t>¿Son aplicables los motivos de exclusión puramente nacionales que se especifican en el anuncio pertinente o los pliegos de la contratación?</w:t>
      </w:r>
      <w:r>
        <w:rPr>
          <w:rFonts w:ascii="Arial" w:eastAsia="Times New Roman" w:hAnsi="Arial" w:cs="Arial"/>
          <w:b/>
          <w:bCs/>
          <w:i/>
          <w:snapToGrid w:val="0"/>
          <w:lang w:eastAsia="es-ES"/>
        </w:rPr>
        <w:t xml:space="preserve">, </w:t>
      </w:r>
      <w:r>
        <w:rPr>
          <w:rFonts w:ascii="Arial" w:eastAsia="Times New Roman" w:hAnsi="Arial" w:cs="Arial"/>
          <w:bCs/>
          <w:snapToGrid w:val="0"/>
          <w:lang w:eastAsia="es-ES"/>
        </w:rPr>
        <w:t xml:space="preserve">deberá responderse que NO en el caso de que la empresa NO se halle incursa en motivos de exclusión nacionales. En el caso contrario, deberá responderse que sí, e implica el reconocimiento de prohibiciones de contratar. </w:t>
      </w:r>
    </w:p>
    <w:p w:rsidR="000D066B" w:rsidRPr="009C0E52" w:rsidRDefault="000D066B" w:rsidP="000D066B">
      <w:pPr>
        <w:spacing w:after="0"/>
        <w:ind w:left="426"/>
        <w:rPr>
          <w:rFonts w:cs="Arial"/>
          <w:color w:val="FF0000"/>
        </w:rPr>
      </w:pPr>
    </w:p>
    <w:p w:rsidR="000D066B" w:rsidRPr="009C0E52" w:rsidRDefault="000D066B" w:rsidP="000D066B">
      <w:pPr>
        <w:spacing w:after="0"/>
        <w:ind w:left="426"/>
        <w:rPr>
          <w:rFonts w:cs="Arial"/>
          <w:b/>
          <w:u w:val="single"/>
        </w:rPr>
      </w:pPr>
      <w:r w:rsidRPr="009C0E52">
        <w:rPr>
          <w:rFonts w:cs="Arial"/>
          <w:b/>
          <w:u w:val="single"/>
        </w:rPr>
        <w:t xml:space="preserve">PARTE IV del DEUC: “Criterios de Selección”. </w:t>
      </w:r>
    </w:p>
    <w:p w:rsidR="000D066B" w:rsidRDefault="000D066B" w:rsidP="000D066B">
      <w:pPr>
        <w:spacing w:after="0"/>
        <w:ind w:left="426"/>
        <w:rPr>
          <w:rFonts w:cs="Arial"/>
          <w:b/>
          <w:u w:val="single"/>
        </w:rPr>
      </w:pPr>
    </w:p>
    <w:p w:rsidR="000D066B" w:rsidRPr="00B0066A" w:rsidRDefault="000D066B" w:rsidP="00C316C8">
      <w:pPr>
        <w:pStyle w:val="Prrafodelista"/>
        <w:numPr>
          <w:ilvl w:val="1"/>
          <w:numId w:val="42"/>
        </w:numPr>
        <w:spacing w:after="0" w:line="360" w:lineRule="auto"/>
        <w:jc w:val="both"/>
        <w:rPr>
          <w:rFonts w:ascii="Arial" w:eastAsia="Times New Roman" w:hAnsi="Arial" w:cs="Arial"/>
          <w:b/>
          <w:snapToGrid w:val="0"/>
          <w:u w:val="single"/>
          <w:lang w:eastAsia="es-ES"/>
        </w:rPr>
      </w:pPr>
      <w:r>
        <w:rPr>
          <w:rFonts w:ascii="Arial" w:eastAsia="Times New Roman" w:hAnsi="Arial" w:cs="Arial"/>
          <w:snapToGrid w:val="0"/>
          <w:lang w:eastAsia="es-ES"/>
        </w:rPr>
        <w:t xml:space="preserve">A la cuestión de </w:t>
      </w:r>
      <w:r w:rsidRPr="00B0066A">
        <w:rPr>
          <w:rFonts w:ascii="Arial" w:eastAsia="Times New Roman" w:hAnsi="Arial" w:cs="Arial"/>
          <w:i/>
          <w:snapToGrid w:val="0"/>
          <w:lang w:val="ca-ES" w:eastAsia="es-ES"/>
        </w:rPr>
        <w:t xml:space="preserve">Los </w:t>
      </w:r>
      <w:proofErr w:type="spellStart"/>
      <w:r w:rsidRPr="00B0066A">
        <w:rPr>
          <w:rFonts w:ascii="Arial" w:eastAsia="Times New Roman" w:hAnsi="Arial" w:cs="Arial"/>
          <w:i/>
          <w:snapToGrid w:val="0"/>
          <w:lang w:val="ca-ES" w:eastAsia="es-ES"/>
        </w:rPr>
        <w:t>poderes</w:t>
      </w:r>
      <w:proofErr w:type="spellEnd"/>
      <w:r w:rsidRPr="00B0066A">
        <w:rPr>
          <w:rFonts w:ascii="Arial" w:eastAsia="Times New Roman" w:hAnsi="Arial" w:cs="Arial"/>
          <w:i/>
          <w:snapToGrid w:val="0"/>
          <w:lang w:val="ca-ES" w:eastAsia="es-ES"/>
        </w:rPr>
        <w:t xml:space="preserve"> adjudicadores </w:t>
      </w:r>
      <w:proofErr w:type="spellStart"/>
      <w:r w:rsidRPr="00B0066A">
        <w:rPr>
          <w:rFonts w:ascii="Arial" w:eastAsia="Times New Roman" w:hAnsi="Arial" w:cs="Arial"/>
          <w:i/>
          <w:snapToGrid w:val="0"/>
          <w:lang w:val="ca-ES" w:eastAsia="es-ES"/>
        </w:rPr>
        <w:t>deben</w:t>
      </w:r>
      <w:proofErr w:type="spellEnd"/>
      <w:r w:rsidRPr="00B0066A">
        <w:rPr>
          <w:rFonts w:ascii="Arial" w:eastAsia="Times New Roman" w:hAnsi="Arial" w:cs="Arial"/>
          <w:i/>
          <w:snapToGrid w:val="0"/>
          <w:lang w:val="ca-ES" w:eastAsia="es-ES"/>
        </w:rPr>
        <w:t xml:space="preserve"> indicar </w:t>
      </w:r>
      <w:proofErr w:type="spellStart"/>
      <w:r w:rsidRPr="00B0066A">
        <w:rPr>
          <w:rFonts w:ascii="Arial" w:eastAsia="Times New Roman" w:hAnsi="Arial" w:cs="Arial"/>
          <w:i/>
          <w:snapToGrid w:val="0"/>
          <w:lang w:val="ca-ES" w:eastAsia="es-ES"/>
        </w:rPr>
        <w:t>qué</w:t>
      </w:r>
      <w:proofErr w:type="spellEnd"/>
      <w:r w:rsidRPr="00B0066A">
        <w:rPr>
          <w:rFonts w:ascii="Arial" w:eastAsia="Times New Roman" w:hAnsi="Arial" w:cs="Arial"/>
          <w:i/>
          <w:snapToGrid w:val="0"/>
          <w:lang w:val="ca-ES" w:eastAsia="es-ES"/>
        </w:rPr>
        <w:t xml:space="preserve"> </w:t>
      </w:r>
      <w:proofErr w:type="spellStart"/>
      <w:r w:rsidRPr="00B0066A">
        <w:rPr>
          <w:rFonts w:ascii="Arial" w:eastAsia="Times New Roman" w:hAnsi="Arial" w:cs="Arial"/>
          <w:i/>
          <w:snapToGrid w:val="0"/>
          <w:lang w:val="ca-ES" w:eastAsia="es-ES"/>
        </w:rPr>
        <w:t>criterios</w:t>
      </w:r>
      <w:proofErr w:type="spellEnd"/>
      <w:r w:rsidRPr="00B0066A">
        <w:rPr>
          <w:rFonts w:ascii="Arial" w:eastAsia="Times New Roman" w:hAnsi="Arial" w:cs="Arial"/>
          <w:i/>
          <w:snapToGrid w:val="0"/>
          <w:lang w:val="ca-ES" w:eastAsia="es-ES"/>
        </w:rPr>
        <w:t xml:space="preserve"> de </w:t>
      </w:r>
      <w:proofErr w:type="spellStart"/>
      <w:r w:rsidRPr="00B0066A">
        <w:rPr>
          <w:rFonts w:ascii="Arial" w:eastAsia="Times New Roman" w:hAnsi="Arial" w:cs="Arial"/>
          <w:i/>
          <w:snapToGrid w:val="0"/>
          <w:lang w:val="ca-ES" w:eastAsia="es-ES"/>
        </w:rPr>
        <w:t>selección</w:t>
      </w:r>
      <w:proofErr w:type="spellEnd"/>
      <w:r w:rsidRPr="00B0066A">
        <w:rPr>
          <w:rFonts w:ascii="Arial" w:eastAsia="Times New Roman" w:hAnsi="Arial" w:cs="Arial"/>
          <w:i/>
          <w:snapToGrid w:val="0"/>
          <w:lang w:val="ca-ES" w:eastAsia="es-ES"/>
        </w:rPr>
        <w:t xml:space="preserve"> se </w:t>
      </w:r>
      <w:proofErr w:type="spellStart"/>
      <w:r w:rsidRPr="00B0066A">
        <w:rPr>
          <w:rFonts w:ascii="Arial" w:eastAsia="Times New Roman" w:hAnsi="Arial" w:cs="Arial"/>
          <w:i/>
          <w:snapToGrid w:val="0"/>
          <w:lang w:val="ca-ES" w:eastAsia="es-ES"/>
        </w:rPr>
        <w:t>aplicarán</w:t>
      </w:r>
      <w:proofErr w:type="spellEnd"/>
      <w:r w:rsidRPr="00B0066A">
        <w:rPr>
          <w:rFonts w:ascii="Arial" w:eastAsia="Times New Roman" w:hAnsi="Arial" w:cs="Arial"/>
          <w:i/>
          <w:snapToGrid w:val="0"/>
          <w:lang w:val="ca-ES" w:eastAsia="es-ES"/>
        </w:rPr>
        <w:t xml:space="preserve">, </w:t>
      </w:r>
      <w:proofErr w:type="spellStart"/>
      <w:r w:rsidRPr="00B0066A">
        <w:rPr>
          <w:rFonts w:ascii="Arial" w:eastAsia="Times New Roman" w:hAnsi="Arial" w:cs="Arial"/>
          <w:i/>
          <w:snapToGrid w:val="0"/>
          <w:lang w:val="ca-ES" w:eastAsia="es-ES"/>
        </w:rPr>
        <w:t>marcando</w:t>
      </w:r>
      <w:proofErr w:type="spellEnd"/>
      <w:r w:rsidRPr="00B0066A">
        <w:rPr>
          <w:rFonts w:ascii="Arial" w:eastAsia="Times New Roman" w:hAnsi="Arial" w:cs="Arial"/>
          <w:i/>
          <w:snapToGrid w:val="0"/>
          <w:lang w:val="ca-ES" w:eastAsia="es-ES"/>
        </w:rPr>
        <w:t xml:space="preserve"> para </w:t>
      </w:r>
      <w:proofErr w:type="spellStart"/>
      <w:r w:rsidRPr="00B0066A">
        <w:rPr>
          <w:rFonts w:ascii="Arial" w:eastAsia="Times New Roman" w:hAnsi="Arial" w:cs="Arial"/>
          <w:i/>
          <w:snapToGrid w:val="0"/>
          <w:lang w:val="ca-ES" w:eastAsia="es-ES"/>
        </w:rPr>
        <w:t>ello</w:t>
      </w:r>
      <w:proofErr w:type="spellEnd"/>
      <w:r w:rsidRPr="00B0066A">
        <w:rPr>
          <w:rFonts w:ascii="Arial" w:eastAsia="Times New Roman" w:hAnsi="Arial" w:cs="Arial"/>
          <w:i/>
          <w:snapToGrid w:val="0"/>
          <w:lang w:val="ca-ES" w:eastAsia="es-ES"/>
        </w:rPr>
        <w:t xml:space="preserve"> la </w:t>
      </w:r>
      <w:proofErr w:type="spellStart"/>
      <w:r w:rsidRPr="00B0066A">
        <w:rPr>
          <w:rFonts w:ascii="Arial" w:eastAsia="Times New Roman" w:hAnsi="Arial" w:cs="Arial"/>
          <w:i/>
          <w:snapToGrid w:val="0"/>
          <w:lang w:val="ca-ES" w:eastAsia="es-ES"/>
        </w:rPr>
        <w:t>casilla</w:t>
      </w:r>
      <w:proofErr w:type="spellEnd"/>
      <w:r w:rsidRPr="00B0066A">
        <w:rPr>
          <w:rFonts w:ascii="Arial" w:eastAsia="Times New Roman" w:hAnsi="Arial" w:cs="Arial"/>
          <w:i/>
          <w:snapToGrid w:val="0"/>
          <w:lang w:val="ca-ES" w:eastAsia="es-ES"/>
        </w:rPr>
        <w:t xml:space="preserve"> que </w:t>
      </w:r>
      <w:proofErr w:type="spellStart"/>
      <w:r w:rsidRPr="00B0066A">
        <w:rPr>
          <w:rFonts w:ascii="Arial" w:eastAsia="Times New Roman" w:hAnsi="Arial" w:cs="Arial"/>
          <w:i/>
          <w:snapToGrid w:val="0"/>
          <w:lang w:val="ca-ES" w:eastAsia="es-ES"/>
        </w:rPr>
        <w:t>figure</w:t>
      </w:r>
      <w:proofErr w:type="spellEnd"/>
      <w:r w:rsidRPr="00B0066A">
        <w:rPr>
          <w:rFonts w:ascii="Arial" w:eastAsia="Times New Roman" w:hAnsi="Arial" w:cs="Arial"/>
          <w:i/>
          <w:snapToGrid w:val="0"/>
          <w:lang w:val="ca-ES" w:eastAsia="es-ES"/>
        </w:rPr>
        <w:t xml:space="preserve"> </w:t>
      </w:r>
      <w:proofErr w:type="spellStart"/>
      <w:r w:rsidRPr="00B0066A">
        <w:rPr>
          <w:rFonts w:ascii="Arial" w:eastAsia="Times New Roman" w:hAnsi="Arial" w:cs="Arial"/>
          <w:i/>
          <w:snapToGrid w:val="0"/>
          <w:lang w:val="ca-ES" w:eastAsia="es-ES"/>
        </w:rPr>
        <w:t>delante</w:t>
      </w:r>
      <w:proofErr w:type="spellEnd"/>
      <w:r w:rsidRPr="00B0066A">
        <w:rPr>
          <w:rFonts w:ascii="Arial" w:eastAsia="Times New Roman" w:hAnsi="Arial" w:cs="Arial"/>
          <w:i/>
          <w:snapToGrid w:val="0"/>
          <w:lang w:val="ca-ES" w:eastAsia="es-ES"/>
        </w:rPr>
        <w:t xml:space="preserve"> del </w:t>
      </w:r>
      <w:proofErr w:type="spellStart"/>
      <w:r w:rsidRPr="00B0066A">
        <w:rPr>
          <w:rFonts w:ascii="Arial" w:eastAsia="Times New Roman" w:hAnsi="Arial" w:cs="Arial"/>
          <w:i/>
          <w:snapToGrid w:val="0"/>
          <w:lang w:val="ca-ES" w:eastAsia="es-ES"/>
        </w:rPr>
        <w:t>criterio</w:t>
      </w:r>
      <w:proofErr w:type="spellEnd"/>
      <w:r w:rsidRPr="00B0066A">
        <w:rPr>
          <w:rFonts w:ascii="Arial" w:eastAsia="Times New Roman" w:hAnsi="Arial" w:cs="Arial"/>
          <w:i/>
          <w:snapToGrid w:val="0"/>
          <w:lang w:val="ca-ES" w:eastAsia="es-ES"/>
        </w:rPr>
        <w:t xml:space="preserve"> </w:t>
      </w:r>
      <w:proofErr w:type="spellStart"/>
      <w:proofErr w:type="gramStart"/>
      <w:r w:rsidRPr="00B0066A">
        <w:rPr>
          <w:rFonts w:ascii="Arial" w:eastAsia="Times New Roman" w:hAnsi="Arial" w:cs="Arial"/>
          <w:i/>
          <w:snapToGrid w:val="0"/>
          <w:lang w:val="ca-ES" w:eastAsia="es-ES"/>
        </w:rPr>
        <w:t>pertinente</w:t>
      </w:r>
      <w:proofErr w:type="spellEnd"/>
      <w:r w:rsidRPr="00B0066A">
        <w:rPr>
          <w:rFonts w:ascii="Arial" w:eastAsia="Times New Roman" w:hAnsi="Arial" w:cs="Arial"/>
          <w:i/>
          <w:snapToGrid w:val="0"/>
          <w:lang w:val="ca-ES" w:eastAsia="es-ES"/>
        </w:rPr>
        <w:t>.¿</w:t>
      </w:r>
      <w:proofErr w:type="spellStart"/>
      <w:proofErr w:type="gramEnd"/>
      <w:r w:rsidRPr="00B0066A">
        <w:rPr>
          <w:rFonts w:ascii="Arial" w:eastAsia="Times New Roman" w:hAnsi="Arial" w:cs="Arial"/>
          <w:i/>
          <w:snapToGrid w:val="0"/>
          <w:lang w:val="ca-ES" w:eastAsia="es-ES"/>
        </w:rPr>
        <w:t>Quiere</w:t>
      </w:r>
      <w:proofErr w:type="spellEnd"/>
      <w:r w:rsidRPr="00B0066A">
        <w:rPr>
          <w:rFonts w:ascii="Arial" w:eastAsia="Times New Roman" w:hAnsi="Arial" w:cs="Arial"/>
          <w:i/>
          <w:snapToGrid w:val="0"/>
          <w:lang w:val="ca-ES" w:eastAsia="es-ES"/>
        </w:rPr>
        <w:t xml:space="preserve"> usar los </w:t>
      </w:r>
      <w:proofErr w:type="spellStart"/>
      <w:r w:rsidRPr="00B0066A">
        <w:rPr>
          <w:rFonts w:ascii="Arial" w:eastAsia="Times New Roman" w:hAnsi="Arial" w:cs="Arial"/>
          <w:i/>
          <w:snapToGrid w:val="0"/>
          <w:lang w:val="ca-ES" w:eastAsia="es-ES"/>
        </w:rPr>
        <w:t>criterios</w:t>
      </w:r>
      <w:proofErr w:type="spellEnd"/>
      <w:r w:rsidRPr="00B0066A">
        <w:rPr>
          <w:rFonts w:ascii="Arial" w:eastAsia="Times New Roman" w:hAnsi="Arial" w:cs="Arial"/>
          <w:i/>
          <w:snapToGrid w:val="0"/>
          <w:lang w:val="ca-ES" w:eastAsia="es-ES"/>
        </w:rPr>
        <w:t xml:space="preserve"> de </w:t>
      </w:r>
      <w:proofErr w:type="spellStart"/>
      <w:r w:rsidRPr="00B0066A">
        <w:rPr>
          <w:rFonts w:ascii="Arial" w:eastAsia="Times New Roman" w:hAnsi="Arial" w:cs="Arial"/>
          <w:i/>
          <w:snapToGrid w:val="0"/>
          <w:lang w:val="ca-ES" w:eastAsia="es-ES"/>
        </w:rPr>
        <w:t>selección</w:t>
      </w:r>
      <w:proofErr w:type="spellEnd"/>
      <w:r w:rsidRPr="00B0066A">
        <w:rPr>
          <w:rFonts w:ascii="Arial" w:eastAsia="Times New Roman" w:hAnsi="Arial" w:cs="Arial"/>
          <w:i/>
          <w:snapToGrid w:val="0"/>
          <w:lang w:val="ca-ES" w:eastAsia="es-ES"/>
        </w:rPr>
        <w:t xml:space="preserve"> de A </w:t>
      </w:r>
      <w:proofErr w:type="spellStart"/>
      <w:r w:rsidRPr="00B0066A">
        <w:rPr>
          <w:rFonts w:ascii="Arial" w:eastAsia="Times New Roman" w:hAnsi="Arial" w:cs="Arial"/>
          <w:i/>
          <w:snapToGrid w:val="0"/>
          <w:lang w:val="ca-ES" w:eastAsia="es-ES"/>
        </w:rPr>
        <w:t>a</w:t>
      </w:r>
      <w:proofErr w:type="spellEnd"/>
      <w:r w:rsidRPr="00B0066A">
        <w:rPr>
          <w:rFonts w:ascii="Arial" w:eastAsia="Times New Roman" w:hAnsi="Arial" w:cs="Arial"/>
          <w:i/>
          <w:snapToGrid w:val="0"/>
          <w:lang w:val="ca-ES" w:eastAsia="es-ES"/>
        </w:rPr>
        <w:t xml:space="preserve"> D</w:t>
      </w:r>
      <w:r>
        <w:rPr>
          <w:rFonts w:ascii="Arial" w:eastAsia="Times New Roman" w:hAnsi="Arial" w:cs="Arial"/>
          <w:i/>
          <w:snapToGrid w:val="0"/>
          <w:lang w:val="ca-ES" w:eastAsia="es-ES"/>
        </w:rPr>
        <w:t xml:space="preserve">?, </w:t>
      </w:r>
      <w:proofErr w:type="spellStart"/>
      <w:r>
        <w:rPr>
          <w:rFonts w:ascii="Arial" w:eastAsia="Times New Roman" w:hAnsi="Arial" w:cs="Arial"/>
          <w:snapToGrid w:val="0"/>
          <w:lang w:val="ca-ES" w:eastAsia="es-ES"/>
        </w:rPr>
        <w:t>deberá</w:t>
      </w:r>
      <w:proofErr w:type="spellEnd"/>
      <w:r>
        <w:rPr>
          <w:rFonts w:ascii="Arial" w:eastAsia="Times New Roman" w:hAnsi="Arial" w:cs="Arial"/>
          <w:snapToGrid w:val="0"/>
          <w:lang w:val="ca-ES" w:eastAsia="es-ES"/>
        </w:rPr>
        <w:t xml:space="preserve"> </w:t>
      </w:r>
      <w:proofErr w:type="spellStart"/>
      <w:r>
        <w:rPr>
          <w:rFonts w:ascii="Arial" w:eastAsia="Times New Roman" w:hAnsi="Arial" w:cs="Arial"/>
          <w:snapToGrid w:val="0"/>
          <w:lang w:val="ca-ES" w:eastAsia="es-ES"/>
        </w:rPr>
        <w:t>responderse</w:t>
      </w:r>
      <w:proofErr w:type="spellEnd"/>
      <w:r>
        <w:rPr>
          <w:rFonts w:ascii="Arial" w:eastAsia="Times New Roman" w:hAnsi="Arial" w:cs="Arial"/>
          <w:snapToGrid w:val="0"/>
          <w:lang w:val="ca-ES" w:eastAsia="es-ES"/>
        </w:rPr>
        <w:t xml:space="preserve"> que NO.</w:t>
      </w:r>
    </w:p>
    <w:p w:rsidR="000D066B" w:rsidRPr="00B0066A" w:rsidRDefault="000D066B" w:rsidP="000D066B">
      <w:pPr>
        <w:pStyle w:val="Prrafodelista"/>
        <w:spacing w:after="0" w:line="360" w:lineRule="auto"/>
        <w:ind w:left="1440"/>
        <w:jc w:val="both"/>
        <w:rPr>
          <w:rFonts w:ascii="Arial" w:eastAsia="Times New Roman" w:hAnsi="Arial" w:cs="Arial"/>
          <w:b/>
          <w:snapToGrid w:val="0"/>
          <w:u w:val="single"/>
          <w:lang w:eastAsia="es-ES"/>
        </w:rPr>
      </w:pPr>
    </w:p>
    <w:p w:rsidR="000D066B" w:rsidRDefault="000D066B" w:rsidP="00C316C8">
      <w:pPr>
        <w:pStyle w:val="Prrafodelista"/>
        <w:numPr>
          <w:ilvl w:val="1"/>
          <w:numId w:val="42"/>
        </w:numPr>
        <w:spacing w:after="0" w:line="360" w:lineRule="auto"/>
        <w:jc w:val="both"/>
        <w:rPr>
          <w:rFonts w:ascii="Arial" w:eastAsia="Times New Roman" w:hAnsi="Arial" w:cs="Arial"/>
          <w:snapToGrid w:val="0"/>
          <w:lang w:eastAsia="es-ES"/>
        </w:rPr>
      </w:pPr>
      <w:r>
        <w:rPr>
          <w:rFonts w:ascii="Arial" w:eastAsia="Times New Roman" w:hAnsi="Arial" w:cs="Arial"/>
          <w:snapToGrid w:val="0"/>
          <w:lang w:eastAsia="es-ES"/>
        </w:rPr>
        <w:t xml:space="preserve">A </w:t>
      </w:r>
      <w:proofErr w:type="gramStart"/>
      <w:r>
        <w:rPr>
          <w:rFonts w:ascii="Arial" w:eastAsia="Times New Roman" w:hAnsi="Arial" w:cs="Arial"/>
          <w:snapToGrid w:val="0"/>
          <w:lang w:eastAsia="es-ES"/>
        </w:rPr>
        <w:t>continuación</w:t>
      </w:r>
      <w:proofErr w:type="gramEnd"/>
      <w:r>
        <w:rPr>
          <w:rFonts w:ascii="Arial" w:eastAsia="Times New Roman" w:hAnsi="Arial" w:cs="Arial"/>
          <w:snapToGrid w:val="0"/>
          <w:lang w:eastAsia="es-ES"/>
        </w:rPr>
        <w:t xml:space="preserve"> </w:t>
      </w:r>
      <w:r w:rsidRPr="00B0066A">
        <w:rPr>
          <w:rFonts w:ascii="Arial" w:eastAsia="Times New Roman" w:hAnsi="Arial" w:cs="Arial"/>
          <w:snapToGrid w:val="0"/>
          <w:lang w:eastAsia="es-ES"/>
        </w:rPr>
        <w:t>los licitadores únicamente deberán contestar a la cuestión que se contempla en el apartado “A: INDICACIÓN GLOBAL RELATIVA A TODOS LOS CRITERIOS DE SELECCIÓN”, esto es:</w:t>
      </w: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
    <w:p w:rsidR="000D066B" w:rsidRPr="00B0066A" w:rsidRDefault="000D066B" w:rsidP="000D066B">
      <w:pPr>
        <w:pStyle w:val="Prrafodelista"/>
        <w:spacing w:after="0" w:line="360" w:lineRule="auto"/>
        <w:ind w:left="1440"/>
        <w:jc w:val="center"/>
        <w:rPr>
          <w:rFonts w:ascii="Arial" w:eastAsia="Times New Roman" w:hAnsi="Arial" w:cs="Arial"/>
          <w:snapToGrid w:val="0"/>
          <w:lang w:eastAsia="es-ES"/>
        </w:rPr>
      </w:pPr>
      <w:r w:rsidRPr="00B0066A">
        <w:rPr>
          <w:rFonts w:ascii="Arial" w:eastAsia="Times New Roman" w:hAnsi="Arial" w:cs="Arial"/>
          <w:snapToGrid w:val="0"/>
          <w:lang w:eastAsia="es-ES"/>
        </w:rPr>
        <w:t>Cumple todos los criterios de selección requeridos:</w:t>
      </w: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roofErr w:type="gramStart"/>
      <w:r w:rsidRPr="00B0066A">
        <w:rPr>
          <w:rFonts w:ascii="Arial" w:eastAsia="Times New Roman" w:hAnsi="Arial" w:cs="Arial"/>
          <w:snapToGrid w:val="0"/>
          <w:lang w:eastAsia="es-ES"/>
        </w:rPr>
        <w:t>[  ]</w:t>
      </w:r>
      <w:proofErr w:type="gramEnd"/>
      <w:r w:rsidRPr="00B0066A">
        <w:rPr>
          <w:rFonts w:ascii="Arial" w:eastAsia="Times New Roman" w:hAnsi="Arial" w:cs="Arial"/>
          <w:snapToGrid w:val="0"/>
          <w:lang w:eastAsia="es-ES"/>
        </w:rPr>
        <w:t xml:space="preserve"> Sí  [  ] No</w:t>
      </w: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
    <w:p w:rsidR="000D066B" w:rsidRDefault="000D066B" w:rsidP="000D066B">
      <w:pPr>
        <w:pBdr>
          <w:top w:val="single" w:sz="4" w:space="1" w:color="auto"/>
          <w:left w:val="single" w:sz="4" w:space="4" w:color="auto"/>
          <w:bottom w:val="single" w:sz="4" w:space="1" w:color="auto"/>
          <w:right w:val="single" w:sz="4" w:space="4" w:color="auto"/>
        </w:pBdr>
        <w:ind w:left="34"/>
        <w:jc w:val="center"/>
        <w:rPr>
          <w:rFonts w:cs="Arial"/>
          <w:b/>
          <w:i/>
          <w:szCs w:val="22"/>
          <w:u w:val="single"/>
        </w:rPr>
      </w:pPr>
      <w:r>
        <w:rPr>
          <w:rFonts w:cs="Arial"/>
          <w:b/>
          <w:i/>
          <w:szCs w:val="22"/>
          <w:u w:val="single"/>
        </w:rPr>
        <w:t>ADVERTENCIAS:</w:t>
      </w:r>
    </w:p>
    <w:p w:rsidR="000D066B" w:rsidRPr="009C0E52" w:rsidRDefault="000D066B" w:rsidP="000D066B">
      <w:pPr>
        <w:pBdr>
          <w:top w:val="single" w:sz="4" w:space="1" w:color="auto"/>
          <w:left w:val="single" w:sz="4" w:space="4" w:color="auto"/>
          <w:bottom w:val="single" w:sz="4" w:space="1" w:color="auto"/>
          <w:right w:val="single" w:sz="4" w:space="4" w:color="auto"/>
        </w:pBdr>
        <w:ind w:left="34"/>
        <w:rPr>
          <w:rFonts w:cs="Arial"/>
          <w:i/>
        </w:rPr>
      </w:pPr>
      <w:r>
        <w:rPr>
          <w:rFonts w:cs="Arial"/>
          <w:i/>
        </w:rPr>
        <w:t xml:space="preserve">1. La presentación de la declaración responsable (DEUC) mencionada en el presente apartado, relativa a la aptitud para contratar con el sector público y que debe presentarse en la primera fase de licitación, no sustituirá el deber por parte del licitador cuya oferta resulte ser la mejor oferta, de </w:t>
      </w:r>
      <w:r>
        <w:rPr>
          <w:rFonts w:cs="Arial"/>
          <w:i/>
        </w:rPr>
        <w:lastRenderedPageBreak/>
        <w:t xml:space="preserve">aportar la documentación acreditativa del cumplimiento de tales requisitos, de conformidad a lo establecido en el presente Pliego de Cláusulas Administrativas Particulares. </w:t>
      </w:r>
    </w:p>
    <w:p w:rsidR="000D066B" w:rsidRPr="009C0E52" w:rsidRDefault="000D066B" w:rsidP="000D066B">
      <w:pPr>
        <w:pBdr>
          <w:top w:val="single" w:sz="4" w:space="1" w:color="auto"/>
          <w:left w:val="single" w:sz="4" w:space="4" w:color="auto"/>
          <w:bottom w:val="single" w:sz="4" w:space="1" w:color="auto"/>
          <w:right w:val="single" w:sz="4" w:space="4" w:color="auto"/>
        </w:pBdr>
        <w:ind w:left="34"/>
        <w:rPr>
          <w:rFonts w:cs="Arial"/>
          <w:i/>
        </w:rPr>
      </w:pPr>
      <w:r>
        <w:rPr>
          <w:rFonts w:cs="Arial"/>
          <w:i/>
        </w:rPr>
        <w:t xml:space="preserve">2. Asimismo, se recuerda a los licitadores que los requisitos de capacidad y solvencia exigidos para contratar con la </w:t>
      </w:r>
      <w:proofErr w:type="gramStart"/>
      <w:r>
        <w:rPr>
          <w:rFonts w:cs="Arial"/>
          <w:i/>
        </w:rPr>
        <w:t>Mutua,</w:t>
      </w:r>
      <w:proofErr w:type="gramEnd"/>
      <w:r>
        <w:rPr>
          <w:rFonts w:cs="Arial"/>
          <w:i/>
        </w:rPr>
        <w:t xml:space="preserve"> deberán concurrir en el momento de finalización del plazo de presentación de las proposiciones, de conformidad a lo dispuesto en el artículo 140.4 de la LCSP.</w:t>
      </w:r>
    </w:p>
    <w:p w:rsidR="000D066B" w:rsidRDefault="000D066B" w:rsidP="000D066B">
      <w:pPr>
        <w:pStyle w:val="Prrafodelista"/>
        <w:spacing w:after="0" w:line="360" w:lineRule="auto"/>
        <w:ind w:left="1440"/>
        <w:jc w:val="center"/>
        <w:rPr>
          <w:rFonts w:ascii="Arial" w:eastAsia="Times New Roman" w:hAnsi="Arial" w:cs="Arial"/>
          <w:snapToGrid w:val="0"/>
          <w:lang w:eastAsia="es-ES"/>
        </w:rPr>
      </w:pPr>
    </w:p>
    <w:p w:rsidR="000D066B" w:rsidRDefault="000D066B" w:rsidP="000D066B">
      <w:pPr>
        <w:spacing w:after="0"/>
        <w:ind w:left="426"/>
        <w:rPr>
          <w:rFonts w:cs="Arial"/>
          <w:b/>
          <w:u w:val="single"/>
        </w:rPr>
      </w:pPr>
    </w:p>
    <w:p w:rsidR="000D066B" w:rsidRPr="0086506A" w:rsidRDefault="000D066B" w:rsidP="000D066B">
      <w:pPr>
        <w:snapToGrid w:val="0"/>
        <w:spacing w:after="0"/>
        <w:ind w:left="709"/>
        <w:rPr>
          <w:rFonts w:cs="Arial"/>
          <w:szCs w:val="22"/>
        </w:rPr>
      </w:pPr>
      <w:r w:rsidRPr="0086506A">
        <w:rPr>
          <w:rFonts w:cs="Arial"/>
          <w:b/>
          <w:szCs w:val="22"/>
        </w:rPr>
        <w:t xml:space="preserve">II.) </w:t>
      </w:r>
      <w:r w:rsidRPr="0086506A">
        <w:rPr>
          <w:rFonts w:cs="Arial"/>
          <w:b/>
          <w:szCs w:val="22"/>
          <w:u w:val="single"/>
        </w:rPr>
        <w:t xml:space="preserve">PRESENTACIÓN DEL </w:t>
      </w:r>
      <w:r w:rsidRPr="001E7586">
        <w:rPr>
          <w:rFonts w:cs="Arial"/>
          <w:b/>
          <w:szCs w:val="22"/>
          <w:u w:val="single"/>
        </w:rPr>
        <w:t xml:space="preserve">FORMULARIO </w:t>
      </w:r>
      <w:r w:rsidRPr="0086506A">
        <w:rPr>
          <w:rFonts w:cs="Arial"/>
          <w:b/>
          <w:szCs w:val="22"/>
          <w:u w:val="single"/>
        </w:rPr>
        <w:t>DE DECLARACIÓN RESPONSABLE COMPLEMENTARIA</w:t>
      </w:r>
      <w:r w:rsidRPr="0086506A">
        <w:rPr>
          <w:rFonts w:cs="Arial"/>
          <w:b/>
          <w:szCs w:val="22"/>
        </w:rPr>
        <w:t xml:space="preserve"> </w:t>
      </w:r>
      <w:r w:rsidRPr="0086506A">
        <w:rPr>
          <w:rFonts w:cs="Arial"/>
          <w:szCs w:val="22"/>
        </w:rPr>
        <w:t>en el cual deberán consignarse los siguientes extremos:</w:t>
      </w:r>
    </w:p>
    <w:p w:rsidR="000D066B" w:rsidRPr="00BC334D" w:rsidRDefault="000D066B" w:rsidP="000D066B">
      <w:pPr>
        <w:spacing w:after="0"/>
        <w:ind w:left="1494"/>
        <w:rPr>
          <w:rFonts w:cs="Arial"/>
          <w:color w:val="FF0000"/>
          <w:szCs w:val="22"/>
        </w:rPr>
      </w:pPr>
    </w:p>
    <w:p w:rsidR="000D066B" w:rsidRPr="0086506A" w:rsidRDefault="000D066B" w:rsidP="00C316C8">
      <w:pPr>
        <w:numPr>
          <w:ilvl w:val="0"/>
          <w:numId w:val="22"/>
        </w:numPr>
        <w:spacing w:after="0"/>
        <w:ind w:left="1134"/>
        <w:rPr>
          <w:rFonts w:cs="Arial"/>
          <w:szCs w:val="22"/>
        </w:rPr>
      </w:pPr>
      <w:r w:rsidRPr="0086506A">
        <w:rPr>
          <w:rFonts w:cs="Arial"/>
          <w:szCs w:val="22"/>
        </w:rPr>
        <w:t>Compromiso</w:t>
      </w:r>
      <w:r>
        <w:rPr>
          <w:rFonts w:cs="Arial"/>
          <w:szCs w:val="22"/>
        </w:rPr>
        <w:t xml:space="preserve">, de así exigirse en el Pliego, </w:t>
      </w:r>
      <w:r w:rsidRPr="0086506A">
        <w:rPr>
          <w:rFonts w:cs="Arial"/>
          <w:szCs w:val="22"/>
        </w:rPr>
        <w:t xml:space="preserve">de suscripción de póliza de responsabilidad civil y de renovación o prórroga de la misma que garantice el </w:t>
      </w:r>
      <w:r w:rsidRPr="0086506A">
        <w:rPr>
          <w:rFonts w:cs="Arial"/>
          <w:szCs w:val="22"/>
          <w:u w:val="single"/>
        </w:rPr>
        <w:t xml:space="preserve">mantenimiento de su cobertura durante toda la ejecución del </w:t>
      </w:r>
      <w:proofErr w:type="gramStart"/>
      <w:r w:rsidRPr="0086506A">
        <w:rPr>
          <w:rFonts w:cs="Arial"/>
          <w:szCs w:val="22"/>
          <w:u w:val="single"/>
        </w:rPr>
        <w:t>contrato</w:t>
      </w:r>
      <w:r w:rsidRPr="00207F51">
        <w:rPr>
          <w:rFonts w:cs="Arial"/>
          <w:szCs w:val="22"/>
          <w:u w:val="single"/>
        </w:rPr>
        <w:t>,  sin</w:t>
      </w:r>
      <w:proofErr w:type="gramEnd"/>
      <w:r w:rsidRPr="00207F51">
        <w:rPr>
          <w:rFonts w:cs="Arial"/>
          <w:szCs w:val="22"/>
          <w:u w:val="single"/>
        </w:rPr>
        <w:t xml:space="preserve"> perjuicio del deber de acreditar tales extremos, en el supuesto de resultar la </w:t>
      </w:r>
      <w:r>
        <w:rPr>
          <w:rFonts w:cs="Arial"/>
          <w:szCs w:val="22"/>
          <w:u w:val="single"/>
        </w:rPr>
        <w:t>“</w:t>
      </w:r>
      <w:r w:rsidRPr="00207F51">
        <w:rPr>
          <w:rFonts w:cs="Arial"/>
          <w:szCs w:val="22"/>
          <w:u w:val="single"/>
        </w:rPr>
        <w:t>mejor oferta</w:t>
      </w:r>
      <w:r>
        <w:rPr>
          <w:rFonts w:cs="Arial"/>
          <w:szCs w:val="22"/>
          <w:u w:val="single"/>
        </w:rPr>
        <w:t>”</w:t>
      </w:r>
      <w:r w:rsidRPr="00207F51">
        <w:rPr>
          <w:rFonts w:cs="Arial"/>
          <w:szCs w:val="22"/>
          <w:u w:val="single"/>
        </w:rPr>
        <w:t>,</w:t>
      </w:r>
      <w:r>
        <w:rPr>
          <w:rFonts w:cs="Arial"/>
          <w:szCs w:val="22"/>
          <w:u w:val="single"/>
        </w:rPr>
        <w:t xml:space="preserve"> de conformidad a lo dispuesto en el artículo 87.3, apartado b) y 150 de la LCSP.</w:t>
      </w:r>
    </w:p>
    <w:p w:rsidR="000D066B" w:rsidRPr="00BC334D" w:rsidRDefault="000D066B" w:rsidP="000D066B">
      <w:pPr>
        <w:spacing w:after="0"/>
        <w:ind w:left="1134"/>
        <w:rPr>
          <w:rFonts w:cs="Arial"/>
          <w:color w:val="FF0000"/>
          <w:szCs w:val="22"/>
        </w:rPr>
      </w:pPr>
    </w:p>
    <w:p w:rsidR="000D066B" w:rsidRPr="00207F51" w:rsidRDefault="000D066B" w:rsidP="00C316C8">
      <w:pPr>
        <w:numPr>
          <w:ilvl w:val="0"/>
          <w:numId w:val="22"/>
        </w:numPr>
        <w:spacing w:after="0"/>
        <w:ind w:left="1134"/>
        <w:rPr>
          <w:rFonts w:cs="Arial"/>
          <w:szCs w:val="22"/>
        </w:rPr>
      </w:pPr>
      <w:r w:rsidRPr="00207F51">
        <w:rPr>
          <w:rFonts w:cs="Arial"/>
          <w:szCs w:val="22"/>
        </w:rPr>
        <w:t>Compromiso</w:t>
      </w:r>
      <w:r>
        <w:rPr>
          <w:rFonts w:cs="Arial"/>
          <w:szCs w:val="22"/>
        </w:rPr>
        <w:t xml:space="preserve">, </w:t>
      </w:r>
      <w:r w:rsidRPr="00207F51">
        <w:rPr>
          <w:rFonts w:cs="Arial"/>
          <w:szCs w:val="22"/>
        </w:rPr>
        <w:t>de así exigirse en el Pliego, de adscribir los medios personales</w:t>
      </w:r>
      <w:r>
        <w:rPr>
          <w:rFonts w:cs="Arial"/>
          <w:szCs w:val="22"/>
        </w:rPr>
        <w:t xml:space="preserve"> y/o materiales</w:t>
      </w:r>
      <w:r w:rsidRPr="00207F51">
        <w:rPr>
          <w:rFonts w:cs="Arial"/>
          <w:szCs w:val="22"/>
        </w:rPr>
        <w:t xml:space="preserve"> </w:t>
      </w:r>
      <w:r>
        <w:rPr>
          <w:rFonts w:cs="Arial"/>
          <w:szCs w:val="22"/>
        </w:rPr>
        <w:t xml:space="preserve">descritos, en su caso, en el ANEXO E adjunto al presente Pliego, </w:t>
      </w:r>
      <w:r w:rsidRPr="00207F51">
        <w:rPr>
          <w:rFonts w:cs="Arial"/>
          <w:szCs w:val="22"/>
        </w:rPr>
        <w:t>sin perjuicio del deber de acreditar tales extremos, en el supuesto de resultar la mejor oferta, con arreglo a lo establecido en los artículos 76.2 y 150 de la LCSP.</w:t>
      </w:r>
    </w:p>
    <w:p w:rsidR="000D066B" w:rsidRPr="00207F51" w:rsidRDefault="000D066B" w:rsidP="000D066B">
      <w:pPr>
        <w:spacing w:after="0"/>
        <w:rPr>
          <w:rFonts w:cs="Arial"/>
          <w:szCs w:val="22"/>
        </w:rPr>
      </w:pPr>
    </w:p>
    <w:p w:rsidR="000D066B" w:rsidRDefault="000D066B" w:rsidP="00C316C8">
      <w:pPr>
        <w:numPr>
          <w:ilvl w:val="0"/>
          <w:numId w:val="22"/>
        </w:numPr>
        <w:spacing w:after="0"/>
        <w:ind w:left="1134"/>
        <w:rPr>
          <w:rFonts w:cs="Arial"/>
          <w:szCs w:val="22"/>
        </w:rPr>
      </w:pPr>
      <w:r w:rsidRPr="00207F51">
        <w:rPr>
          <w:rFonts w:cs="Arial"/>
          <w:szCs w:val="22"/>
        </w:rPr>
        <w:t xml:space="preserve">Compromiso de asumir </w:t>
      </w:r>
      <w:r>
        <w:rPr>
          <w:rFonts w:cs="Arial"/>
          <w:szCs w:val="22"/>
        </w:rPr>
        <w:t xml:space="preserve">la </w:t>
      </w:r>
      <w:r w:rsidRPr="00207F51">
        <w:rPr>
          <w:rFonts w:cs="Arial"/>
          <w:szCs w:val="22"/>
        </w:rPr>
        <w:t xml:space="preserve">“Condición Especial de Ejecución”, </w:t>
      </w:r>
      <w:proofErr w:type="gramStart"/>
      <w:r>
        <w:rPr>
          <w:rFonts w:cs="Arial"/>
          <w:szCs w:val="22"/>
        </w:rPr>
        <w:t>que</w:t>
      </w:r>
      <w:proofErr w:type="gramEnd"/>
      <w:r>
        <w:rPr>
          <w:rFonts w:cs="Arial"/>
          <w:szCs w:val="22"/>
        </w:rPr>
        <w:t xml:space="preserve"> en su caso, fuera exigida </w:t>
      </w:r>
      <w:r w:rsidRPr="00207F51">
        <w:rPr>
          <w:rFonts w:cs="Arial"/>
          <w:szCs w:val="22"/>
        </w:rPr>
        <w:t xml:space="preserve">en el </w:t>
      </w:r>
      <w:r>
        <w:rPr>
          <w:rFonts w:cs="Arial"/>
          <w:szCs w:val="22"/>
        </w:rPr>
        <w:t>ANEXO</w:t>
      </w:r>
      <w:r w:rsidRPr="001E7586">
        <w:rPr>
          <w:rFonts w:cs="Arial"/>
          <w:szCs w:val="22"/>
        </w:rPr>
        <w:t xml:space="preserve"> I</w:t>
      </w:r>
      <w:r>
        <w:rPr>
          <w:rFonts w:cs="Arial"/>
          <w:szCs w:val="22"/>
        </w:rPr>
        <w:t xml:space="preserve"> adjunto al presente Pliego. </w:t>
      </w:r>
    </w:p>
    <w:p w:rsidR="000D066B" w:rsidRPr="00207F51" w:rsidRDefault="000D066B" w:rsidP="000D066B">
      <w:pPr>
        <w:spacing w:after="0"/>
        <w:rPr>
          <w:rFonts w:cs="Arial"/>
          <w:szCs w:val="22"/>
        </w:rPr>
      </w:pPr>
    </w:p>
    <w:p w:rsidR="000D066B" w:rsidRDefault="000D066B" w:rsidP="00C316C8">
      <w:pPr>
        <w:numPr>
          <w:ilvl w:val="0"/>
          <w:numId w:val="22"/>
        </w:numPr>
        <w:spacing w:after="0"/>
        <w:ind w:left="1134"/>
        <w:rPr>
          <w:rFonts w:cs="Arial"/>
          <w:szCs w:val="22"/>
        </w:rPr>
      </w:pPr>
      <w:r>
        <w:rPr>
          <w:rFonts w:cs="Arial"/>
          <w:szCs w:val="22"/>
        </w:rPr>
        <w:t>D</w:t>
      </w:r>
      <w:r w:rsidRPr="00207F51">
        <w:rPr>
          <w:rFonts w:cs="Arial"/>
          <w:szCs w:val="22"/>
        </w:rPr>
        <w:t>e tratarse de empresas extranjeras</w:t>
      </w:r>
      <w:r>
        <w:rPr>
          <w:rFonts w:cs="Arial"/>
          <w:szCs w:val="22"/>
        </w:rPr>
        <w:t xml:space="preserve">, declaración de </w:t>
      </w:r>
      <w:proofErr w:type="gramStart"/>
      <w:r>
        <w:rPr>
          <w:rFonts w:cs="Arial"/>
          <w:szCs w:val="22"/>
        </w:rPr>
        <w:t xml:space="preserve">sometimiento </w:t>
      </w:r>
      <w:r w:rsidRPr="00207F51">
        <w:rPr>
          <w:rFonts w:cs="Arial"/>
          <w:szCs w:val="22"/>
        </w:rPr>
        <w:t xml:space="preserve"> a</w:t>
      </w:r>
      <w:proofErr w:type="gramEnd"/>
      <w:r w:rsidRPr="00207F51">
        <w:rPr>
          <w:rFonts w:cs="Arial"/>
          <w:szCs w:val="22"/>
        </w:rPr>
        <w:t xml:space="preserve"> la jurisdicción de los Juzgados y Tribunales españoles de cualquier orden para todas las incidencias que de modo directo o indirecto pudieran surgir del contrato, con renuncia, en su caso, al fuero jurisdiccional extranjero que pudiera corresponder al licitante</w:t>
      </w:r>
      <w:r>
        <w:rPr>
          <w:rFonts w:cs="Arial"/>
          <w:szCs w:val="22"/>
        </w:rPr>
        <w:t>.</w:t>
      </w:r>
    </w:p>
    <w:p w:rsidR="000D066B" w:rsidRDefault="000D066B" w:rsidP="000D066B">
      <w:pPr>
        <w:pStyle w:val="Prrafodelista"/>
        <w:rPr>
          <w:rFonts w:cs="Arial"/>
        </w:rPr>
      </w:pPr>
    </w:p>
    <w:p w:rsidR="000D066B" w:rsidRDefault="000D066B" w:rsidP="000D066B">
      <w:pPr>
        <w:pBdr>
          <w:top w:val="single" w:sz="4" w:space="1" w:color="auto"/>
          <w:left w:val="single" w:sz="4" w:space="4" w:color="auto"/>
          <w:bottom w:val="single" w:sz="4" w:space="1" w:color="auto"/>
          <w:right w:val="single" w:sz="4" w:space="4" w:color="auto"/>
        </w:pBdr>
        <w:spacing w:after="200"/>
        <w:ind w:left="709"/>
        <w:jc w:val="center"/>
        <w:rPr>
          <w:rFonts w:cs="Arial"/>
          <w:b/>
          <w:i/>
          <w:u w:val="single"/>
        </w:rPr>
      </w:pPr>
      <w:r>
        <w:rPr>
          <w:rFonts w:cs="Arial"/>
          <w:b/>
          <w:i/>
          <w:u w:val="single"/>
        </w:rPr>
        <w:t>ADVERTENCIAS:</w:t>
      </w:r>
    </w:p>
    <w:p w:rsidR="000D066B" w:rsidRDefault="000D066B" w:rsidP="000D066B">
      <w:pPr>
        <w:pBdr>
          <w:top w:val="single" w:sz="4" w:space="1" w:color="auto"/>
          <w:left w:val="single" w:sz="4" w:space="4" w:color="auto"/>
          <w:bottom w:val="single" w:sz="4" w:space="1" w:color="auto"/>
          <w:right w:val="single" w:sz="4" w:space="4" w:color="auto"/>
        </w:pBdr>
        <w:spacing w:after="0"/>
        <w:ind w:left="709"/>
        <w:rPr>
          <w:rFonts w:cs="Arial"/>
          <w:b/>
          <w:i/>
          <w:u w:val="single"/>
        </w:rPr>
      </w:pPr>
      <w:r>
        <w:rPr>
          <w:rFonts w:cs="Arial"/>
          <w:b/>
          <w:i/>
          <w:u w:val="single"/>
        </w:rPr>
        <w:lastRenderedPageBreak/>
        <w:t>Presentación simultánea de más de un DEUC y de declaración responsable complementaria: supuestos especiales.</w:t>
      </w:r>
    </w:p>
    <w:p w:rsidR="000D066B" w:rsidRDefault="000D066B" w:rsidP="000D066B">
      <w:pPr>
        <w:pBdr>
          <w:top w:val="single" w:sz="4" w:space="1" w:color="auto"/>
          <w:left w:val="single" w:sz="4" w:space="4" w:color="auto"/>
          <w:bottom w:val="single" w:sz="4" w:space="1" w:color="auto"/>
          <w:right w:val="single" w:sz="4" w:space="4" w:color="auto"/>
        </w:pBdr>
        <w:spacing w:after="0"/>
        <w:ind w:left="709"/>
        <w:rPr>
          <w:rFonts w:cs="Arial"/>
          <w:b/>
          <w:i/>
          <w:u w:val="single"/>
        </w:rPr>
      </w:pPr>
    </w:p>
    <w:p w:rsidR="000D066B" w:rsidRPr="001A37DD" w:rsidRDefault="000D066B" w:rsidP="000D066B">
      <w:pPr>
        <w:pBdr>
          <w:top w:val="single" w:sz="4" w:space="1" w:color="auto"/>
          <w:left w:val="single" w:sz="4" w:space="4" w:color="auto"/>
          <w:bottom w:val="single" w:sz="4" w:space="1" w:color="auto"/>
          <w:right w:val="single" w:sz="4" w:space="4" w:color="auto"/>
        </w:pBdr>
        <w:spacing w:after="200"/>
        <w:ind w:left="709"/>
        <w:rPr>
          <w:rFonts w:cs="Arial"/>
          <w:i/>
          <w:szCs w:val="22"/>
        </w:rPr>
      </w:pPr>
      <w:r>
        <w:rPr>
          <w:rFonts w:cs="Arial"/>
          <w:i/>
        </w:rPr>
        <w:t xml:space="preserve">En el supuesto que el licitador presente oferta sin recurrir a la capacidad de otras entidades, deberá cumplimentar un solo documento. </w:t>
      </w:r>
    </w:p>
    <w:p w:rsidR="000D066B" w:rsidRPr="001A37DD" w:rsidRDefault="000D066B" w:rsidP="000D066B">
      <w:pPr>
        <w:pBdr>
          <w:top w:val="single" w:sz="4" w:space="1" w:color="auto"/>
          <w:left w:val="single" w:sz="4" w:space="4" w:color="auto"/>
          <w:bottom w:val="single" w:sz="4" w:space="1" w:color="auto"/>
          <w:right w:val="single" w:sz="4" w:space="4" w:color="auto"/>
        </w:pBdr>
        <w:spacing w:after="200"/>
        <w:ind w:left="709"/>
        <w:rPr>
          <w:rFonts w:cs="Arial"/>
          <w:i/>
          <w:szCs w:val="22"/>
        </w:rPr>
      </w:pPr>
      <w:r>
        <w:rPr>
          <w:rFonts w:cs="Arial"/>
          <w:i/>
        </w:rPr>
        <w:t xml:space="preserve">No obstante, si el licitador recurre a la capacidad de una o varias entidades deberá garantizar que la Mutua reciba, además de su propio DEUC, otro DEUC separado en el que figure la información pertinente por cada una de las entidades de que se trate, de acuerdo con las indicaciones más arriba reflejadas, sin perjuicio de que, deba  demostrar al poder adjudicador, de ser la  mejor oferta, que va a disponer de los recursos necesarios mediante la presentación a tal efecto del compromiso por escrito de dichas entidades. </w:t>
      </w:r>
    </w:p>
    <w:p w:rsidR="000D066B" w:rsidRPr="001A37DD" w:rsidRDefault="000D066B" w:rsidP="000D066B">
      <w:pPr>
        <w:pBdr>
          <w:top w:val="single" w:sz="4" w:space="1" w:color="auto"/>
          <w:left w:val="single" w:sz="4" w:space="4" w:color="auto"/>
          <w:bottom w:val="single" w:sz="4" w:space="1" w:color="auto"/>
          <w:right w:val="single" w:sz="4" w:space="4" w:color="auto"/>
        </w:pBdr>
        <w:spacing w:after="200"/>
        <w:ind w:left="709"/>
        <w:rPr>
          <w:rFonts w:cs="Arial"/>
          <w:i/>
          <w:szCs w:val="22"/>
        </w:rPr>
      </w:pPr>
      <w:r>
        <w:rPr>
          <w:rFonts w:cs="Arial"/>
          <w:i/>
        </w:rPr>
        <w:t>Asimismo, cuando el licitador concurra al procedimiento de licitación agrupado en U.T.E., deberá presentarse un DEUC por cada empresa participante, en la que figure la información requerida en todas las partes (salvo la PARTE V), por cada operador económico participante</w:t>
      </w:r>
    </w:p>
    <w:p w:rsidR="000D066B" w:rsidRPr="001A37DD" w:rsidRDefault="000D066B" w:rsidP="000D066B">
      <w:pPr>
        <w:pBdr>
          <w:top w:val="single" w:sz="4" w:space="1" w:color="auto"/>
          <w:left w:val="single" w:sz="4" w:space="4" w:color="auto"/>
          <w:bottom w:val="single" w:sz="4" w:space="1" w:color="auto"/>
          <w:right w:val="single" w:sz="4" w:space="4" w:color="auto"/>
        </w:pBdr>
        <w:spacing w:after="200"/>
        <w:ind w:left="709"/>
        <w:rPr>
          <w:rFonts w:cs="Arial"/>
          <w:i/>
          <w:szCs w:val="22"/>
        </w:rPr>
      </w:pPr>
      <w:r>
        <w:rPr>
          <w:rFonts w:cs="Arial"/>
          <w:i/>
        </w:rPr>
        <w:t>Cuando el pliego prevea la división en lotes del objeto del contrato, si los requisitos de solvencia económica y financiera o técnica y profesional exigidos variaran de un lote a otro, se aportará una declaración responsable por cada lote o grupo de lotes al que se apliquen los mismos requisitos de solvencia.</w:t>
      </w:r>
    </w:p>
    <w:p w:rsidR="000D066B" w:rsidRDefault="000D066B" w:rsidP="000D066B">
      <w:pPr>
        <w:pBdr>
          <w:top w:val="single" w:sz="4" w:space="1" w:color="auto"/>
          <w:left w:val="single" w:sz="4" w:space="4" w:color="auto"/>
          <w:bottom w:val="single" w:sz="4" w:space="1" w:color="auto"/>
          <w:right w:val="single" w:sz="4" w:space="4" w:color="auto"/>
        </w:pBdr>
        <w:spacing w:after="0"/>
        <w:ind w:left="709"/>
        <w:rPr>
          <w:rFonts w:cs="Arial"/>
          <w:szCs w:val="22"/>
        </w:rPr>
      </w:pPr>
      <w:r>
        <w:rPr>
          <w:rFonts w:cs="Arial"/>
          <w:i/>
        </w:rPr>
        <w:t xml:space="preserve">Asimismo, las entidades aquí mencionadas (integrantes de la </w:t>
      </w:r>
      <w:proofErr w:type="gramStart"/>
      <w:r>
        <w:rPr>
          <w:rFonts w:cs="Arial"/>
          <w:i/>
        </w:rPr>
        <w:t>UTE</w:t>
      </w:r>
      <w:proofErr w:type="gramEnd"/>
      <w:r>
        <w:rPr>
          <w:rFonts w:cs="Arial"/>
          <w:i/>
        </w:rPr>
        <w:t xml:space="preserve"> así como las entidades en cuya capacidad se base el licitador) deberán presentar el </w:t>
      </w:r>
      <w:r>
        <w:rPr>
          <w:rFonts w:cs="Arial"/>
          <w:b/>
          <w:i/>
        </w:rPr>
        <w:t>FORMULARIO DE DECLARACIÓN RESPONSABLE COMPLEMENTARIA.</w:t>
      </w:r>
    </w:p>
    <w:p w:rsidR="000D066B" w:rsidRDefault="000D066B" w:rsidP="000D066B">
      <w:pPr>
        <w:spacing w:after="0"/>
        <w:rPr>
          <w:rFonts w:cs="Arial"/>
          <w:szCs w:val="22"/>
        </w:rPr>
      </w:pPr>
    </w:p>
    <w:p w:rsidR="000D066B" w:rsidRPr="003C3413" w:rsidRDefault="000D066B" w:rsidP="000D066B">
      <w:pPr>
        <w:snapToGrid w:val="0"/>
        <w:spacing w:after="0"/>
        <w:ind w:left="709"/>
        <w:rPr>
          <w:rFonts w:cs="Arial"/>
          <w:b/>
          <w:szCs w:val="22"/>
          <w:u w:val="single"/>
        </w:rPr>
      </w:pPr>
      <w:r>
        <w:rPr>
          <w:rFonts w:cs="Arial"/>
          <w:b/>
          <w:szCs w:val="22"/>
        </w:rPr>
        <w:t xml:space="preserve">III.) </w:t>
      </w:r>
      <w:r w:rsidRPr="003C3413">
        <w:rPr>
          <w:rFonts w:cs="Arial"/>
          <w:b/>
          <w:szCs w:val="22"/>
          <w:u w:val="single"/>
        </w:rPr>
        <w:t>EMPRESARIOS QUE CONCURRAN AGRUPADOS EN UTE: compromiso de constitución de Unión Temporal de Empresas (en adelante, U.T.E.)</w:t>
      </w:r>
    </w:p>
    <w:p w:rsidR="000D066B" w:rsidRPr="003C3413" w:rsidRDefault="000D066B" w:rsidP="000D066B">
      <w:pPr>
        <w:spacing w:after="0"/>
        <w:ind w:left="709" w:hanging="1"/>
        <w:rPr>
          <w:rFonts w:cs="Arial"/>
          <w:szCs w:val="22"/>
        </w:rPr>
      </w:pPr>
      <w:r w:rsidRPr="003C3413">
        <w:rPr>
          <w:rFonts w:cs="Arial"/>
          <w:szCs w:val="22"/>
        </w:rPr>
        <w:t>Cuando dos o más empresas acudan a la licitación agrupadas en Unión Temporal de Empresas (U.T.E.), deberán aportar dentro del SOBRE A, la documentación siguiente:</w:t>
      </w:r>
    </w:p>
    <w:p w:rsidR="000D066B" w:rsidRPr="003C3413" w:rsidRDefault="000D066B" w:rsidP="000D066B">
      <w:pPr>
        <w:spacing w:after="0"/>
        <w:rPr>
          <w:rFonts w:cs="Arial"/>
          <w:szCs w:val="22"/>
        </w:rPr>
      </w:pPr>
    </w:p>
    <w:p w:rsidR="000D066B" w:rsidRPr="003C3413" w:rsidRDefault="000D066B" w:rsidP="00C316C8">
      <w:pPr>
        <w:numPr>
          <w:ilvl w:val="0"/>
          <w:numId w:val="22"/>
        </w:numPr>
        <w:spacing w:after="0"/>
        <w:ind w:left="1134"/>
        <w:rPr>
          <w:rFonts w:cs="Arial"/>
          <w:szCs w:val="22"/>
        </w:rPr>
      </w:pPr>
      <w:r w:rsidRPr="00B57E46">
        <w:rPr>
          <w:rFonts w:cs="Arial"/>
          <w:szCs w:val="22"/>
        </w:rPr>
        <w:t>Las</w:t>
      </w:r>
      <w:r>
        <w:rPr>
          <w:rFonts w:cs="Arial"/>
          <w:szCs w:val="22"/>
          <w:u w:val="single"/>
        </w:rPr>
        <w:t xml:space="preserve"> declaracio</w:t>
      </w:r>
      <w:r w:rsidRPr="003C3413">
        <w:rPr>
          <w:rFonts w:cs="Arial"/>
          <w:szCs w:val="22"/>
          <w:u w:val="single"/>
        </w:rPr>
        <w:t>n</w:t>
      </w:r>
      <w:r>
        <w:rPr>
          <w:rFonts w:cs="Arial"/>
          <w:szCs w:val="22"/>
          <w:u w:val="single"/>
        </w:rPr>
        <w:t>es</w:t>
      </w:r>
      <w:r w:rsidRPr="003C3413">
        <w:rPr>
          <w:rFonts w:cs="Arial"/>
          <w:szCs w:val="22"/>
          <w:u w:val="single"/>
        </w:rPr>
        <w:t xml:space="preserve"> responsable</w:t>
      </w:r>
      <w:r>
        <w:rPr>
          <w:rFonts w:cs="Arial"/>
          <w:szCs w:val="22"/>
          <w:u w:val="single"/>
        </w:rPr>
        <w:t>s</w:t>
      </w:r>
      <w:r w:rsidRPr="003C3413">
        <w:rPr>
          <w:rFonts w:cs="Arial"/>
          <w:szCs w:val="22"/>
          <w:u w:val="single"/>
        </w:rPr>
        <w:t xml:space="preserve"> mencionada</w:t>
      </w:r>
      <w:r>
        <w:rPr>
          <w:rFonts w:cs="Arial"/>
          <w:szCs w:val="22"/>
          <w:u w:val="single"/>
        </w:rPr>
        <w:t>s en los</w:t>
      </w:r>
      <w:r w:rsidRPr="003C3413">
        <w:rPr>
          <w:rFonts w:cs="Arial"/>
          <w:szCs w:val="22"/>
          <w:u w:val="single"/>
        </w:rPr>
        <w:t xml:space="preserve"> apartado</w:t>
      </w:r>
      <w:r>
        <w:rPr>
          <w:rFonts w:cs="Arial"/>
          <w:szCs w:val="22"/>
          <w:u w:val="single"/>
        </w:rPr>
        <w:t>s</w:t>
      </w:r>
      <w:r w:rsidRPr="003C3413">
        <w:rPr>
          <w:rFonts w:cs="Arial"/>
          <w:szCs w:val="22"/>
          <w:u w:val="single"/>
        </w:rPr>
        <w:t xml:space="preserve"> anterior</w:t>
      </w:r>
      <w:r>
        <w:rPr>
          <w:rFonts w:cs="Arial"/>
          <w:szCs w:val="22"/>
          <w:u w:val="single"/>
        </w:rPr>
        <w:t>es</w:t>
      </w:r>
      <w:r w:rsidRPr="003C3413">
        <w:rPr>
          <w:rFonts w:cs="Arial"/>
          <w:szCs w:val="22"/>
          <w:u w:val="single"/>
        </w:rPr>
        <w:t xml:space="preserve"> (DEUC</w:t>
      </w:r>
      <w:r>
        <w:rPr>
          <w:rFonts w:cs="Arial"/>
          <w:szCs w:val="22"/>
          <w:u w:val="single"/>
        </w:rPr>
        <w:t xml:space="preserve"> y declaración complementaria</w:t>
      </w:r>
      <w:r w:rsidRPr="003C3413">
        <w:rPr>
          <w:rFonts w:cs="Arial"/>
          <w:szCs w:val="22"/>
          <w:u w:val="single"/>
        </w:rPr>
        <w:t>)</w:t>
      </w:r>
      <w:r w:rsidRPr="003C3413">
        <w:rPr>
          <w:rFonts w:cs="Arial"/>
          <w:szCs w:val="22"/>
        </w:rPr>
        <w:t>: cada uno de ellos deberá presentar dicha</w:t>
      </w:r>
      <w:r>
        <w:rPr>
          <w:rFonts w:cs="Arial"/>
          <w:szCs w:val="22"/>
        </w:rPr>
        <w:t>s declaracio</w:t>
      </w:r>
      <w:r w:rsidRPr="003C3413">
        <w:rPr>
          <w:rFonts w:cs="Arial"/>
          <w:szCs w:val="22"/>
        </w:rPr>
        <w:t>n</w:t>
      </w:r>
      <w:r>
        <w:rPr>
          <w:rFonts w:cs="Arial"/>
          <w:szCs w:val="22"/>
        </w:rPr>
        <w:t>es</w:t>
      </w:r>
      <w:r w:rsidRPr="003C3413">
        <w:rPr>
          <w:rFonts w:cs="Arial"/>
          <w:szCs w:val="22"/>
        </w:rPr>
        <w:t xml:space="preserve">, </w:t>
      </w:r>
      <w:r w:rsidRPr="003C3413">
        <w:rPr>
          <w:rFonts w:cs="Arial"/>
          <w:szCs w:val="22"/>
        </w:rPr>
        <w:lastRenderedPageBreak/>
        <w:t xml:space="preserve">sin perjuicio del deber de acreditación del cumplimiento de los requisitos para contratar con la Mutua en el supuesto de resultar su mejor oferta. </w:t>
      </w:r>
    </w:p>
    <w:p w:rsidR="000D066B" w:rsidRPr="003C3413" w:rsidRDefault="000D066B" w:rsidP="000D066B">
      <w:pPr>
        <w:spacing w:after="0"/>
        <w:rPr>
          <w:rFonts w:cs="Arial"/>
          <w:szCs w:val="22"/>
        </w:rPr>
      </w:pPr>
    </w:p>
    <w:p w:rsidR="000D066B" w:rsidRPr="003C3413" w:rsidRDefault="000D066B" w:rsidP="00C316C8">
      <w:pPr>
        <w:numPr>
          <w:ilvl w:val="0"/>
          <w:numId w:val="22"/>
        </w:numPr>
        <w:spacing w:after="0"/>
        <w:ind w:left="1134"/>
        <w:rPr>
          <w:rFonts w:cs="Arial"/>
          <w:szCs w:val="22"/>
        </w:rPr>
      </w:pPr>
      <w:r w:rsidRPr="00B57E46">
        <w:rPr>
          <w:rFonts w:cs="Arial"/>
          <w:szCs w:val="22"/>
        </w:rPr>
        <w:t>Un</w:t>
      </w:r>
      <w:r w:rsidRPr="003C3413">
        <w:rPr>
          <w:rFonts w:cs="Arial"/>
          <w:szCs w:val="22"/>
          <w:u w:val="single"/>
        </w:rPr>
        <w:t xml:space="preserve"> documento privado</w:t>
      </w:r>
      <w:r w:rsidRPr="003C3413">
        <w:rPr>
          <w:rFonts w:cs="Arial"/>
          <w:szCs w:val="22"/>
        </w:rPr>
        <w:t xml:space="preserve"> </w:t>
      </w:r>
      <w:r w:rsidRPr="003C3413">
        <w:rPr>
          <w:rFonts w:cs="Arial"/>
          <w:szCs w:val="22"/>
          <w:u w:val="single"/>
        </w:rPr>
        <w:t>i</w:t>
      </w:r>
      <w:r w:rsidRPr="003C3413">
        <w:rPr>
          <w:rFonts w:cs="Arial"/>
          <w:szCs w:val="22"/>
        </w:rPr>
        <w:t>ndicando los nombres y circunstancias de los empresarios que la suscriban, la participación de cada uno de ellos, el compromiso de constituirse formalmente en unión temporal, caso de resultar adjudicatarios, y la persona o entidad que, durante la vigencia del contrato, ha de ostentar la plena representación de todos ellos frente a la Mutua.</w:t>
      </w:r>
    </w:p>
    <w:p w:rsidR="000D066B" w:rsidRPr="003C3413" w:rsidRDefault="000D066B" w:rsidP="000D066B">
      <w:pPr>
        <w:spacing w:after="0"/>
        <w:rPr>
          <w:rFonts w:cs="Arial"/>
          <w:szCs w:val="22"/>
        </w:rPr>
      </w:pPr>
    </w:p>
    <w:p w:rsidR="000D066B" w:rsidRPr="003C3413" w:rsidRDefault="000D066B" w:rsidP="000D066B">
      <w:pPr>
        <w:spacing w:after="0"/>
        <w:ind w:left="1134"/>
        <w:rPr>
          <w:rFonts w:cs="Arial"/>
          <w:b/>
          <w:szCs w:val="22"/>
        </w:rPr>
      </w:pPr>
      <w:r w:rsidRPr="003C3413">
        <w:rPr>
          <w:rFonts w:cs="Arial"/>
          <w:szCs w:val="22"/>
        </w:rPr>
        <w:t>El citado documento deberá estar firmado por los representantes de cada una de las empresas componentes de la U.T.E</w:t>
      </w:r>
      <w:r w:rsidRPr="003C3413">
        <w:rPr>
          <w:rFonts w:cs="Arial"/>
          <w:b/>
          <w:szCs w:val="22"/>
        </w:rPr>
        <w:t>.</w:t>
      </w:r>
    </w:p>
    <w:p w:rsidR="000D066B" w:rsidRPr="00BC334D" w:rsidRDefault="000D066B" w:rsidP="000D066B">
      <w:pPr>
        <w:spacing w:after="0"/>
        <w:rPr>
          <w:rFonts w:cs="Arial"/>
          <w:color w:val="FF0000"/>
          <w:szCs w:val="22"/>
          <w:u w:val="single"/>
        </w:rPr>
      </w:pPr>
    </w:p>
    <w:p w:rsidR="000D066B" w:rsidRPr="00B11ACD" w:rsidRDefault="000D066B" w:rsidP="000D066B">
      <w:pPr>
        <w:snapToGrid w:val="0"/>
        <w:spacing w:after="0"/>
        <w:ind w:left="709"/>
        <w:rPr>
          <w:rFonts w:cs="Arial"/>
          <w:b/>
          <w:szCs w:val="22"/>
          <w:u w:val="single"/>
        </w:rPr>
      </w:pPr>
      <w:r w:rsidRPr="00C92421">
        <w:rPr>
          <w:rFonts w:cs="Arial"/>
          <w:b/>
          <w:szCs w:val="22"/>
        </w:rPr>
        <w:t xml:space="preserve">IV.) </w:t>
      </w:r>
      <w:r w:rsidRPr="00C92421">
        <w:rPr>
          <w:rFonts w:cs="Arial"/>
          <w:b/>
          <w:szCs w:val="22"/>
          <w:u w:val="single"/>
        </w:rPr>
        <w:t>PRESENTACIÓN DEL DOCUMENTO ACREDITATIVO DE CONSTITUCIÓN DE LA GARANTÍA PROVISIONAL (SÓLO SI SE EXIGE EN EL PC</w:t>
      </w:r>
      <w:r>
        <w:rPr>
          <w:rFonts w:cs="Arial"/>
          <w:b/>
          <w:szCs w:val="22"/>
          <w:u w:val="single"/>
        </w:rPr>
        <w:t>A</w:t>
      </w:r>
      <w:r w:rsidRPr="00C92421">
        <w:rPr>
          <w:rFonts w:cs="Arial"/>
          <w:b/>
          <w:szCs w:val="22"/>
          <w:u w:val="single"/>
        </w:rPr>
        <w:t>P).</w:t>
      </w:r>
    </w:p>
    <w:p w:rsidR="000D066B" w:rsidRPr="00BC334D" w:rsidRDefault="000D066B" w:rsidP="000D066B">
      <w:pPr>
        <w:spacing w:after="0"/>
        <w:rPr>
          <w:rFonts w:cs="Arial"/>
          <w:b/>
          <w:color w:val="FF0000"/>
          <w:szCs w:val="22"/>
        </w:rPr>
      </w:pPr>
    </w:p>
    <w:p w:rsidR="000D066B" w:rsidRDefault="000D066B" w:rsidP="000D066B">
      <w:pPr>
        <w:spacing w:after="0"/>
        <w:ind w:left="709"/>
        <w:rPr>
          <w:rFonts w:cs="Arial"/>
          <w:b/>
          <w:i/>
          <w:szCs w:val="22"/>
        </w:rPr>
      </w:pPr>
      <w:r w:rsidRPr="00105F7B">
        <w:rPr>
          <w:rFonts w:cs="Arial"/>
          <w:b/>
          <w:i/>
          <w:szCs w:val="22"/>
        </w:rPr>
        <w:t>Advertencia: Calificación de la declaración responsable y otra documentación.</w:t>
      </w:r>
      <w:r w:rsidRPr="00105F7B">
        <w:rPr>
          <w:rFonts w:cs="Arial"/>
          <w:i/>
          <w:szCs w:val="22"/>
        </w:rPr>
        <w:t xml:space="preserve"> </w:t>
      </w:r>
      <w:r w:rsidRPr="00105F7B">
        <w:rPr>
          <w:rFonts w:cs="Arial"/>
          <w:b/>
          <w:i/>
          <w:szCs w:val="22"/>
        </w:rPr>
        <w:t>Subsanaciones.</w:t>
      </w:r>
    </w:p>
    <w:p w:rsidR="000D066B" w:rsidRPr="00105F7B" w:rsidRDefault="000D066B" w:rsidP="000D066B">
      <w:pPr>
        <w:spacing w:after="0"/>
        <w:ind w:left="709"/>
        <w:rPr>
          <w:rFonts w:cs="Arial"/>
          <w:b/>
          <w:i/>
          <w:szCs w:val="22"/>
        </w:rPr>
      </w:pPr>
    </w:p>
    <w:p w:rsidR="000D066B" w:rsidRPr="00252F09" w:rsidRDefault="000D066B" w:rsidP="000D066B">
      <w:pPr>
        <w:spacing w:after="0"/>
        <w:ind w:left="709" w:hanging="1"/>
        <w:rPr>
          <w:rFonts w:cs="Arial"/>
          <w:b/>
          <w:i/>
          <w:szCs w:val="22"/>
        </w:rPr>
      </w:pPr>
      <w:r w:rsidRPr="00252F09">
        <w:rPr>
          <w:rFonts w:cs="Arial"/>
          <w:b/>
          <w:i/>
          <w:szCs w:val="22"/>
        </w:rPr>
        <w:t xml:space="preserve">Si se observasen defectos u omisiones subsanables en la documentación presentada podrá concederse un plazo no superior a TRES (3) DÍAS NATURALES para que el licitador los subsane mediante la presentación de la documentación </w:t>
      </w:r>
      <w:proofErr w:type="spellStart"/>
      <w:r w:rsidRPr="00252F09">
        <w:rPr>
          <w:rFonts w:cs="Arial"/>
          <w:b/>
          <w:i/>
          <w:szCs w:val="22"/>
        </w:rPr>
        <w:t>subsanatoria</w:t>
      </w:r>
      <w:proofErr w:type="spellEnd"/>
      <w:r w:rsidRPr="00252F09">
        <w:rPr>
          <w:rFonts w:cs="Arial"/>
          <w:b/>
          <w:i/>
          <w:szCs w:val="22"/>
        </w:rPr>
        <w:t xml:space="preserve"> de forma electrónica. </w:t>
      </w:r>
    </w:p>
    <w:p w:rsidR="000D066B" w:rsidRPr="00C92421" w:rsidRDefault="000D066B" w:rsidP="000D066B">
      <w:pPr>
        <w:spacing w:after="0"/>
        <w:rPr>
          <w:rFonts w:cs="Arial"/>
          <w:szCs w:val="22"/>
        </w:rPr>
      </w:pPr>
    </w:p>
    <w:p w:rsidR="000D066B" w:rsidRPr="00C92421" w:rsidRDefault="000D066B" w:rsidP="000D066B">
      <w:pPr>
        <w:numPr>
          <w:ilvl w:val="0"/>
          <w:numId w:val="10"/>
        </w:numPr>
        <w:tabs>
          <w:tab w:val="clear" w:pos="1067"/>
        </w:tabs>
        <w:spacing w:after="0"/>
        <w:ind w:left="284" w:firstLine="0"/>
        <w:rPr>
          <w:rFonts w:cs="Arial"/>
          <w:szCs w:val="22"/>
        </w:rPr>
      </w:pPr>
      <w:r w:rsidRPr="00854409">
        <w:rPr>
          <w:rFonts w:cs="Arial"/>
          <w:b/>
          <w:bCs/>
          <w:i/>
          <w:color w:val="003366"/>
          <w:szCs w:val="22"/>
          <w:u w:val="single"/>
        </w:rPr>
        <w:t>SOBRE B: “OFERTA TÉCNICA EVALUABLE SUJETA A JUICIO DE VALOR</w:t>
      </w:r>
      <w:r>
        <w:rPr>
          <w:rFonts w:cs="Arial"/>
          <w:b/>
          <w:bCs/>
          <w:i/>
          <w:szCs w:val="22"/>
          <w:u w:val="single"/>
        </w:rPr>
        <w:t xml:space="preserve"> </w:t>
      </w:r>
    </w:p>
    <w:p w:rsidR="000D066B" w:rsidRPr="009C0E52" w:rsidRDefault="000D066B" w:rsidP="000D066B">
      <w:pPr>
        <w:spacing w:after="0"/>
        <w:ind w:left="709"/>
        <w:rPr>
          <w:rFonts w:cs="Arial"/>
        </w:rPr>
      </w:pPr>
    </w:p>
    <w:p w:rsidR="000D066B" w:rsidRDefault="000D066B" w:rsidP="000D066B">
      <w:pPr>
        <w:spacing w:after="0"/>
        <w:ind w:left="709"/>
        <w:rPr>
          <w:rFonts w:cs="Arial"/>
          <w:b/>
          <w:szCs w:val="22"/>
        </w:rPr>
      </w:pPr>
      <w:r w:rsidRPr="00C92421">
        <w:rPr>
          <w:rFonts w:cs="Arial"/>
          <w:b/>
          <w:szCs w:val="22"/>
        </w:rPr>
        <w:t>CONTENIDO:</w:t>
      </w:r>
    </w:p>
    <w:p w:rsidR="000D066B" w:rsidRPr="009C0E52" w:rsidRDefault="000D066B" w:rsidP="000D066B">
      <w:pPr>
        <w:spacing w:after="0"/>
        <w:rPr>
          <w:rFonts w:cs="Arial"/>
        </w:rPr>
      </w:pPr>
    </w:p>
    <w:p w:rsidR="000D066B" w:rsidRPr="009C0E52" w:rsidRDefault="000D066B" w:rsidP="000D066B">
      <w:pPr>
        <w:spacing w:after="0"/>
        <w:ind w:left="709"/>
        <w:rPr>
          <w:rFonts w:cs="Arial"/>
        </w:rPr>
      </w:pPr>
      <w:r>
        <w:rPr>
          <w:rFonts w:cs="Arial"/>
          <w:b/>
        </w:rPr>
        <w:t>La oferta técnica sujeta a juicio de valor deberá estar suscrita por quien tenga capacidad para formular la proposición</w:t>
      </w:r>
      <w:r>
        <w:rPr>
          <w:rFonts w:cs="Arial"/>
        </w:rPr>
        <w:t xml:space="preserve"> </w:t>
      </w:r>
    </w:p>
    <w:p w:rsidR="000D066B" w:rsidRDefault="000D066B" w:rsidP="000D066B">
      <w:pPr>
        <w:spacing w:after="0"/>
        <w:ind w:left="709" w:hanging="1"/>
        <w:rPr>
          <w:rFonts w:cs="Arial"/>
        </w:rPr>
      </w:pPr>
    </w:p>
    <w:p w:rsidR="000D066B" w:rsidRDefault="000D066B" w:rsidP="000D066B">
      <w:pPr>
        <w:spacing w:after="0"/>
        <w:ind w:left="709" w:hanging="1"/>
        <w:rPr>
          <w:rFonts w:cs="Arial"/>
        </w:rPr>
      </w:pPr>
      <w:r>
        <w:rPr>
          <w:rFonts w:cs="Arial"/>
        </w:rPr>
        <w:lastRenderedPageBreak/>
        <w:t xml:space="preserve">El contenido de la oferta técnica sujeta a juicio de valor se ajustará a lo establecido en el ANEXO A adjunto al presente Pliego. Se deberá entregar, como mínimo, en lengua castellana </w:t>
      </w:r>
    </w:p>
    <w:p w:rsidR="000D066B" w:rsidRPr="00C92421" w:rsidRDefault="000D066B" w:rsidP="000D066B">
      <w:pPr>
        <w:spacing w:after="0"/>
        <w:ind w:left="709" w:hanging="1"/>
        <w:rPr>
          <w:rFonts w:cs="Arial"/>
          <w:szCs w:val="22"/>
        </w:rPr>
      </w:pPr>
    </w:p>
    <w:p w:rsidR="000D066B" w:rsidRPr="00C92421" w:rsidRDefault="000D066B" w:rsidP="000D066B">
      <w:pPr>
        <w:spacing w:after="0"/>
        <w:ind w:left="709" w:hanging="1"/>
        <w:rPr>
          <w:rFonts w:cs="Arial"/>
          <w:iCs/>
          <w:szCs w:val="22"/>
        </w:rPr>
      </w:pPr>
      <w:r w:rsidRPr="00C92421">
        <w:rPr>
          <w:rFonts w:cs="Arial"/>
          <w:szCs w:val="22"/>
        </w:rPr>
        <w:t xml:space="preserve">La documentación técnica presentada por el licitador en el presente SOBRE </w:t>
      </w:r>
      <w:r>
        <w:rPr>
          <w:rFonts w:cs="Arial"/>
          <w:szCs w:val="22"/>
        </w:rPr>
        <w:t xml:space="preserve">B </w:t>
      </w:r>
      <w:r w:rsidRPr="00C92421">
        <w:rPr>
          <w:rFonts w:cs="Arial"/>
          <w:szCs w:val="22"/>
        </w:rPr>
        <w:t>será valorada en virtud de los crit</w:t>
      </w:r>
      <w:r>
        <w:rPr>
          <w:rFonts w:cs="Arial"/>
          <w:szCs w:val="22"/>
        </w:rPr>
        <w:t>erios establecidos en el ANEXO C.</w:t>
      </w:r>
    </w:p>
    <w:p w:rsidR="000D066B" w:rsidRDefault="000D066B" w:rsidP="000D066B">
      <w:pPr>
        <w:spacing w:after="0"/>
        <w:ind w:left="709"/>
        <w:rPr>
          <w:rFonts w:cs="Arial"/>
          <w:szCs w:val="22"/>
        </w:rPr>
      </w:pPr>
    </w:p>
    <w:p w:rsidR="000D066B" w:rsidRPr="00252F09" w:rsidRDefault="000D066B" w:rsidP="000D066B">
      <w:pPr>
        <w:spacing w:after="0"/>
        <w:ind w:left="709" w:hanging="1"/>
        <w:rPr>
          <w:rFonts w:cs="Arial"/>
          <w:b/>
          <w:i/>
          <w:szCs w:val="22"/>
        </w:rPr>
      </w:pPr>
      <w:r w:rsidRPr="00252F09">
        <w:rPr>
          <w:rFonts w:cs="Arial"/>
          <w:b/>
          <w:i/>
          <w:szCs w:val="22"/>
        </w:rPr>
        <w:t>Advertencia: En el supuesto de que en la contratación se contemplen criterios técnicos evaluables sujetos a juicio de valor, la presentación en el presente sobre de aspectos evaluables de forma automática, conllevará el rechazo de la oferta.</w:t>
      </w:r>
    </w:p>
    <w:p w:rsidR="000D066B" w:rsidRPr="00BC334D" w:rsidRDefault="000D066B" w:rsidP="000D066B">
      <w:pPr>
        <w:spacing w:after="0"/>
        <w:ind w:left="1134" w:hanging="414"/>
        <w:rPr>
          <w:rFonts w:cs="Arial"/>
          <w:b/>
          <w:szCs w:val="22"/>
        </w:rPr>
      </w:pPr>
    </w:p>
    <w:p w:rsidR="000D066B" w:rsidRDefault="000D066B" w:rsidP="000D066B">
      <w:pPr>
        <w:numPr>
          <w:ilvl w:val="0"/>
          <w:numId w:val="10"/>
        </w:numPr>
        <w:tabs>
          <w:tab w:val="clear" w:pos="1067"/>
        </w:tabs>
        <w:spacing w:after="0"/>
        <w:ind w:left="709" w:hanging="425"/>
        <w:rPr>
          <w:rFonts w:cs="Arial"/>
          <w:b/>
          <w:bCs/>
          <w:i/>
          <w:color w:val="003366"/>
          <w:szCs w:val="22"/>
          <w:u w:val="single"/>
        </w:rPr>
      </w:pPr>
      <w:bookmarkStart w:id="132" w:name="_Toc248742311"/>
      <w:bookmarkStart w:id="133" w:name="_Toc248744354"/>
      <w:bookmarkEnd w:id="132"/>
      <w:bookmarkEnd w:id="133"/>
      <w:r w:rsidRPr="00BC334D">
        <w:rPr>
          <w:rFonts w:cs="Arial"/>
          <w:b/>
          <w:bCs/>
          <w:i/>
          <w:color w:val="003366"/>
          <w:szCs w:val="22"/>
          <w:u w:val="single"/>
        </w:rPr>
        <w:t>SOBRE C: “OFERTA TÉCNICA Y ECONÓMICA EVALUABLES DE FORMA AUTOMÁTICA”</w:t>
      </w:r>
    </w:p>
    <w:p w:rsidR="000D066B" w:rsidRPr="00BC334D" w:rsidRDefault="000D066B" w:rsidP="000D066B">
      <w:pPr>
        <w:spacing w:after="0"/>
        <w:ind w:left="709"/>
        <w:rPr>
          <w:rFonts w:cs="Arial"/>
          <w:b/>
          <w:bCs/>
          <w:i/>
          <w:color w:val="003366"/>
          <w:szCs w:val="22"/>
          <w:u w:val="single"/>
        </w:rPr>
      </w:pPr>
    </w:p>
    <w:p w:rsidR="000D066B" w:rsidRDefault="000D066B" w:rsidP="000D066B">
      <w:pPr>
        <w:spacing w:after="0"/>
        <w:ind w:left="709"/>
        <w:rPr>
          <w:rFonts w:cs="Arial"/>
        </w:rPr>
      </w:pPr>
      <w:r w:rsidRPr="009C0E52">
        <w:rPr>
          <w:rFonts w:cs="Arial"/>
          <w:b/>
        </w:rPr>
        <w:t>CONTENIDO:</w:t>
      </w:r>
      <w:r w:rsidRPr="009C0E52">
        <w:rPr>
          <w:rFonts w:cs="Arial"/>
        </w:rPr>
        <w:t xml:space="preserve"> </w:t>
      </w:r>
    </w:p>
    <w:p w:rsidR="000D066B" w:rsidRDefault="000D066B" w:rsidP="000D066B">
      <w:pPr>
        <w:spacing w:after="0"/>
        <w:ind w:left="709"/>
        <w:rPr>
          <w:rFonts w:cs="Arial"/>
        </w:rPr>
      </w:pPr>
    </w:p>
    <w:p w:rsidR="000D066B" w:rsidRPr="00BC334D" w:rsidRDefault="000D066B" w:rsidP="000D066B">
      <w:pPr>
        <w:spacing w:after="0"/>
        <w:ind w:firstLine="709"/>
        <w:rPr>
          <w:rFonts w:cs="Arial"/>
          <w:b/>
          <w:szCs w:val="22"/>
          <w:u w:val="double"/>
        </w:rPr>
      </w:pPr>
      <w:r w:rsidRPr="00BC334D">
        <w:rPr>
          <w:rFonts w:cs="Arial"/>
          <w:b/>
          <w:szCs w:val="22"/>
          <w:u w:val="double"/>
        </w:rPr>
        <w:t>OFERTA TÉCNICA EVALUABLE DE FORMA AUTOMÁTICA</w:t>
      </w:r>
    </w:p>
    <w:p w:rsidR="000D066B" w:rsidRDefault="000D066B" w:rsidP="000D066B">
      <w:pPr>
        <w:spacing w:after="0"/>
        <w:ind w:left="709" w:hanging="1"/>
        <w:rPr>
          <w:rFonts w:cs="Arial"/>
          <w:szCs w:val="22"/>
        </w:rPr>
      </w:pPr>
    </w:p>
    <w:p w:rsidR="000D066B" w:rsidRDefault="000D066B" w:rsidP="000D066B">
      <w:pPr>
        <w:spacing w:after="0"/>
        <w:ind w:left="709" w:hanging="1"/>
        <w:rPr>
          <w:rFonts w:cs="Arial"/>
        </w:rPr>
      </w:pPr>
      <w:r>
        <w:rPr>
          <w:rFonts w:cs="Arial"/>
        </w:rPr>
        <w:t>Se deberá anexar cumplimentado un documento cuyo contenido se ajustará a lo establecido en el ANEXO B adjunto al presente Pliego. Se deberá entregar, como mínimo, en lengua castellana.</w:t>
      </w:r>
    </w:p>
    <w:p w:rsidR="000D066B" w:rsidRDefault="000D066B" w:rsidP="000D066B">
      <w:pPr>
        <w:spacing w:after="0"/>
        <w:ind w:left="709" w:hanging="1"/>
        <w:rPr>
          <w:rFonts w:cs="Arial"/>
          <w:szCs w:val="22"/>
        </w:rPr>
      </w:pPr>
    </w:p>
    <w:p w:rsidR="000D066B" w:rsidRPr="00FD24A5" w:rsidRDefault="000D066B" w:rsidP="000D066B">
      <w:pPr>
        <w:spacing w:after="0"/>
        <w:ind w:left="709" w:hanging="1"/>
        <w:rPr>
          <w:rFonts w:cs="Arial"/>
          <w:iCs/>
          <w:szCs w:val="22"/>
        </w:rPr>
      </w:pPr>
      <w:r w:rsidRPr="00FD24A5">
        <w:rPr>
          <w:rFonts w:cs="Arial"/>
          <w:szCs w:val="22"/>
        </w:rPr>
        <w:t>La documentación técnica presentada</w:t>
      </w:r>
      <w:r>
        <w:rPr>
          <w:rFonts w:cs="Arial"/>
          <w:szCs w:val="22"/>
        </w:rPr>
        <w:t xml:space="preserve"> por el licitador en el</w:t>
      </w:r>
      <w:r w:rsidRPr="00FD24A5">
        <w:rPr>
          <w:rFonts w:cs="Arial"/>
          <w:szCs w:val="22"/>
        </w:rPr>
        <w:t xml:space="preserve"> SOBRE </w:t>
      </w:r>
      <w:r>
        <w:rPr>
          <w:rFonts w:cs="Arial"/>
          <w:szCs w:val="22"/>
        </w:rPr>
        <w:t>C</w:t>
      </w:r>
      <w:r w:rsidRPr="00FD24A5">
        <w:rPr>
          <w:rFonts w:cs="Arial"/>
          <w:szCs w:val="22"/>
        </w:rPr>
        <w:t xml:space="preserve"> será valorada en virtud de los cri</w:t>
      </w:r>
      <w:r>
        <w:rPr>
          <w:rFonts w:cs="Arial"/>
          <w:szCs w:val="22"/>
        </w:rPr>
        <w:t>terios establecidos en el</w:t>
      </w:r>
      <w:r w:rsidRPr="00FD24A5">
        <w:rPr>
          <w:rFonts w:cs="Arial"/>
          <w:szCs w:val="22"/>
        </w:rPr>
        <w:t xml:space="preserve"> </w:t>
      </w:r>
      <w:r>
        <w:rPr>
          <w:rFonts w:cs="Arial"/>
          <w:szCs w:val="22"/>
        </w:rPr>
        <w:t>ANEXO C</w:t>
      </w:r>
      <w:r w:rsidRPr="00FD24A5">
        <w:rPr>
          <w:rFonts w:cs="Arial"/>
          <w:szCs w:val="22"/>
        </w:rPr>
        <w:t>.</w:t>
      </w:r>
    </w:p>
    <w:p w:rsidR="000D066B" w:rsidRDefault="000D066B" w:rsidP="000D066B">
      <w:pPr>
        <w:spacing w:after="0"/>
        <w:rPr>
          <w:rFonts w:cs="Arial"/>
          <w:b/>
          <w:szCs w:val="22"/>
          <w:u w:val="double"/>
        </w:rPr>
      </w:pPr>
    </w:p>
    <w:p w:rsidR="000D066B" w:rsidRDefault="000D066B" w:rsidP="000D066B">
      <w:pPr>
        <w:spacing w:after="0"/>
        <w:ind w:firstLine="708"/>
        <w:rPr>
          <w:rFonts w:cs="Arial"/>
          <w:b/>
          <w:szCs w:val="22"/>
          <w:u w:val="double"/>
        </w:rPr>
      </w:pPr>
      <w:r w:rsidRPr="00BC334D">
        <w:rPr>
          <w:rFonts w:cs="Arial"/>
          <w:b/>
          <w:szCs w:val="22"/>
          <w:u w:val="double"/>
        </w:rPr>
        <w:t>OFERTA ECONÓMICA</w:t>
      </w:r>
    </w:p>
    <w:p w:rsidR="000D066B" w:rsidRPr="00BC334D" w:rsidRDefault="000D066B" w:rsidP="000D066B">
      <w:pPr>
        <w:spacing w:after="0"/>
        <w:ind w:firstLine="708"/>
        <w:rPr>
          <w:rFonts w:cs="Arial"/>
          <w:b/>
          <w:szCs w:val="22"/>
          <w:u w:val="double"/>
        </w:rPr>
      </w:pPr>
    </w:p>
    <w:p w:rsidR="000D066B" w:rsidRDefault="000D066B" w:rsidP="000D066B">
      <w:pPr>
        <w:autoSpaceDE w:val="0"/>
        <w:autoSpaceDN w:val="0"/>
        <w:adjustRightInd w:val="0"/>
        <w:spacing w:after="0"/>
        <w:ind w:left="709" w:hanging="1"/>
        <w:rPr>
          <w:rFonts w:cs="Arial"/>
          <w:szCs w:val="22"/>
        </w:rPr>
      </w:pPr>
      <w:r>
        <w:rPr>
          <w:rFonts w:cs="Arial"/>
          <w:szCs w:val="22"/>
        </w:rPr>
        <w:t>Se deberá introducir en el campo habilitado el importe total del periodo inicial del contrato SIN IMPUESTOS.</w:t>
      </w:r>
    </w:p>
    <w:p w:rsidR="000D066B" w:rsidRDefault="000D066B" w:rsidP="000D066B">
      <w:pPr>
        <w:autoSpaceDE w:val="0"/>
        <w:autoSpaceDN w:val="0"/>
        <w:adjustRightInd w:val="0"/>
        <w:spacing w:after="0"/>
        <w:ind w:left="709" w:hanging="1"/>
        <w:rPr>
          <w:rFonts w:cs="Arial"/>
          <w:szCs w:val="22"/>
        </w:rPr>
      </w:pPr>
    </w:p>
    <w:p w:rsidR="000D066B" w:rsidRPr="00252F09" w:rsidRDefault="000D066B" w:rsidP="000D066B">
      <w:pPr>
        <w:spacing w:after="0"/>
        <w:ind w:left="709" w:hanging="1"/>
        <w:rPr>
          <w:rFonts w:cs="Arial"/>
          <w:b/>
          <w:i/>
          <w:szCs w:val="22"/>
        </w:rPr>
      </w:pPr>
      <w:r w:rsidRPr="00252F09">
        <w:rPr>
          <w:rFonts w:cs="Arial"/>
          <w:b/>
          <w:i/>
          <w:szCs w:val="22"/>
        </w:rPr>
        <w:t>Advertencia: E</w:t>
      </w:r>
      <w:r>
        <w:rPr>
          <w:rFonts w:cs="Arial"/>
          <w:b/>
          <w:i/>
          <w:szCs w:val="22"/>
        </w:rPr>
        <w:t>ste valor prevalecerá sobre el valor escrito en cualquier documento anexo.</w:t>
      </w:r>
    </w:p>
    <w:p w:rsidR="000D066B" w:rsidRDefault="000D066B" w:rsidP="000D066B">
      <w:pPr>
        <w:autoSpaceDE w:val="0"/>
        <w:autoSpaceDN w:val="0"/>
        <w:adjustRightInd w:val="0"/>
        <w:spacing w:after="0"/>
        <w:ind w:left="709" w:hanging="1"/>
        <w:rPr>
          <w:rFonts w:cs="Arial"/>
          <w:szCs w:val="22"/>
        </w:rPr>
      </w:pPr>
      <w:r>
        <w:rPr>
          <w:rFonts w:cs="Arial"/>
          <w:szCs w:val="22"/>
        </w:rPr>
        <w:lastRenderedPageBreak/>
        <w:t>Además, deberá adjuntarse documento cuyo contenido se a</w:t>
      </w:r>
      <w:r w:rsidRPr="00BC334D">
        <w:rPr>
          <w:rFonts w:cs="Arial"/>
          <w:szCs w:val="22"/>
        </w:rPr>
        <w:t xml:space="preserve">justará estrictamente al modelo que figura en el </w:t>
      </w:r>
      <w:r w:rsidRPr="00E87CB0">
        <w:rPr>
          <w:rFonts w:cs="Arial"/>
          <w:b/>
          <w:szCs w:val="22"/>
        </w:rPr>
        <w:t xml:space="preserve">FORMULARIO DE OFERTA ECONÓMICA </w:t>
      </w:r>
      <w:r>
        <w:rPr>
          <w:rFonts w:cs="Arial"/>
          <w:szCs w:val="22"/>
        </w:rPr>
        <w:t>a</w:t>
      </w:r>
      <w:r w:rsidRPr="00445A71">
        <w:rPr>
          <w:rFonts w:cs="Arial"/>
          <w:szCs w:val="22"/>
        </w:rPr>
        <w:t>djunto al presente pliego.</w:t>
      </w:r>
    </w:p>
    <w:p w:rsidR="000D066B" w:rsidRPr="00445A71" w:rsidRDefault="000D066B" w:rsidP="000D066B">
      <w:pPr>
        <w:autoSpaceDE w:val="0"/>
        <w:autoSpaceDN w:val="0"/>
        <w:adjustRightInd w:val="0"/>
        <w:spacing w:after="0"/>
        <w:ind w:left="709" w:hanging="1"/>
        <w:rPr>
          <w:rFonts w:cs="Arial"/>
          <w:szCs w:val="22"/>
        </w:rPr>
      </w:pPr>
    </w:p>
    <w:p w:rsidR="000D066B" w:rsidRPr="00BC334D" w:rsidRDefault="000D066B" w:rsidP="000D066B">
      <w:pPr>
        <w:autoSpaceDE w:val="0"/>
        <w:autoSpaceDN w:val="0"/>
        <w:adjustRightInd w:val="0"/>
        <w:spacing w:after="0"/>
        <w:ind w:left="709" w:hanging="1"/>
        <w:rPr>
          <w:rFonts w:cs="Arial"/>
          <w:szCs w:val="22"/>
        </w:rPr>
      </w:pPr>
      <w:r>
        <w:rPr>
          <w:rFonts w:cs="Arial"/>
          <w:szCs w:val="22"/>
        </w:rPr>
        <w:t xml:space="preserve">Dicho formulario </w:t>
      </w:r>
      <w:r w:rsidRPr="00BC334D">
        <w:rPr>
          <w:rFonts w:cs="Arial"/>
          <w:szCs w:val="22"/>
        </w:rPr>
        <w:t>se presentar</w:t>
      </w:r>
      <w:r>
        <w:rPr>
          <w:rFonts w:cs="Arial"/>
          <w:szCs w:val="22"/>
        </w:rPr>
        <w:t xml:space="preserve">á en caracteres claros o escrito a máquina </w:t>
      </w:r>
      <w:r w:rsidRPr="00BC334D">
        <w:rPr>
          <w:rFonts w:cs="Arial"/>
          <w:szCs w:val="22"/>
        </w:rPr>
        <w:t xml:space="preserve">y </w:t>
      </w:r>
      <w:r>
        <w:rPr>
          <w:rFonts w:cs="Arial"/>
          <w:b/>
          <w:szCs w:val="22"/>
          <w:u w:val="single"/>
        </w:rPr>
        <w:t>no se aceptarán aquéllo</w:t>
      </w:r>
      <w:r w:rsidRPr="00BC334D">
        <w:rPr>
          <w:rFonts w:cs="Arial"/>
          <w:b/>
          <w:szCs w:val="22"/>
          <w:u w:val="single"/>
        </w:rPr>
        <w:t>s que contengan omisiones, errores o tachaduras que impidan conocer claramente su contenido</w:t>
      </w:r>
      <w:r w:rsidRPr="00BC334D">
        <w:rPr>
          <w:rFonts w:cs="Arial"/>
          <w:szCs w:val="22"/>
        </w:rPr>
        <w:t xml:space="preserve">. </w:t>
      </w:r>
    </w:p>
    <w:p w:rsidR="000D066B" w:rsidRPr="00BC334D" w:rsidRDefault="000D066B" w:rsidP="000D066B">
      <w:pPr>
        <w:spacing w:after="0"/>
        <w:rPr>
          <w:rFonts w:cs="Arial"/>
          <w:szCs w:val="22"/>
        </w:rPr>
      </w:pPr>
    </w:p>
    <w:p w:rsidR="000D066B" w:rsidRPr="00BC334D" w:rsidRDefault="000D066B" w:rsidP="000D066B">
      <w:pPr>
        <w:autoSpaceDE w:val="0"/>
        <w:autoSpaceDN w:val="0"/>
        <w:adjustRightInd w:val="0"/>
        <w:spacing w:after="0"/>
        <w:ind w:left="709" w:hanging="1"/>
        <w:rPr>
          <w:rFonts w:cs="Arial"/>
          <w:b/>
          <w:szCs w:val="22"/>
          <w:u w:val="single"/>
        </w:rPr>
      </w:pPr>
      <w:r w:rsidRPr="00BC334D">
        <w:rPr>
          <w:rFonts w:cs="Arial"/>
          <w:szCs w:val="22"/>
        </w:rPr>
        <w:t xml:space="preserve">Todos los precios ofertados en la oferta económica presentada </w:t>
      </w:r>
      <w:r w:rsidRPr="00BC334D">
        <w:rPr>
          <w:rFonts w:cs="Arial"/>
          <w:b/>
          <w:szCs w:val="22"/>
          <w:u w:val="single"/>
        </w:rPr>
        <w:t xml:space="preserve">deberán expresarse en euros, con un máximo de 2 decimales y no deberán exceder del importe máximo de licitación ni del precio unitario máximo previsto, </w:t>
      </w:r>
      <w:r w:rsidRPr="003A7867">
        <w:rPr>
          <w:rFonts w:cs="Arial"/>
          <w:b/>
          <w:szCs w:val="22"/>
          <w:u w:val="single"/>
        </w:rPr>
        <w:t xml:space="preserve">de existir, </w:t>
      </w:r>
      <w:r w:rsidRPr="00BC334D">
        <w:rPr>
          <w:rFonts w:cs="Arial"/>
          <w:b/>
          <w:szCs w:val="22"/>
          <w:u w:val="single"/>
        </w:rPr>
        <w:t>(sin IVA</w:t>
      </w:r>
      <w:r w:rsidRPr="001A6D70">
        <w:rPr>
          <w:rFonts w:cs="Arial"/>
          <w:b/>
          <w:szCs w:val="22"/>
        </w:rPr>
        <w:t>) en los datos del expediente o en el propio</w:t>
      </w:r>
      <w:r w:rsidRPr="001A6D70">
        <w:rPr>
          <w:rFonts w:cs="Arial"/>
          <w:b/>
          <w:i/>
          <w:szCs w:val="22"/>
        </w:rPr>
        <w:t xml:space="preserve"> </w:t>
      </w:r>
      <w:r w:rsidRPr="00445A71">
        <w:rPr>
          <w:rFonts w:cs="Arial"/>
          <w:b/>
          <w:szCs w:val="22"/>
          <w:u w:val="single"/>
        </w:rPr>
        <w:t>FORMULARIO DE OFERTA ECONÓMICA</w:t>
      </w:r>
      <w:r w:rsidRPr="00BC334D">
        <w:rPr>
          <w:rFonts w:cs="Arial"/>
          <w:szCs w:val="22"/>
        </w:rPr>
        <w:t xml:space="preserve">. </w:t>
      </w:r>
      <w:r w:rsidRPr="00445A71">
        <w:rPr>
          <w:rFonts w:cs="Arial"/>
          <w:b/>
          <w:szCs w:val="22"/>
        </w:rPr>
        <w:t>C</w:t>
      </w:r>
      <w:r w:rsidRPr="00BC334D">
        <w:rPr>
          <w:rFonts w:cs="Arial"/>
          <w:b/>
          <w:szCs w:val="22"/>
        </w:rPr>
        <w:t xml:space="preserve">ualquier oferta que supere alguna de dichas cantidades </w:t>
      </w:r>
      <w:r w:rsidRPr="00BC334D">
        <w:rPr>
          <w:rFonts w:cs="Arial"/>
          <w:szCs w:val="22"/>
        </w:rPr>
        <w:t>(</w:t>
      </w:r>
      <w:r>
        <w:rPr>
          <w:rFonts w:cs="Arial"/>
          <w:szCs w:val="22"/>
        </w:rPr>
        <w:t xml:space="preserve">ya sea en los precios unitarios máximos, sin IVA, establecidos en el pliego, </w:t>
      </w:r>
      <w:proofErr w:type="gramStart"/>
      <w:r>
        <w:rPr>
          <w:rFonts w:cs="Arial"/>
          <w:szCs w:val="22"/>
        </w:rPr>
        <w:t xml:space="preserve">o </w:t>
      </w:r>
      <w:r w:rsidRPr="00BC334D">
        <w:rPr>
          <w:rFonts w:cs="Arial"/>
          <w:szCs w:val="22"/>
        </w:rPr>
        <w:t xml:space="preserve"> en</w:t>
      </w:r>
      <w:proofErr w:type="gramEnd"/>
      <w:r w:rsidRPr="00BC334D">
        <w:rPr>
          <w:rFonts w:cs="Arial"/>
          <w:szCs w:val="22"/>
        </w:rPr>
        <w:t xml:space="preserve"> el importe máximo de licitación sin IVA)</w:t>
      </w:r>
      <w:r w:rsidRPr="00BC334D">
        <w:rPr>
          <w:rFonts w:cs="Arial"/>
          <w:b/>
          <w:szCs w:val="22"/>
        </w:rPr>
        <w:t xml:space="preserve"> será rechazada</w:t>
      </w:r>
      <w:r w:rsidRPr="00BC334D">
        <w:rPr>
          <w:rFonts w:cs="Arial"/>
          <w:szCs w:val="22"/>
        </w:rPr>
        <w:t xml:space="preserve">, no siendo tomada en consideración en el procedimiento de adjudicación y, consiguientemente, </w:t>
      </w:r>
      <w:r w:rsidRPr="00BC334D">
        <w:rPr>
          <w:rFonts w:cs="Arial"/>
          <w:b/>
          <w:szCs w:val="22"/>
          <w:u w:val="single"/>
        </w:rPr>
        <w:t>excluyéndose al licitador que la hubiese efectuado</w:t>
      </w:r>
      <w:r w:rsidRPr="00BC334D">
        <w:rPr>
          <w:rFonts w:cs="Arial"/>
          <w:szCs w:val="22"/>
        </w:rPr>
        <w:t>.</w:t>
      </w:r>
    </w:p>
    <w:p w:rsidR="000D066B" w:rsidRPr="00BC334D" w:rsidRDefault="000D066B" w:rsidP="000D066B">
      <w:pPr>
        <w:spacing w:after="0"/>
        <w:rPr>
          <w:rFonts w:cs="Arial"/>
          <w:b/>
          <w:szCs w:val="22"/>
          <w:u w:val="single"/>
        </w:rPr>
      </w:pPr>
    </w:p>
    <w:p w:rsidR="000D066B" w:rsidRPr="00BC334D" w:rsidRDefault="000D066B" w:rsidP="000D066B">
      <w:pPr>
        <w:autoSpaceDE w:val="0"/>
        <w:autoSpaceDN w:val="0"/>
        <w:adjustRightInd w:val="0"/>
        <w:spacing w:after="0"/>
        <w:ind w:left="709" w:hanging="1"/>
        <w:rPr>
          <w:rFonts w:cs="Arial"/>
          <w:szCs w:val="22"/>
        </w:rPr>
      </w:pPr>
      <w:r w:rsidRPr="00BC334D">
        <w:rPr>
          <w:rFonts w:cs="Arial"/>
          <w:szCs w:val="22"/>
        </w:rPr>
        <w:t>Los precios ofertados</w:t>
      </w:r>
      <w:r>
        <w:rPr>
          <w:rFonts w:cs="Arial"/>
          <w:szCs w:val="22"/>
        </w:rPr>
        <w:t xml:space="preserve"> en el formulario</w:t>
      </w:r>
      <w:r w:rsidRPr="00BC334D">
        <w:rPr>
          <w:rFonts w:cs="Arial"/>
          <w:szCs w:val="22"/>
        </w:rPr>
        <w:t xml:space="preserve"> incluyen toda clase de impuestos, recargos, etc., así como todos los gastos derivados del contrato, incluso los gastos asociados a la entrega en el lugar convenido, debiendo estar el Impuesto sobre el Valor Añadido (IVA) o tributo que lo sustituya, cuantificado expresamente </w:t>
      </w:r>
      <w:proofErr w:type="spellStart"/>
      <w:r w:rsidRPr="00BC334D">
        <w:rPr>
          <w:rFonts w:cs="Arial"/>
          <w:szCs w:val="22"/>
        </w:rPr>
        <w:t>e</w:t>
      </w:r>
      <w:proofErr w:type="spellEnd"/>
      <w:r w:rsidRPr="00BC334D">
        <w:rPr>
          <w:rFonts w:cs="Arial"/>
          <w:szCs w:val="22"/>
        </w:rPr>
        <w:t xml:space="preserve"> indicado como partida independiente.</w:t>
      </w:r>
    </w:p>
    <w:p w:rsidR="000D066B" w:rsidRPr="003A7867" w:rsidRDefault="000D066B" w:rsidP="000D066B">
      <w:pPr>
        <w:spacing w:after="0"/>
        <w:rPr>
          <w:rFonts w:cs="Arial"/>
          <w:szCs w:val="22"/>
        </w:rPr>
      </w:pPr>
    </w:p>
    <w:p w:rsidR="000D066B" w:rsidRPr="003A7867" w:rsidRDefault="000D066B" w:rsidP="000D066B">
      <w:pPr>
        <w:autoSpaceDE w:val="0"/>
        <w:autoSpaceDN w:val="0"/>
        <w:adjustRightInd w:val="0"/>
        <w:spacing w:after="0"/>
        <w:ind w:left="709" w:hanging="1"/>
        <w:rPr>
          <w:rFonts w:cs="Arial"/>
          <w:b/>
          <w:szCs w:val="22"/>
        </w:rPr>
      </w:pPr>
      <w:r>
        <w:rPr>
          <w:rFonts w:cs="Arial"/>
          <w:b/>
          <w:szCs w:val="22"/>
        </w:rPr>
        <w:t>E</w:t>
      </w:r>
      <w:r w:rsidRPr="003A7867">
        <w:rPr>
          <w:rFonts w:cs="Arial"/>
          <w:b/>
          <w:szCs w:val="22"/>
        </w:rPr>
        <w:t>l FORMULARIO DE OFERTA ECONÓMICA se deberá rellenar en su to</w:t>
      </w:r>
      <w:r>
        <w:rPr>
          <w:rFonts w:cs="Arial"/>
          <w:b/>
          <w:szCs w:val="22"/>
        </w:rPr>
        <w:t>talidad. En el caso de que algún</w:t>
      </w:r>
      <w:r w:rsidRPr="003A7867">
        <w:rPr>
          <w:rFonts w:cs="Arial"/>
          <w:b/>
          <w:szCs w:val="22"/>
        </w:rPr>
        <w:t xml:space="preserve"> o</w:t>
      </w:r>
      <w:r>
        <w:rPr>
          <w:rFonts w:cs="Arial"/>
          <w:b/>
          <w:szCs w:val="22"/>
        </w:rPr>
        <w:t xml:space="preserve">fertante no presente oferta a la totalidad de las prestaciones consignadas en el citado formulario, </w:t>
      </w:r>
      <w:r w:rsidRPr="003A7867">
        <w:rPr>
          <w:rFonts w:cs="Arial"/>
          <w:b/>
          <w:szCs w:val="22"/>
        </w:rPr>
        <w:t>será rechazada dicha oferta.</w:t>
      </w:r>
    </w:p>
    <w:p w:rsidR="000D066B" w:rsidRDefault="000D066B" w:rsidP="000D066B">
      <w:pPr>
        <w:autoSpaceDE w:val="0"/>
        <w:autoSpaceDN w:val="0"/>
        <w:adjustRightInd w:val="0"/>
        <w:spacing w:after="0"/>
        <w:ind w:left="709" w:hanging="1"/>
        <w:rPr>
          <w:rFonts w:cs="Arial"/>
          <w:szCs w:val="22"/>
        </w:rPr>
      </w:pPr>
    </w:p>
    <w:p w:rsidR="000D066B" w:rsidRPr="00813339" w:rsidRDefault="000D066B" w:rsidP="000D066B">
      <w:pPr>
        <w:autoSpaceDE w:val="0"/>
        <w:autoSpaceDN w:val="0"/>
        <w:adjustRightInd w:val="0"/>
        <w:spacing w:after="0"/>
        <w:ind w:left="709" w:hanging="1"/>
        <w:rPr>
          <w:rFonts w:cs="Arial"/>
          <w:szCs w:val="22"/>
        </w:rPr>
      </w:pPr>
      <w:r w:rsidRPr="00BC334D">
        <w:rPr>
          <w:rFonts w:cs="Arial"/>
          <w:szCs w:val="22"/>
        </w:rPr>
        <w:t xml:space="preserve">La </w:t>
      </w:r>
      <w:r>
        <w:rPr>
          <w:rFonts w:cs="Arial"/>
          <w:szCs w:val="22"/>
        </w:rPr>
        <w:t xml:space="preserve">oferta económica </w:t>
      </w:r>
      <w:r w:rsidRPr="00BC334D">
        <w:rPr>
          <w:rFonts w:cs="Arial"/>
          <w:szCs w:val="22"/>
        </w:rPr>
        <w:t xml:space="preserve">presentada por el licitador en el SOBRE C será valorada en virtud de los criterios establecidos en el </w:t>
      </w:r>
      <w:r>
        <w:rPr>
          <w:rFonts w:cs="Arial"/>
          <w:szCs w:val="22"/>
        </w:rPr>
        <w:t xml:space="preserve">ANEXO C adjunto al presente Pliego. </w:t>
      </w:r>
    </w:p>
    <w:p w:rsidR="000D066B" w:rsidRDefault="000D066B" w:rsidP="000D066B">
      <w:pPr>
        <w:autoSpaceDE w:val="0"/>
        <w:autoSpaceDN w:val="0"/>
        <w:adjustRightInd w:val="0"/>
        <w:spacing w:after="0"/>
        <w:rPr>
          <w:rFonts w:cs="Arial"/>
          <w:b/>
          <w:snapToGrid/>
          <w:szCs w:val="22"/>
        </w:rPr>
      </w:pPr>
    </w:p>
    <w:p w:rsidR="000D066B" w:rsidRPr="009C0E52" w:rsidRDefault="000D066B" w:rsidP="000D066B">
      <w:pPr>
        <w:autoSpaceDE w:val="0"/>
        <w:autoSpaceDN w:val="0"/>
        <w:adjustRightInd w:val="0"/>
        <w:spacing w:after="0"/>
        <w:ind w:left="567"/>
        <w:rPr>
          <w:rFonts w:cs="Arial"/>
          <w:b/>
        </w:rPr>
      </w:pPr>
      <w:r>
        <w:rPr>
          <w:rFonts w:cs="Arial"/>
          <w:b/>
          <w:snapToGrid/>
          <w:szCs w:val="22"/>
        </w:rPr>
        <w:t>12.3</w:t>
      </w:r>
      <w:r w:rsidRPr="00960D13">
        <w:rPr>
          <w:rFonts w:cs="Arial"/>
          <w:b/>
          <w:snapToGrid/>
          <w:szCs w:val="22"/>
        </w:rPr>
        <w:t xml:space="preserve">.- </w:t>
      </w:r>
      <w:r>
        <w:rPr>
          <w:rFonts w:cs="Arial"/>
        </w:rPr>
        <w:t>Para una mayor información sobre la presentación de ofertas por medios electrónicos, ver la cláusula 30ª del presente Pliego.</w:t>
      </w:r>
    </w:p>
    <w:p w:rsidR="000D066B" w:rsidRPr="00BC334D" w:rsidRDefault="000D066B" w:rsidP="000D066B">
      <w:pPr>
        <w:autoSpaceDE w:val="0"/>
        <w:autoSpaceDN w:val="0"/>
        <w:adjustRightInd w:val="0"/>
        <w:spacing w:after="0"/>
        <w:ind w:left="600"/>
        <w:rPr>
          <w:rFonts w:cs="Arial"/>
          <w:snapToGrid/>
          <w:szCs w:val="22"/>
        </w:rPr>
      </w:pPr>
    </w:p>
    <w:p w:rsidR="000D066B" w:rsidRPr="00BC334D" w:rsidRDefault="000D066B" w:rsidP="000D066B">
      <w:pPr>
        <w:pStyle w:val="Ttulo1"/>
        <w:numPr>
          <w:ilvl w:val="0"/>
          <w:numId w:val="0"/>
        </w:numPr>
        <w:spacing w:before="0" w:after="0"/>
        <w:rPr>
          <w:rFonts w:cs="Arial"/>
          <w:szCs w:val="22"/>
          <w:u w:val="single"/>
        </w:rPr>
      </w:pPr>
      <w:bookmarkStart w:id="134" w:name="_Toc510209166"/>
      <w:bookmarkStart w:id="135" w:name="_Toc511123616"/>
      <w:bookmarkStart w:id="136" w:name="_Toc520188515"/>
      <w:r w:rsidRPr="00E61B46">
        <w:rPr>
          <w:rFonts w:cs="Arial"/>
          <w:szCs w:val="22"/>
        </w:rPr>
        <w:lastRenderedPageBreak/>
        <w:t xml:space="preserve">CLÁUSULA 13ª.- </w:t>
      </w:r>
      <w:r w:rsidRPr="00BC334D">
        <w:rPr>
          <w:rFonts w:cs="Arial"/>
          <w:szCs w:val="22"/>
          <w:u w:val="single"/>
        </w:rPr>
        <w:t>GARANTÍAS</w:t>
      </w:r>
      <w:bookmarkEnd w:id="134"/>
      <w:bookmarkEnd w:id="135"/>
      <w:bookmarkEnd w:id="136"/>
    </w:p>
    <w:p w:rsidR="000D066B" w:rsidRPr="00BC334D" w:rsidRDefault="000D066B" w:rsidP="000D066B">
      <w:pPr>
        <w:autoSpaceDE w:val="0"/>
        <w:autoSpaceDN w:val="0"/>
        <w:adjustRightInd w:val="0"/>
        <w:spacing w:after="0"/>
        <w:ind w:left="600"/>
        <w:rPr>
          <w:rFonts w:cs="Arial"/>
          <w:snapToGrid/>
          <w:szCs w:val="22"/>
        </w:rPr>
      </w:pPr>
    </w:p>
    <w:p w:rsidR="000D066B" w:rsidRPr="003A7867" w:rsidRDefault="000D066B" w:rsidP="000D066B">
      <w:pPr>
        <w:autoSpaceDE w:val="0"/>
        <w:autoSpaceDN w:val="0"/>
        <w:adjustRightInd w:val="0"/>
        <w:spacing w:after="0"/>
        <w:rPr>
          <w:rFonts w:cs="Arial"/>
          <w:snapToGrid/>
          <w:szCs w:val="22"/>
        </w:rPr>
      </w:pPr>
      <w:r w:rsidRPr="003A7867">
        <w:rPr>
          <w:rFonts w:cs="Arial"/>
          <w:snapToGrid/>
          <w:szCs w:val="22"/>
        </w:rPr>
        <w:t xml:space="preserve">En el supuesto que en la presente licitación se exijan garantías a los licitadores o candidatos, éstas se constituirán para responder del mantenimiento de sus ofertas hasta la adjudicación y, en su caso, formalización del contrato o al adjudicatario, para asegurar la correcta ejecución de la prestación.  </w:t>
      </w:r>
    </w:p>
    <w:p w:rsidR="000D066B" w:rsidRPr="003A7867" w:rsidRDefault="000D066B" w:rsidP="000D066B">
      <w:pPr>
        <w:autoSpaceDE w:val="0"/>
        <w:autoSpaceDN w:val="0"/>
        <w:adjustRightInd w:val="0"/>
        <w:spacing w:after="0"/>
        <w:rPr>
          <w:rFonts w:cs="Arial"/>
          <w:snapToGrid/>
          <w:szCs w:val="22"/>
        </w:rPr>
      </w:pPr>
    </w:p>
    <w:p w:rsidR="000D066B" w:rsidRDefault="000D066B" w:rsidP="000D066B">
      <w:pPr>
        <w:autoSpaceDE w:val="0"/>
        <w:autoSpaceDN w:val="0"/>
        <w:adjustRightInd w:val="0"/>
        <w:spacing w:after="0"/>
        <w:rPr>
          <w:rFonts w:cs="Arial"/>
          <w:snapToGrid/>
          <w:szCs w:val="22"/>
        </w:rPr>
      </w:pPr>
      <w:r w:rsidRPr="003A7867">
        <w:rPr>
          <w:rFonts w:cs="Arial"/>
          <w:snapToGrid/>
          <w:szCs w:val="22"/>
        </w:rPr>
        <w:t xml:space="preserve">El importe de las garantías, de exigirse, no podrá sobrepasar los límites que establecen los artículos 106.2 y 107.1 y 2. En el supuesto de exigirse garantías, éstas deberán ajustarse a lo establecido en el </w:t>
      </w:r>
      <w:r>
        <w:rPr>
          <w:rFonts w:cs="Arial"/>
          <w:snapToGrid/>
          <w:szCs w:val="22"/>
        </w:rPr>
        <w:t>ANEXO</w:t>
      </w:r>
      <w:r w:rsidRPr="00052008">
        <w:rPr>
          <w:rFonts w:cs="Arial"/>
          <w:snapToGrid/>
          <w:szCs w:val="22"/>
        </w:rPr>
        <w:t xml:space="preserve"> D</w:t>
      </w:r>
      <w:r>
        <w:rPr>
          <w:rFonts w:cs="Arial"/>
          <w:snapToGrid/>
          <w:szCs w:val="22"/>
        </w:rPr>
        <w:t xml:space="preserve"> a</w:t>
      </w:r>
      <w:r w:rsidRPr="003A7867">
        <w:rPr>
          <w:rFonts w:cs="Arial"/>
          <w:snapToGrid/>
          <w:szCs w:val="22"/>
        </w:rPr>
        <w:t xml:space="preserve">djunto al presente Pliego. </w:t>
      </w:r>
    </w:p>
    <w:p w:rsidR="000D066B" w:rsidRDefault="000D066B" w:rsidP="000D066B">
      <w:pPr>
        <w:autoSpaceDE w:val="0"/>
        <w:autoSpaceDN w:val="0"/>
        <w:adjustRightInd w:val="0"/>
        <w:spacing w:after="0"/>
        <w:rPr>
          <w:rFonts w:cs="Arial"/>
          <w:snapToGrid/>
          <w:szCs w:val="22"/>
        </w:rPr>
      </w:pPr>
    </w:p>
    <w:p w:rsidR="000D066B" w:rsidRDefault="000D066B" w:rsidP="000D066B">
      <w:pPr>
        <w:autoSpaceDE w:val="0"/>
        <w:autoSpaceDN w:val="0"/>
        <w:adjustRightInd w:val="0"/>
        <w:spacing w:after="0"/>
        <w:rPr>
          <w:rFonts w:cs="Arial"/>
          <w:snapToGrid/>
          <w:szCs w:val="22"/>
        </w:rPr>
      </w:pPr>
      <w:r w:rsidRPr="003A7867">
        <w:rPr>
          <w:rFonts w:cs="Arial"/>
          <w:snapToGrid/>
          <w:szCs w:val="22"/>
        </w:rPr>
        <w:t xml:space="preserve">De exigirse garantía provisional ésta deberá presentarse por todos los licitadores junto con sus proposiciones, de conformidad con lo establecido en el artículo 140 de la LCSP. En el supuesto de exigirse garantía definitiva, únicamente deberá presentarse por el licitador que hubiera presentado la mejor oferta, dentro del plazo de DIEZ (10) DÍAS HÁBILES, a contar desde el siguiente a aquél en que hubiera recibido el requerimiento de aportación de la documentación acreditativa del cumplimiento de los requisitos previos, de conformidad con lo establecido en el artículo 150 de la LCSP. </w:t>
      </w:r>
    </w:p>
    <w:p w:rsidR="000D066B" w:rsidRPr="003A7867" w:rsidRDefault="000D066B" w:rsidP="000D066B">
      <w:pPr>
        <w:autoSpaceDE w:val="0"/>
        <w:autoSpaceDN w:val="0"/>
        <w:adjustRightInd w:val="0"/>
        <w:spacing w:after="0"/>
        <w:rPr>
          <w:rFonts w:cs="Arial"/>
          <w:snapToGrid/>
          <w:szCs w:val="22"/>
        </w:rPr>
      </w:pPr>
    </w:p>
    <w:p w:rsidR="000D066B" w:rsidRPr="009C0E52" w:rsidRDefault="000D066B" w:rsidP="000D066B">
      <w:pPr>
        <w:autoSpaceDE w:val="0"/>
        <w:autoSpaceDN w:val="0"/>
        <w:adjustRightInd w:val="0"/>
        <w:spacing w:after="0"/>
        <w:rPr>
          <w:rFonts w:cs="Arial"/>
        </w:rPr>
      </w:pPr>
      <w:r w:rsidRPr="0098437C">
        <w:rPr>
          <w:rFonts w:cs="Arial"/>
        </w:rPr>
        <w:t>De conformidad con lo dispuesto en el apartado 2 del artículo 150 de la LCSP,</w:t>
      </w:r>
      <w:r>
        <w:rPr>
          <w:rFonts w:cs="Arial"/>
        </w:rPr>
        <w:t xml:space="preserve"> d</w:t>
      </w:r>
      <w:r w:rsidRPr="003A7867">
        <w:rPr>
          <w:rFonts w:cs="Arial"/>
          <w:snapToGrid/>
          <w:szCs w:val="22"/>
        </w:rPr>
        <w:t>e no cumplimentarse adecuadamente el requerimiento en el plazo señalado, se entenderá que el licitador ha retirado su oferta, procediéndose en ese caso a recabar la misma documentación al licitador siguiente, por el orden en que hayan quedado clasificadas las ofertas</w:t>
      </w:r>
      <w:r w:rsidRPr="003A7867">
        <w:rPr>
          <w:rFonts w:cs="Arial"/>
          <w:b/>
          <w:snapToGrid/>
          <w:szCs w:val="22"/>
        </w:rPr>
        <w:t>, sin perjuicio de la imposición de la penalización del 3% del presupuesto base de licitación</w:t>
      </w:r>
      <w:r w:rsidRPr="003A7867">
        <w:rPr>
          <w:rFonts w:cs="Arial"/>
          <w:snapToGrid/>
          <w:szCs w:val="22"/>
        </w:rPr>
        <w:t>,</w:t>
      </w:r>
      <w:r w:rsidRPr="003A7867">
        <w:rPr>
          <w:rFonts w:cs="Arial"/>
          <w:b/>
          <w:snapToGrid/>
          <w:szCs w:val="22"/>
        </w:rPr>
        <w:t xml:space="preserve"> </w:t>
      </w:r>
      <w:r w:rsidRPr="003A7867">
        <w:rPr>
          <w:rFonts w:cs="Arial"/>
          <w:snapToGrid/>
          <w:szCs w:val="22"/>
        </w:rPr>
        <w:t>el cual se hará efectivo, en primer lugar, contra la garantía provisional, si se hubiera constituido</w:t>
      </w:r>
      <w:r>
        <w:rPr>
          <w:rFonts w:cs="Arial"/>
          <w:snapToGrid/>
          <w:szCs w:val="22"/>
        </w:rPr>
        <w:t xml:space="preserve"> </w:t>
      </w:r>
      <w:r w:rsidRPr="0098437C">
        <w:rPr>
          <w:rFonts w:cs="Arial"/>
        </w:rPr>
        <w:t>sin perjuicio de lo establecido en la letra a) del apartado 2 del artículo 71</w:t>
      </w:r>
      <w:r>
        <w:rPr>
          <w:rFonts w:cs="Arial"/>
        </w:rPr>
        <w:t xml:space="preserve"> de la LCSP, que impide a los </w:t>
      </w:r>
      <w:r w:rsidRPr="0098437C">
        <w:rPr>
          <w:rFonts w:cs="Arial"/>
        </w:rPr>
        <w:t xml:space="preserve">empresarios contratar con las entidades </w:t>
      </w:r>
      <w:r>
        <w:rPr>
          <w:rFonts w:cs="Arial"/>
        </w:rPr>
        <w:t>que conforman el sector público, por h</w:t>
      </w:r>
      <w:r w:rsidRPr="0098437C">
        <w:rPr>
          <w:rFonts w:cs="Arial"/>
        </w:rPr>
        <w:t>aber retirado indebidamente su proposición en un procedimiento de adjudicación o haber imposibilitado la adjudicación del contrato a su favor por no cumplimentar lo establecido en el apartado 2 del artículo 150 dentro del plazo señalado mediando dolo, culpa o negligencia.</w:t>
      </w:r>
    </w:p>
    <w:p w:rsidR="000D066B" w:rsidRDefault="000D066B" w:rsidP="000D066B">
      <w:pPr>
        <w:autoSpaceDE w:val="0"/>
        <w:autoSpaceDN w:val="0"/>
        <w:adjustRightInd w:val="0"/>
        <w:spacing w:after="0"/>
        <w:rPr>
          <w:rFonts w:cs="Arial"/>
          <w:snapToGrid/>
          <w:szCs w:val="22"/>
        </w:rPr>
      </w:pPr>
      <w:r w:rsidRPr="003A7867">
        <w:rPr>
          <w:rFonts w:cs="Arial"/>
          <w:snapToGrid/>
          <w:szCs w:val="22"/>
        </w:rPr>
        <w:t>.</w:t>
      </w:r>
    </w:p>
    <w:p w:rsidR="000D066B" w:rsidRPr="003A7867" w:rsidRDefault="000D066B" w:rsidP="000D066B">
      <w:pPr>
        <w:autoSpaceDE w:val="0"/>
        <w:autoSpaceDN w:val="0"/>
        <w:adjustRightInd w:val="0"/>
        <w:spacing w:after="0"/>
        <w:rPr>
          <w:rFonts w:cs="Arial"/>
          <w:snapToGrid/>
          <w:szCs w:val="22"/>
        </w:rPr>
      </w:pPr>
      <w:r>
        <w:rPr>
          <w:rFonts w:cs="Arial"/>
          <w:snapToGrid/>
          <w:szCs w:val="22"/>
        </w:rPr>
        <w:t xml:space="preserve">La garantía provisional será devuelta a los licitadores inmediatamente después de la formalización del contrato en los términos y condiciones establecidos en el artículo 106.4 de la LCSP. </w:t>
      </w:r>
    </w:p>
    <w:p w:rsidR="000D066B" w:rsidRPr="003A7867" w:rsidRDefault="000D066B" w:rsidP="000D066B">
      <w:pPr>
        <w:autoSpaceDE w:val="0"/>
        <w:autoSpaceDN w:val="0"/>
        <w:adjustRightInd w:val="0"/>
        <w:spacing w:after="0"/>
        <w:ind w:left="600"/>
        <w:rPr>
          <w:rFonts w:cs="Arial"/>
          <w:snapToGrid/>
          <w:szCs w:val="22"/>
        </w:rPr>
      </w:pPr>
    </w:p>
    <w:p w:rsidR="000D066B" w:rsidRPr="00BC334D" w:rsidRDefault="000D066B" w:rsidP="000D066B">
      <w:pPr>
        <w:pStyle w:val="Ttulo1"/>
        <w:numPr>
          <w:ilvl w:val="0"/>
          <w:numId w:val="0"/>
        </w:numPr>
        <w:tabs>
          <w:tab w:val="left" w:pos="1843"/>
        </w:tabs>
        <w:spacing w:before="0" w:after="0"/>
        <w:rPr>
          <w:rFonts w:cs="Arial"/>
          <w:szCs w:val="22"/>
          <w:u w:val="single"/>
        </w:rPr>
      </w:pPr>
      <w:bookmarkStart w:id="137" w:name="_Toc248742314"/>
      <w:bookmarkStart w:id="138" w:name="_Toc248744357"/>
      <w:bookmarkStart w:id="139" w:name="_Toc510209167"/>
      <w:bookmarkStart w:id="140" w:name="_Toc511123617"/>
      <w:bookmarkStart w:id="141" w:name="_Toc520188516"/>
      <w:bookmarkStart w:id="142" w:name="_Toc214853147"/>
      <w:bookmarkEnd w:id="137"/>
      <w:bookmarkEnd w:id="138"/>
      <w:r w:rsidRPr="00E61B46">
        <w:rPr>
          <w:rFonts w:cs="Arial"/>
          <w:szCs w:val="22"/>
        </w:rPr>
        <w:t xml:space="preserve">CLÁUSULA 14ª.- </w:t>
      </w:r>
      <w:r w:rsidRPr="00BC334D">
        <w:rPr>
          <w:rFonts w:cs="Arial"/>
          <w:szCs w:val="22"/>
          <w:u w:val="single"/>
        </w:rPr>
        <w:t>MEJORAS Y VARIANTES</w:t>
      </w:r>
      <w:bookmarkEnd w:id="139"/>
      <w:bookmarkEnd w:id="140"/>
      <w:bookmarkEnd w:id="141"/>
    </w:p>
    <w:p w:rsidR="000D066B" w:rsidRPr="00BC334D" w:rsidRDefault="000D066B" w:rsidP="000D066B">
      <w:pPr>
        <w:spacing w:after="0"/>
        <w:ind w:left="720" w:hanging="720"/>
        <w:rPr>
          <w:rFonts w:cs="Arial"/>
          <w:b/>
          <w:szCs w:val="22"/>
        </w:rPr>
      </w:pPr>
    </w:p>
    <w:p w:rsidR="000D066B" w:rsidRPr="00BC334D" w:rsidRDefault="000D066B" w:rsidP="000D066B">
      <w:pPr>
        <w:spacing w:after="0"/>
        <w:ind w:left="600" w:hanging="600"/>
        <w:rPr>
          <w:rFonts w:cs="Arial"/>
          <w:szCs w:val="22"/>
        </w:rPr>
      </w:pPr>
      <w:r>
        <w:rPr>
          <w:rFonts w:cs="Arial"/>
          <w:b/>
          <w:szCs w:val="22"/>
        </w:rPr>
        <w:t>14</w:t>
      </w:r>
      <w:r w:rsidRPr="00BC334D">
        <w:rPr>
          <w:rFonts w:cs="Arial"/>
          <w:b/>
          <w:szCs w:val="22"/>
        </w:rPr>
        <w:t xml:space="preserve">.1.- </w:t>
      </w:r>
      <w:r w:rsidRPr="00BC334D">
        <w:rPr>
          <w:rFonts w:cs="Arial"/>
          <w:b/>
          <w:szCs w:val="22"/>
        </w:rPr>
        <w:tab/>
        <w:t xml:space="preserve">Mejoras. </w:t>
      </w:r>
      <w:r w:rsidRPr="00BC334D">
        <w:rPr>
          <w:rFonts w:cs="Arial"/>
          <w:szCs w:val="22"/>
        </w:rPr>
        <w:t xml:space="preserve">Únicamente se valorarán aquellas mejoras que se detallen en el árbol de criterios de valoración del presente Pliego de Cláusulas Administrativas Particulares.  </w:t>
      </w:r>
    </w:p>
    <w:p w:rsidR="000D066B" w:rsidRPr="00BC334D" w:rsidRDefault="000D066B" w:rsidP="000D066B">
      <w:pPr>
        <w:tabs>
          <w:tab w:val="left" w:pos="3288"/>
        </w:tabs>
        <w:spacing w:after="0"/>
        <w:ind w:left="720" w:hanging="720"/>
        <w:rPr>
          <w:rFonts w:cs="Arial"/>
          <w:szCs w:val="22"/>
        </w:rPr>
      </w:pPr>
      <w:r w:rsidRPr="00BC334D">
        <w:rPr>
          <w:rFonts w:cs="Arial"/>
          <w:szCs w:val="22"/>
        </w:rPr>
        <w:tab/>
      </w:r>
      <w:r w:rsidRPr="00BC334D">
        <w:rPr>
          <w:rFonts w:cs="Arial"/>
          <w:szCs w:val="22"/>
        </w:rPr>
        <w:tab/>
      </w:r>
    </w:p>
    <w:p w:rsidR="000D066B" w:rsidRPr="00BC334D" w:rsidRDefault="000D066B" w:rsidP="000D066B">
      <w:pPr>
        <w:spacing w:after="0"/>
        <w:ind w:left="600" w:hanging="600"/>
        <w:rPr>
          <w:rFonts w:cs="Arial"/>
          <w:szCs w:val="22"/>
        </w:rPr>
      </w:pPr>
      <w:r>
        <w:rPr>
          <w:rFonts w:cs="Arial"/>
          <w:b/>
          <w:szCs w:val="22"/>
        </w:rPr>
        <w:t>14</w:t>
      </w:r>
      <w:r w:rsidRPr="00BC334D">
        <w:rPr>
          <w:rFonts w:cs="Arial"/>
          <w:b/>
          <w:szCs w:val="22"/>
        </w:rPr>
        <w:t xml:space="preserve">.2.- </w:t>
      </w:r>
      <w:r w:rsidRPr="00BC334D">
        <w:rPr>
          <w:rFonts w:cs="Arial"/>
          <w:szCs w:val="22"/>
        </w:rPr>
        <w:tab/>
      </w:r>
      <w:proofErr w:type="gramStart"/>
      <w:r w:rsidRPr="00BC334D">
        <w:rPr>
          <w:rFonts w:cs="Arial"/>
          <w:b/>
          <w:szCs w:val="22"/>
        </w:rPr>
        <w:t>Variantes.-</w:t>
      </w:r>
      <w:proofErr w:type="gramEnd"/>
      <w:r w:rsidRPr="00BC334D">
        <w:rPr>
          <w:rFonts w:cs="Arial"/>
          <w:b/>
          <w:szCs w:val="22"/>
        </w:rPr>
        <w:t xml:space="preserve"> </w:t>
      </w:r>
      <w:r w:rsidRPr="00BC334D">
        <w:rPr>
          <w:rFonts w:cs="Arial"/>
          <w:szCs w:val="22"/>
        </w:rPr>
        <w:t xml:space="preserve"> No se admitirán variantes. </w:t>
      </w:r>
    </w:p>
    <w:p w:rsidR="000D066B" w:rsidRPr="00BC334D" w:rsidRDefault="000D066B" w:rsidP="000D066B">
      <w:pPr>
        <w:spacing w:after="0"/>
        <w:ind w:left="600" w:hanging="600"/>
        <w:rPr>
          <w:rFonts w:cs="Arial"/>
          <w:szCs w:val="22"/>
        </w:rPr>
      </w:pPr>
    </w:p>
    <w:p w:rsidR="000D066B" w:rsidRPr="00BC334D" w:rsidRDefault="000D066B" w:rsidP="000D066B">
      <w:pPr>
        <w:pStyle w:val="Ttulo1"/>
        <w:numPr>
          <w:ilvl w:val="0"/>
          <w:numId w:val="0"/>
        </w:numPr>
        <w:spacing w:before="0" w:after="0"/>
        <w:rPr>
          <w:rFonts w:cs="Arial"/>
          <w:szCs w:val="22"/>
          <w:u w:val="single"/>
        </w:rPr>
      </w:pPr>
      <w:bookmarkStart w:id="143" w:name="_Toc248742316"/>
      <w:bookmarkStart w:id="144" w:name="_Toc248744359"/>
      <w:bookmarkStart w:id="145" w:name="_Toc510209168"/>
      <w:bookmarkStart w:id="146" w:name="_Toc511123618"/>
      <w:bookmarkStart w:id="147" w:name="_Toc520188517"/>
      <w:bookmarkEnd w:id="143"/>
      <w:bookmarkEnd w:id="144"/>
      <w:r w:rsidRPr="00E61B46">
        <w:rPr>
          <w:rFonts w:cs="Arial"/>
          <w:szCs w:val="22"/>
        </w:rPr>
        <w:t xml:space="preserve">CLÁUSULA 15ª.- </w:t>
      </w:r>
      <w:r w:rsidRPr="00BC334D">
        <w:rPr>
          <w:rFonts w:cs="Arial"/>
          <w:szCs w:val="22"/>
          <w:u w:val="single"/>
        </w:rPr>
        <w:t>ADMISIÓN DE OFERTAS Y EXÁMEN DE PROPOSICIONES</w:t>
      </w:r>
      <w:bookmarkEnd w:id="145"/>
      <w:bookmarkEnd w:id="146"/>
      <w:bookmarkEnd w:id="147"/>
    </w:p>
    <w:p w:rsidR="000D066B" w:rsidRPr="00BC334D" w:rsidRDefault="000D066B" w:rsidP="000D066B">
      <w:pPr>
        <w:tabs>
          <w:tab w:val="left" w:pos="1800"/>
        </w:tabs>
        <w:spacing w:after="0"/>
        <w:rPr>
          <w:rFonts w:cs="Arial"/>
          <w:szCs w:val="22"/>
          <w:lang w:val="es-ES_tradnl"/>
        </w:rPr>
      </w:pPr>
      <w:r>
        <w:rPr>
          <w:rFonts w:cs="Arial"/>
          <w:szCs w:val="22"/>
          <w:lang w:val="es-ES_tradnl"/>
        </w:rPr>
        <w:tab/>
      </w:r>
    </w:p>
    <w:p w:rsidR="000D066B" w:rsidRPr="002A1541" w:rsidRDefault="000D066B" w:rsidP="000D066B">
      <w:pPr>
        <w:spacing w:after="0"/>
        <w:ind w:left="720" w:hanging="720"/>
        <w:rPr>
          <w:rFonts w:cs="Arial"/>
          <w:szCs w:val="22"/>
        </w:rPr>
      </w:pPr>
      <w:r>
        <w:rPr>
          <w:rFonts w:cs="Arial"/>
          <w:b/>
          <w:szCs w:val="22"/>
        </w:rPr>
        <w:t>15</w:t>
      </w:r>
      <w:r w:rsidRPr="00BC334D">
        <w:rPr>
          <w:rFonts w:cs="Arial"/>
          <w:b/>
          <w:szCs w:val="22"/>
        </w:rPr>
        <w:t xml:space="preserve">.1.- </w:t>
      </w:r>
      <w:r w:rsidRPr="00BC334D">
        <w:rPr>
          <w:rFonts w:cs="Arial"/>
          <w:b/>
          <w:szCs w:val="22"/>
        </w:rPr>
        <w:tab/>
      </w:r>
      <w:r w:rsidRPr="002A1541">
        <w:rPr>
          <w:rFonts w:cs="Arial"/>
          <w:b/>
          <w:szCs w:val="22"/>
        </w:rPr>
        <w:t xml:space="preserve">Admisión y valoración. </w:t>
      </w:r>
      <w:r w:rsidRPr="002A1541">
        <w:rPr>
          <w:rFonts w:cs="Arial"/>
          <w:szCs w:val="22"/>
        </w:rPr>
        <w:t>La admisión y valoración de las proposiciones se llevará a cabo de acuerdo con lo establecido en la LCSP y en el presente Pliego.</w:t>
      </w:r>
    </w:p>
    <w:p w:rsidR="000D066B" w:rsidRPr="00BC334D" w:rsidRDefault="000D066B" w:rsidP="000D066B">
      <w:pPr>
        <w:spacing w:after="0"/>
        <w:ind w:left="720" w:hanging="720"/>
        <w:rPr>
          <w:rFonts w:cs="Arial"/>
          <w:szCs w:val="22"/>
        </w:rPr>
      </w:pPr>
    </w:p>
    <w:p w:rsidR="000D066B" w:rsidRPr="00F61CCF" w:rsidRDefault="000D066B" w:rsidP="000D066B">
      <w:pPr>
        <w:tabs>
          <w:tab w:val="left" w:pos="709"/>
          <w:tab w:val="left" w:pos="7167"/>
        </w:tabs>
        <w:adjustRightInd w:val="0"/>
        <w:ind w:left="709" w:hanging="709"/>
        <w:rPr>
          <w:rFonts w:cs="Arial"/>
          <w:bCs/>
          <w:i/>
          <w:iCs/>
          <w:snapToGrid/>
          <w:szCs w:val="22"/>
        </w:rPr>
      </w:pPr>
      <w:r>
        <w:rPr>
          <w:rFonts w:cs="Arial"/>
          <w:b/>
          <w:szCs w:val="22"/>
        </w:rPr>
        <w:t>15</w:t>
      </w:r>
      <w:r w:rsidRPr="00BC334D">
        <w:rPr>
          <w:rFonts w:cs="Arial"/>
          <w:b/>
          <w:szCs w:val="22"/>
        </w:rPr>
        <w:t>.2.-</w:t>
      </w:r>
      <w:r w:rsidRPr="00BC334D">
        <w:rPr>
          <w:rFonts w:cs="Arial"/>
          <w:b/>
          <w:szCs w:val="22"/>
        </w:rPr>
        <w:tab/>
      </w:r>
      <w:r w:rsidRPr="00F61CCF">
        <w:rPr>
          <w:rFonts w:cs="Arial"/>
          <w:b/>
          <w:szCs w:val="22"/>
        </w:rPr>
        <w:t>Informe.</w:t>
      </w:r>
      <w:r>
        <w:rPr>
          <w:rFonts w:cs="Arial"/>
          <w:szCs w:val="22"/>
        </w:rPr>
        <w:t xml:space="preserve"> Corresponderá </w:t>
      </w:r>
      <w:r w:rsidRPr="00F61CCF">
        <w:rPr>
          <w:rFonts w:cs="Arial"/>
          <w:szCs w:val="22"/>
        </w:rPr>
        <w:t>al</w:t>
      </w:r>
      <w:r>
        <w:rPr>
          <w:rFonts w:cs="Arial"/>
          <w:szCs w:val="22"/>
        </w:rPr>
        <w:t xml:space="preserve"> órgano de asistencia designado por el Órgano de Contratación,</w:t>
      </w:r>
      <w:r w:rsidRPr="00F61CCF">
        <w:rPr>
          <w:rFonts w:cs="Arial"/>
          <w:szCs w:val="22"/>
        </w:rPr>
        <w:t xml:space="preserve"> </w:t>
      </w:r>
      <w:r>
        <w:rPr>
          <w:rFonts w:cs="Arial"/>
          <w:szCs w:val="22"/>
        </w:rPr>
        <w:t>“Mesa de Contratación” o “Servicio Técnico de V</w:t>
      </w:r>
      <w:r w:rsidRPr="00F61CCF">
        <w:rPr>
          <w:rFonts w:cs="Arial"/>
          <w:szCs w:val="22"/>
        </w:rPr>
        <w:t>aloración</w:t>
      </w:r>
      <w:r>
        <w:rPr>
          <w:rFonts w:cs="Arial"/>
          <w:szCs w:val="22"/>
        </w:rPr>
        <w:t>”</w:t>
      </w:r>
      <w:r w:rsidRPr="00F61CCF">
        <w:rPr>
          <w:rFonts w:cs="Arial"/>
          <w:szCs w:val="22"/>
        </w:rPr>
        <w:t xml:space="preserve">, formular la propuesta de mejor oferta al Órgano de Contratación. </w:t>
      </w:r>
    </w:p>
    <w:p w:rsidR="000D066B" w:rsidRPr="00F61CCF" w:rsidRDefault="000D066B" w:rsidP="000D066B">
      <w:pPr>
        <w:spacing w:after="0"/>
        <w:ind w:left="720" w:hanging="11"/>
        <w:rPr>
          <w:rFonts w:cs="Arial"/>
          <w:szCs w:val="22"/>
        </w:rPr>
      </w:pPr>
    </w:p>
    <w:p w:rsidR="000D066B" w:rsidRPr="00F61CCF" w:rsidRDefault="000D066B" w:rsidP="000D066B">
      <w:pPr>
        <w:spacing w:after="0"/>
        <w:ind w:left="720" w:hanging="11"/>
        <w:rPr>
          <w:rFonts w:cs="Arial"/>
          <w:szCs w:val="22"/>
        </w:rPr>
      </w:pPr>
      <w:r>
        <w:rPr>
          <w:rFonts w:cs="Arial"/>
          <w:szCs w:val="22"/>
        </w:rPr>
        <w:t>El órgano de asistencia podrá</w:t>
      </w:r>
      <w:r w:rsidRPr="00F61CCF">
        <w:rPr>
          <w:rFonts w:cs="Arial"/>
          <w:szCs w:val="22"/>
        </w:rPr>
        <w:t xml:space="preserve"> recabar el asesoramiento técnico que estimen oportuno, en cuyo caso los informes emitidos se incorporarán al expediente. </w:t>
      </w:r>
    </w:p>
    <w:p w:rsidR="000D066B" w:rsidRPr="00F61CCF" w:rsidRDefault="000D066B" w:rsidP="000D066B">
      <w:pPr>
        <w:spacing w:after="0"/>
        <w:ind w:left="720" w:hanging="11"/>
        <w:rPr>
          <w:rFonts w:cs="Arial"/>
          <w:szCs w:val="22"/>
        </w:rPr>
      </w:pPr>
    </w:p>
    <w:p w:rsidR="000D066B" w:rsidRPr="00F61CCF" w:rsidRDefault="000D066B" w:rsidP="000D066B">
      <w:pPr>
        <w:spacing w:after="0"/>
        <w:ind w:left="720" w:hanging="11"/>
        <w:rPr>
          <w:rFonts w:cs="Arial"/>
          <w:szCs w:val="22"/>
        </w:rPr>
      </w:pPr>
      <w:r w:rsidRPr="00F61CCF">
        <w:rPr>
          <w:rFonts w:cs="Arial"/>
          <w:szCs w:val="22"/>
        </w:rPr>
        <w:t>La valoración de las proposiciones y la selección de la mejor oferta se harán atendiendo a criterios vinculados al objeto del contrato y que se detallan en el presente Pliego.</w:t>
      </w:r>
    </w:p>
    <w:p w:rsidR="000D066B" w:rsidRPr="00F61CCF" w:rsidRDefault="000D066B" w:rsidP="000D066B">
      <w:pPr>
        <w:spacing w:after="0"/>
        <w:ind w:left="720" w:hanging="11"/>
        <w:rPr>
          <w:rFonts w:cs="Arial"/>
          <w:szCs w:val="22"/>
        </w:rPr>
      </w:pPr>
    </w:p>
    <w:p w:rsidR="000D066B" w:rsidRPr="00BC334D" w:rsidRDefault="000D066B" w:rsidP="000D066B">
      <w:pPr>
        <w:pStyle w:val="Ttulo1"/>
        <w:numPr>
          <w:ilvl w:val="0"/>
          <w:numId w:val="0"/>
        </w:numPr>
        <w:tabs>
          <w:tab w:val="left" w:pos="1843"/>
        </w:tabs>
        <w:spacing w:before="0" w:after="0"/>
        <w:rPr>
          <w:rFonts w:cs="Arial"/>
          <w:szCs w:val="22"/>
          <w:u w:val="single"/>
        </w:rPr>
      </w:pPr>
      <w:bookmarkStart w:id="148" w:name="_Toc248742318"/>
      <w:bookmarkStart w:id="149" w:name="_Toc248744361"/>
      <w:bookmarkStart w:id="150" w:name="_Toc510209169"/>
      <w:bookmarkStart w:id="151" w:name="_Toc511123619"/>
      <w:bookmarkStart w:id="152" w:name="_Toc520188518"/>
      <w:bookmarkEnd w:id="148"/>
      <w:bookmarkEnd w:id="149"/>
      <w:r w:rsidRPr="00E61B46">
        <w:rPr>
          <w:rFonts w:cs="Arial"/>
          <w:szCs w:val="22"/>
        </w:rPr>
        <w:t xml:space="preserve">CLÁUSULA 16ª.- </w:t>
      </w:r>
      <w:r w:rsidRPr="00BC334D">
        <w:rPr>
          <w:rFonts w:cs="Arial"/>
          <w:szCs w:val="22"/>
          <w:u w:val="single"/>
        </w:rPr>
        <w:t xml:space="preserve">CRITERIOS DE </w:t>
      </w:r>
      <w:r>
        <w:rPr>
          <w:rFonts w:cs="Arial"/>
          <w:szCs w:val="22"/>
          <w:u w:val="single"/>
        </w:rPr>
        <w:t>ADJUDICACIÓN.</w:t>
      </w:r>
      <w:bookmarkEnd w:id="150"/>
      <w:bookmarkEnd w:id="151"/>
      <w:bookmarkEnd w:id="152"/>
    </w:p>
    <w:p w:rsidR="000D066B" w:rsidRPr="00BC334D" w:rsidRDefault="000D066B" w:rsidP="000D066B">
      <w:pPr>
        <w:spacing w:after="0"/>
        <w:ind w:left="720" w:hanging="720"/>
        <w:rPr>
          <w:rFonts w:cs="Arial"/>
          <w:b/>
          <w:szCs w:val="22"/>
          <w:lang w:val="es-ES_tradnl"/>
        </w:rPr>
      </w:pPr>
    </w:p>
    <w:p w:rsidR="000D066B" w:rsidRPr="00BC334D" w:rsidRDefault="000D066B" w:rsidP="000D066B">
      <w:pPr>
        <w:spacing w:after="0"/>
        <w:ind w:left="720" w:hanging="720"/>
        <w:rPr>
          <w:rFonts w:cs="Arial"/>
          <w:color w:val="FF0000"/>
          <w:szCs w:val="22"/>
        </w:rPr>
      </w:pPr>
      <w:r>
        <w:rPr>
          <w:rFonts w:cs="Arial"/>
          <w:b/>
          <w:szCs w:val="22"/>
        </w:rPr>
        <w:t>16</w:t>
      </w:r>
      <w:r w:rsidRPr="00BC334D">
        <w:rPr>
          <w:rFonts w:cs="Arial"/>
          <w:b/>
          <w:szCs w:val="22"/>
        </w:rPr>
        <w:t xml:space="preserve">.1.- </w:t>
      </w:r>
      <w:r>
        <w:rPr>
          <w:rFonts w:cs="Arial"/>
          <w:b/>
          <w:szCs w:val="22"/>
        </w:rPr>
        <w:t>Criterios de adjudicación.</w:t>
      </w:r>
      <w:r w:rsidRPr="00BC334D">
        <w:rPr>
          <w:rFonts w:cs="Arial"/>
          <w:b/>
          <w:szCs w:val="22"/>
        </w:rPr>
        <w:tab/>
      </w:r>
      <w:r w:rsidRPr="00535982">
        <w:rPr>
          <w:rFonts w:cs="Arial"/>
          <w:szCs w:val="22"/>
        </w:rPr>
        <w:t xml:space="preserve">Los criterios que han de servir de base para la adjudicación del presente contrato, así como su orden de importancia y ponderación, se relacionan en el apartado denominado </w:t>
      </w:r>
      <w:r w:rsidRPr="00535982">
        <w:rPr>
          <w:rFonts w:cs="Arial"/>
          <w:i/>
          <w:szCs w:val="22"/>
        </w:rPr>
        <w:t>Árbol de Criterios de Adjudicación</w:t>
      </w:r>
      <w:r w:rsidRPr="00535982">
        <w:rPr>
          <w:rFonts w:cs="Arial"/>
          <w:szCs w:val="22"/>
        </w:rPr>
        <w:t xml:space="preserve"> del </w:t>
      </w:r>
      <w:r>
        <w:rPr>
          <w:rFonts w:cs="Arial"/>
          <w:b/>
          <w:szCs w:val="22"/>
        </w:rPr>
        <w:t>ANEXO</w:t>
      </w:r>
      <w:r w:rsidRPr="00052008">
        <w:rPr>
          <w:rFonts w:cs="Arial"/>
          <w:b/>
          <w:szCs w:val="22"/>
        </w:rPr>
        <w:t xml:space="preserve"> </w:t>
      </w:r>
      <w:r>
        <w:rPr>
          <w:rFonts w:cs="Arial"/>
          <w:b/>
          <w:szCs w:val="22"/>
        </w:rPr>
        <w:t xml:space="preserve">C </w:t>
      </w:r>
      <w:r w:rsidRPr="00535982">
        <w:rPr>
          <w:rFonts w:cs="Arial"/>
          <w:szCs w:val="22"/>
        </w:rPr>
        <w:t xml:space="preserve">donde se recoge su identificación, así como el peso con el que participan en el conjunto de la valoración. </w:t>
      </w:r>
    </w:p>
    <w:p w:rsidR="000D066B" w:rsidRPr="00BC334D" w:rsidRDefault="000D066B" w:rsidP="000D066B">
      <w:pPr>
        <w:spacing w:after="0"/>
        <w:ind w:left="720" w:hanging="12"/>
        <w:rPr>
          <w:rFonts w:cs="Arial"/>
          <w:szCs w:val="22"/>
        </w:rPr>
      </w:pPr>
    </w:p>
    <w:p w:rsidR="000D066B" w:rsidRPr="00535982" w:rsidRDefault="000D066B" w:rsidP="000D066B">
      <w:pPr>
        <w:spacing w:after="0"/>
        <w:ind w:left="720" w:hanging="12"/>
        <w:rPr>
          <w:rFonts w:cs="Arial"/>
          <w:szCs w:val="22"/>
        </w:rPr>
      </w:pPr>
      <w:r w:rsidRPr="00535982">
        <w:rPr>
          <w:rFonts w:cs="Arial"/>
          <w:szCs w:val="22"/>
        </w:rPr>
        <w:t>En el caso de igualdad entre dos o más ofertas, desde el punto de vista de los criterios que sirven de base para la adjudicación, se estará a lo dispuesto en el artículo 147.2 de la LCSP.</w:t>
      </w:r>
    </w:p>
    <w:p w:rsidR="000D066B" w:rsidRPr="00BC334D" w:rsidRDefault="000D066B" w:rsidP="000D066B">
      <w:pPr>
        <w:spacing w:after="0"/>
        <w:ind w:left="720" w:hanging="12"/>
        <w:rPr>
          <w:rFonts w:cs="Arial"/>
          <w:color w:val="000080"/>
          <w:szCs w:val="22"/>
        </w:rPr>
      </w:pPr>
    </w:p>
    <w:p w:rsidR="000D066B" w:rsidRPr="00A6088D" w:rsidRDefault="000D066B" w:rsidP="000D066B">
      <w:pPr>
        <w:spacing w:after="0"/>
        <w:ind w:left="720" w:hanging="720"/>
        <w:rPr>
          <w:rFonts w:cs="Arial"/>
          <w:b/>
          <w:szCs w:val="22"/>
        </w:rPr>
      </w:pPr>
      <w:r w:rsidRPr="00A6088D">
        <w:rPr>
          <w:rFonts w:cs="Arial"/>
          <w:b/>
          <w:szCs w:val="22"/>
        </w:rPr>
        <w:t>16.2.-</w:t>
      </w:r>
      <w:r>
        <w:rPr>
          <w:rFonts w:cs="Arial"/>
          <w:szCs w:val="22"/>
        </w:rPr>
        <w:t xml:space="preserve"> </w:t>
      </w:r>
      <w:r w:rsidRPr="00A6088D">
        <w:rPr>
          <w:rFonts w:cs="Arial"/>
          <w:b/>
          <w:szCs w:val="22"/>
        </w:rPr>
        <w:t xml:space="preserve">Ofertas anormalmente bajas. </w:t>
      </w:r>
    </w:p>
    <w:p w:rsidR="000D066B" w:rsidRDefault="000D066B" w:rsidP="000D066B">
      <w:pPr>
        <w:spacing w:after="0"/>
        <w:ind w:left="720" w:hanging="720"/>
        <w:rPr>
          <w:rFonts w:cs="Arial"/>
          <w:szCs w:val="22"/>
        </w:rPr>
      </w:pPr>
    </w:p>
    <w:p w:rsidR="000D066B" w:rsidRPr="00535982" w:rsidRDefault="000D066B" w:rsidP="000D066B">
      <w:pPr>
        <w:spacing w:after="0"/>
        <w:ind w:left="720" w:hanging="12"/>
        <w:rPr>
          <w:rFonts w:cs="Arial"/>
          <w:szCs w:val="22"/>
        </w:rPr>
      </w:pPr>
      <w:r w:rsidRPr="00535982">
        <w:rPr>
          <w:rFonts w:cs="Arial"/>
          <w:szCs w:val="22"/>
        </w:rPr>
        <w:t xml:space="preserve">En los casos en que se presuma que </w:t>
      </w:r>
      <w:r w:rsidRPr="00535982">
        <w:rPr>
          <w:rFonts w:cs="Arial"/>
          <w:b/>
          <w:szCs w:val="22"/>
        </w:rPr>
        <w:t>una oferta resulta inviable por haber sido formulada en términos que la hacen anormalmente baja</w:t>
      </w:r>
      <w:r w:rsidRPr="00535982">
        <w:rPr>
          <w:rFonts w:cs="Arial"/>
          <w:szCs w:val="22"/>
        </w:rPr>
        <w:t>,</w:t>
      </w:r>
      <w:r w:rsidRPr="00535982">
        <w:rPr>
          <w:rFonts w:cs="Arial"/>
          <w:b/>
          <w:szCs w:val="22"/>
        </w:rPr>
        <w:t xml:space="preserve"> </w:t>
      </w:r>
      <w:r w:rsidRPr="00535982">
        <w:rPr>
          <w:rFonts w:cs="Arial"/>
          <w:szCs w:val="22"/>
        </w:rPr>
        <w:t>podrá excluirse del procedimiento de licitación, siempre que la misma reúna los parámetros objetivos que a continuación se exponen:</w:t>
      </w:r>
    </w:p>
    <w:p w:rsidR="000D066B" w:rsidRPr="00BC334D" w:rsidRDefault="000D066B" w:rsidP="000D066B">
      <w:pPr>
        <w:spacing w:after="0"/>
        <w:ind w:left="709"/>
        <w:rPr>
          <w:rFonts w:cs="Arial"/>
          <w:color w:val="FF0000"/>
          <w:szCs w:val="22"/>
        </w:rPr>
      </w:pPr>
    </w:p>
    <w:p w:rsidR="000D066B" w:rsidRPr="00535982" w:rsidRDefault="000D066B" w:rsidP="000D066B">
      <w:pPr>
        <w:spacing w:after="0"/>
        <w:ind w:left="709"/>
        <w:rPr>
          <w:rFonts w:cs="Arial"/>
          <w:szCs w:val="22"/>
        </w:rPr>
      </w:pPr>
      <w:r w:rsidRPr="00535982">
        <w:rPr>
          <w:rFonts w:cs="Arial"/>
          <w:szCs w:val="22"/>
        </w:rPr>
        <w:t xml:space="preserve">a) Cuando el único criterio de adjudicación sea el del precio, se aplicarán los parámetros previstos en el artículo 85 del Reglamento General de la Ley de Contratos de las Administraciones Públicas para apreciar las “ofertas desproporcionadas o temerarias en las subastas”. </w:t>
      </w:r>
    </w:p>
    <w:p w:rsidR="000D066B" w:rsidRPr="00535982" w:rsidRDefault="000D066B" w:rsidP="000D066B">
      <w:pPr>
        <w:spacing w:after="0"/>
        <w:ind w:left="709"/>
        <w:rPr>
          <w:rFonts w:cs="Arial"/>
          <w:szCs w:val="22"/>
        </w:rPr>
      </w:pPr>
    </w:p>
    <w:p w:rsidR="000D066B" w:rsidRDefault="000D066B" w:rsidP="000D066B">
      <w:pPr>
        <w:spacing w:after="0"/>
        <w:ind w:left="709"/>
        <w:rPr>
          <w:rFonts w:cs="Arial"/>
          <w:szCs w:val="22"/>
        </w:rPr>
      </w:pPr>
      <w:r w:rsidRPr="002E4C60">
        <w:rPr>
          <w:rFonts w:cs="Arial"/>
          <w:szCs w:val="22"/>
        </w:rPr>
        <w:t>b) Cuando se utilicen una pluralidad de criterios de adjudicación, se estará a lo establecido en el ANEXO C adjunto al presente Pliego, en que se han de establecer los parámetros objetivos que deberán permitir identificar los casos en que una oferta se considere anormal, referidos a la oferta considerada en su conjunto.</w:t>
      </w:r>
    </w:p>
    <w:p w:rsidR="000D066B" w:rsidRPr="00535982" w:rsidRDefault="000D066B" w:rsidP="000D066B">
      <w:pPr>
        <w:spacing w:after="0"/>
        <w:ind w:left="709"/>
        <w:rPr>
          <w:rFonts w:cs="Arial"/>
          <w:szCs w:val="22"/>
        </w:rPr>
      </w:pPr>
    </w:p>
    <w:p w:rsidR="000D066B" w:rsidRPr="00535982" w:rsidRDefault="000D066B" w:rsidP="000D066B">
      <w:pPr>
        <w:spacing w:after="0"/>
        <w:ind w:left="709"/>
        <w:rPr>
          <w:rFonts w:cs="Arial"/>
          <w:szCs w:val="22"/>
        </w:rPr>
      </w:pPr>
      <w:r w:rsidRPr="00535982">
        <w:rPr>
          <w:rFonts w:cs="Arial"/>
          <w:szCs w:val="22"/>
        </w:rPr>
        <w:t xml:space="preserve">No obstante, antes de rechazar una oferta por esa </w:t>
      </w:r>
      <w:r>
        <w:rPr>
          <w:rFonts w:cs="Arial"/>
          <w:szCs w:val="22"/>
        </w:rPr>
        <w:t xml:space="preserve">se </w:t>
      </w:r>
      <w:r w:rsidRPr="00535982">
        <w:rPr>
          <w:rFonts w:cs="Arial"/>
          <w:szCs w:val="22"/>
        </w:rPr>
        <w:t>deberá requerir al licitador o licitadores que las hubieren presentado dándoles plazo suficiente para que justifiquen su oferta, con arreglo a lo establecido en el artículo 149 de la LCSP.</w:t>
      </w:r>
    </w:p>
    <w:p w:rsidR="000D066B" w:rsidRPr="00BC334D" w:rsidRDefault="000D066B" w:rsidP="000D066B">
      <w:pPr>
        <w:spacing w:after="0"/>
        <w:ind w:left="709"/>
        <w:rPr>
          <w:rFonts w:cs="Arial"/>
          <w:b/>
          <w:szCs w:val="22"/>
        </w:rPr>
      </w:pPr>
    </w:p>
    <w:p w:rsidR="000D066B" w:rsidRPr="00535982" w:rsidRDefault="000D066B" w:rsidP="000D066B">
      <w:pPr>
        <w:spacing w:after="0"/>
        <w:ind w:left="709"/>
        <w:rPr>
          <w:rFonts w:cs="Arial"/>
          <w:szCs w:val="22"/>
        </w:rPr>
      </w:pPr>
      <w:r w:rsidRPr="00535982">
        <w:rPr>
          <w:rFonts w:cs="Arial"/>
          <w:szCs w:val="22"/>
        </w:rPr>
        <w:t>En todo caso, los órganos de contratación rechazarán las ofertas si comprueban que son anormalmente bajas porque vulneran la normativa sobre subcontratación o no cumplen las obligaciones aplicables en materia medioambiental, social o laboral, nacional o internacional, incluyendo el incumplimiento de los convenios colectivos sectoriales vigentes, en aplicación de lo establecido en el artículo 201.</w:t>
      </w:r>
    </w:p>
    <w:p w:rsidR="000D066B" w:rsidRPr="00535982" w:rsidRDefault="000D066B" w:rsidP="000D066B">
      <w:pPr>
        <w:spacing w:after="0"/>
        <w:ind w:left="709"/>
        <w:rPr>
          <w:rFonts w:cs="Arial"/>
          <w:b/>
          <w:szCs w:val="22"/>
        </w:rPr>
      </w:pPr>
    </w:p>
    <w:p w:rsidR="000D066B" w:rsidRPr="00535982" w:rsidRDefault="000D066B" w:rsidP="000D066B">
      <w:pPr>
        <w:spacing w:after="0"/>
        <w:ind w:left="709"/>
        <w:rPr>
          <w:rFonts w:cs="Arial"/>
          <w:b/>
          <w:szCs w:val="22"/>
        </w:rPr>
      </w:pPr>
      <w:r w:rsidRPr="00535982">
        <w:rPr>
          <w:rFonts w:cs="Arial"/>
          <w:szCs w:val="22"/>
        </w:rPr>
        <w:t xml:space="preserve">Si el órgano de </w:t>
      </w:r>
      <w:proofErr w:type="gramStart"/>
      <w:r w:rsidRPr="00535982">
        <w:rPr>
          <w:rFonts w:cs="Arial"/>
          <w:szCs w:val="22"/>
        </w:rPr>
        <w:t>contratación,</w:t>
      </w:r>
      <w:proofErr w:type="gramEnd"/>
      <w:r w:rsidRPr="00535982">
        <w:rPr>
          <w:rFonts w:cs="Arial"/>
          <w:szCs w:val="22"/>
        </w:rPr>
        <w:t xml:space="preserve"> estimase que la oferta no puede ser cumplida como consecuencia de la inclusión de valores anormales, la excluirá de la clasificación y acordará la adjudicación a favor de la mejor oferta, de acuerdo con el orden en que hayan sido clasificadas conforme a lo señalado en el apartado 1 del artículo 150</w:t>
      </w:r>
      <w:r w:rsidRPr="00535982">
        <w:rPr>
          <w:rFonts w:cs="Arial"/>
          <w:b/>
          <w:szCs w:val="22"/>
        </w:rPr>
        <w:t xml:space="preserve">. </w:t>
      </w:r>
    </w:p>
    <w:p w:rsidR="000D066B" w:rsidRPr="00BC334D" w:rsidRDefault="000D066B" w:rsidP="000D066B">
      <w:pPr>
        <w:spacing w:after="0"/>
        <w:rPr>
          <w:rFonts w:cs="Arial"/>
          <w:b/>
          <w:i/>
          <w:szCs w:val="22"/>
        </w:rPr>
      </w:pPr>
    </w:p>
    <w:p w:rsidR="000D066B" w:rsidRPr="00BC334D" w:rsidRDefault="000D066B" w:rsidP="000D066B">
      <w:pPr>
        <w:pStyle w:val="Ttulo1"/>
        <w:numPr>
          <w:ilvl w:val="0"/>
          <w:numId w:val="0"/>
        </w:numPr>
        <w:spacing w:before="0" w:after="0"/>
        <w:rPr>
          <w:rFonts w:cs="Arial"/>
          <w:szCs w:val="22"/>
          <w:u w:val="single"/>
        </w:rPr>
      </w:pPr>
      <w:bookmarkStart w:id="153" w:name="_Toc510209170"/>
      <w:bookmarkStart w:id="154" w:name="_Toc511123620"/>
      <w:bookmarkStart w:id="155" w:name="_Toc520188519"/>
      <w:r w:rsidRPr="00E61B46">
        <w:rPr>
          <w:rFonts w:cs="Arial"/>
          <w:szCs w:val="22"/>
        </w:rPr>
        <w:t xml:space="preserve">CLÁUSULA 17ª.- </w:t>
      </w:r>
      <w:proofErr w:type="gramStart"/>
      <w:r w:rsidRPr="00BC334D">
        <w:rPr>
          <w:rFonts w:cs="Arial"/>
          <w:szCs w:val="22"/>
          <w:u w:val="single"/>
        </w:rPr>
        <w:t>ADJUDICACIÓN  DEL</w:t>
      </w:r>
      <w:proofErr w:type="gramEnd"/>
      <w:r w:rsidRPr="00BC334D">
        <w:rPr>
          <w:rFonts w:cs="Arial"/>
          <w:szCs w:val="22"/>
          <w:u w:val="single"/>
        </w:rPr>
        <w:t xml:space="preserve"> CONTRATO</w:t>
      </w:r>
      <w:bookmarkEnd w:id="153"/>
      <w:bookmarkEnd w:id="154"/>
      <w:bookmarkEnd w:id="155"/>
    </w:p>
    <w:p w:rsidR="000D066B" w:rsidRPr="00BC334D" w:rsidRDefault="000D066B" w:rsidP="000D066B">
      <w:pPr>
        <w:spacing w:after="0"/>
        <w:ind w:left="720" w:hanging="720"/>
        <w:rPr>
          <w:rFonts w:cs="Arial"/>
          <w:b/>
          <w:szCs w:val="22"/>
        </w:rPr>
      </w:pPr>
    </w:p>
    <w:p w:rsidR="000D066B" w:rsidRPr="008D43CB" w:rsidRDefault="000D066B" w:rsidP="000D066B">
      <w:pPr>
        <w:tabs>
          <w:tab w:val="left" w:pos="4395"/>
        </w:tabs>
        <w:spacing w:after="0"/>
        <w:ind w:left="720" w:hanging="720"/>
        <w:rPr>
          <w:rFonts w:cs="Arial"/>
          <w:szCs w:val="22"/>
        </w:rPr>
      </w:pPr>
      <w:r w:rsidRPr="00C060B3">
        <w:rPr>
          <w:rFonts w:cs="Arial"/>
          <w:b/>
          <w:szCs w:val="22"/>
        </w:rPr>
        <w:t>17.1.-</w:t>
      </w:r>
      <w:r w:rsidRPr="00C060B3">
        <w:rPr>
          <w:rFonts w:cs="Arial"/>
          <w:b/>
          <w:szCs w:val="22"/>
        </w:rPr>
        <w:tab/>
      </w:r>
      <w:r w:rsidRPr="002A5BDE">
        <w:rPr>
          <w:rFonts w:cs="Arial"/>
          <w:b/>
          <w:szCs w:val="22"/>
          <w:u w:val="single"/>
        </w:rPr>
        <w:t>DOCUMENTACIÓN A APORTAR</w:t>
      </w:r>
      <w:r w:rsidRPr="008D43CB">
        <w:rPr>
          <w:rFonts w:cs="Arial"/>
          <w:b/>
          <w:szCs w:val="22"/>
        </w:rPr>
        <w:t>.</w:t>
      </w:r>
      <w:r>
        <w:rPr>
          <w:rFonts w:cs="Arial"/>
          <w:b/>
          <w:szCs w:val="22"/>
        </w:rPr>
        <w:t xml:space="preserve"> </w:t>
      </w:r>
      <w:r w:rsidRPr="008D43CB">
        <w:rPr>
          <w:rFonts w:cs="Arial"/>
          <w:szCs w:val="22"/>
        </w:rPr>
        <w:t xml:space="preserve">De conformidad con lo establecido en el artículo 150 de la LCSP, </w:t>
      </w:r>
      <w:r>
        <w:rPr>
          <w:rFonts w:cs="Arial"/>
          <w:szCs w:val="22"/>
        </w:rPr>
        <w:t xml:space="preserve">la Mutua </w:t>
      </w:r>
      <w:r w:rsidRPr="008D43CB">
        <w:rPr>
          <w:rFonts w:cs="Arial"/>
          <w:szCs w:val="22"/>
        </w:rPr>
        <w:t xml:space="preserve">requerirá al licitador que hubiera presentado la </w:t>
      </w:r>
      <w:r>
        <w:rPr>
          <w:rFonts w:cs="Arial"/>
          <w:szCs w:val="22"/>
        </w:rPr>
        <w:t>“</w:t>
      </w:r>
      <w:r w:rsidRPr="008D43CB">
        <w:rPr>
          <w:rFonts w:cs="Arial"/>
          <w:szCs w:val="22"/>
        </w:rPr>
        <w:t>mejor oferta</w:t>
      </w:r>
      <w:r>
        <w:rPr>
          <w:rFonts w:cs="Arial"/>
          <w:szCs w:val="22"/>
        </w:rPr>
        <w:t>”</w:t>
      </w:r>
      <w:r w:rsidRPr="008D43CB">
        <w:rPr>
          <w:rFonts w:cs="Arial"/>
          <w:szCs w:val="22"/>
        </w:rPr>
        <w:t xml:space="preserve">, para que, dentro del </w:t>
      </w:r>
      <w:r w:rsidRPr="008D43CB">
        <w:rPr>
          <w:rFonts w:cs="Arial"/>
          <w:b/>
          <w:szCs w:val="22"/>
          <w:u w:val="single"/>
        </w:rPr>
        <w:t>plazo de DIEZ [10] DÍAS HÁBILES</w:t>
      </w:r>
      <w:r w:rsidRPr="008D43CB">
        <w:rPr>
          <w:rFonts w:cs="Arial"/>
          <w:szCs w:val="22"/>
        </w:rPr>
        <w:t xml:space="preserve">, a contar desde el siguiente a aquél en que hubiera recibido el requerimiento, presente la documentación que a continuación se indica:  </w:t>
      </w:r>
    </w:p>
    <w:p w:rsidR="000D066B" w:rsidRPr="00BC334D" w:rsidRDefault="000D066B" w:rsidP="000D066B">
      <w:pPr>
        <w:tabs>
          <w:tab w:val="left" w:pos="4395"/>
        </w:tabs>
        <w:spacing w:after="0"/>
        <w:ind w:left="720" w:hanging="720"/>
        <w:rPr>
          <w:rFonts w:cs="Arial"/>
          <w:szCs w:val="22"/>
        </w:rPr>
      </w:pPr>
    </w:p>
    <w:p w:rsidR="000D066B" w:rsidRDefault="000D066B" w:rsidP="000D066B">
      <w:pPr>
        <w:pBdr>
          <w:top w:val="single" w:sz="4" w:space="1" w:color="auto"/>
          <w:left w:val="single" w:sz="4" w:space="4" w:color="auto"/>
          <w:bottom w:val="single" w:sz="4" w:space="1" w:color="auto"/>
          <w:right w:val="single" w:sz="4" w:space="4" w:color="auto"/>
        </w:pBdr>
        <w:shd w:val="clear" w:color="auto" w:fill="FFFFFF"/>
        <w:tabs>
          <w:tab w:val="left" w:pos="9072"/>
          <w:tab w:val="left" w:pos="9639"/>
        </w:tabs>
        <w:spacing w:after="0"/>
        <w:ind w:left="709" w:right="-115"/>
        <w:jc w:val="center"/>
        <w:rPr>
          <w:rFonts w:cs="Arial"/>
          <w:b/>
          <w:i/>
          <w:snapToGrid/>
          <w:szCs w:val="22"/>
        </w:rPr>
      </w:pPr>
      <w:r>
        <w:rPr>
          <w:rFonts w:cs="Arial"/>
          <w:b/>
          <w:i/>
          <w:snapToGrid/>
          <w:szCs w:val="22"/>
        </w:rPr>
        <w:t>ADVERTENCIA:</w:t>
      </w:r>
    </w:p>
    <w:p w:rsidR="000D066B" w:rsidRPr="00EC1925" w:rsidRDefault="000D066B" w:rsidP="000D066B">
      <w:pPr>
        <w:pBdr>
          <w:top w:val="single" w:sz="4" w:space="1" w:color="auto"/>
          <w:left w:val="single" w:sz="4" w:space="4" w:color="auto"/>
          <w:bottom w:val="single" w:sz="4" w:space="1" w:color="auto"/>
          <w:right w:val="single" w:sz="4" w:space="4" w:color="auto"/>
        </w:pBdr>
        <w:shd w:val="clear" w:color="auto" w:fill="FFFFFF"/>
        <w:tabs>
          <w:tab w:val="left" w:pos="9072"/>
          <w:tab w:val="left" w:pos="9639"/>
        </w:tabs>
        <w:spacing w:after="0"/>
        <w:ind w:left="709" w:right="-115"/>
        <w:rPr>
          <w:rFonts w:cs="Arial"/>
          <w:szCs w:val="22"/>
          <w:lang w:val="es-ES_tradnl"/>
        </w:rPr>
      </w:pPr>
      <w:r w:rsidRPr="00EC1925">
        <w:rPr>
          <w:rFonts w:cs="Arial"/>
          <w:i/>
          <w:szCs w:val="22"/>
        </w:rPr>
        <w:t>Las circunstancias relativas a la capacidad, solvencia y ausencia de prohibiciones de contratar a las que se refieren los apartados siguientes deberán concurrir en la fecha final de presentación de ofertas y subsistir en el momento de perfección del contrato.</w:t>
      </w:r>
    </w:p>
    <w:p w:rsidR="000D066B" w:rsidRPr="00BC334D" w:rsidRDefault="000D066B" w:rsidP="000D066B">
      <w:pPr>
        <w:keepLines/>
        <w:tabs>
          <w:tab w:val="left" w:pos="709"/>
          <w:tab w:val="left" w:pos="1276"/>
        </w:tabs>
        <w:jc w:val="left"/>
        <w:rPr>
          <w:rFonts w:cs="Arial"/>
          <w:b/>
          <w:szCs w:val="22"/>
          <w:u w:val="single"/>
        </w:rPr>
      </w:pPr>
    </w:p>
    <w:p w:rsidR="000D066B" w:rsidRPr="00BC334D" w:rsidRDefault="000D066B" w:rsidP="000D066B">
      <w:pPr>
        <w:keepLines/>
        <w:tabs>
          <w:tab w:val="left" w:pos="709"/>
          <w:tab w:val="left" w:pos="1276"/>
        </w:tabs>
        <w:jc w:val="center"/>
        <w:rPr>
          <w:rFonts w:cs="Arial"/>
          <w:b/>
          <w:szCs w:val="22"/>
          <w:u w:val="single"/>
        </w:rPr>
      </w:pPr>
      <w:r w:rsidRPr="00BC334D">
        <w:rPr>
          <w:rFonts w:cs="Arial"/>
          <w:b/>
          <w:szCs w:val="22"/>
          <w:u w:val="single"/>
        </w:rPr>
        <w:t xml:space="preserve">DOCUMENTACIÓN </w:t>
      </w:r>
    </w:p>
    <w:p w:rsidR="000D066B" w:rsidRPr="00BC334D" w:rsidRDefault="000D066B" w:rsidP="000D066B">
      <w:pPr>
        <w:keepLines/>
        <w:spacing w:after="0"/>
        <w:ind w:left="1920" w:hanging="480"/>
        <w:jc w:val="center"/>
        <w:rPr>
          <w:rFonts w:cs="Arial"/>
          <w:b/>
          <w:color w:val="FF0000"/>
          <w:szCs w:val="22"/>
        </w:rPr>
      </w:pPr>
    </w:p>
    <w:p w:rsidR="000D066B" w:rsidRPr="00BC334D" w:rsidRDefault="000D066B" w:rsidP="000D066B">
      <w:pPr>
        <w:spacing w:after="0"/>
        <w:ind w:left="1200" w:hanging="480"/>
        <w:rPr>
          <w:rFonts w:cs="Arial"/>
          <w:b/>
          <w:i/>
          <w:szCs w:val="22"/>
          <w:u w:val="single"/>
        </w:rPr>
      </w:pPr>
      <w:r w:rsidRPr="00BC334D">
        <w:rPr>
          <w:rFonts w:cs="Arial"/>
          <w:b/>
          <w:i/>
          <w:szCs w:val="22"/>
        </w:rPr>
        <w:t>1º.-</w:t>
      </w:r>
      <w:r w:rsidRPr="00BC334D">
        <w:rPr>
          <w:rFonts w:cs="Arial"/>
          <w:b/>
          <w:i/>
          <w:szCs w:val="22"/>
        </w:rPr>
        <w:tab/>
      </w:r>
      <w:r w:rsidRPr="00BC334D">
        <w:rPr>
          <w:rFonts w:cs="Arial"/>
          <w:b/>
          <w:i/>
          <w:szCs w:val="22"/>
          <w:u w:val="single"/>
        </w:rPr>
        <w:t>Acreditación de la personalidad jurídica y la capacidad de obrar.</w:t>
      </w:r>
    </w:p>
    <w:p w:rsidR="000D066B" w:rsidRPr="00BC334D" w:rsidRDefault="000D066B" w:rsidP="000D066B">
      <w:pPr>
        <w:spacing w:after="0"/>
        <w:ind w:left="1920" w:hanging="480"/>
        <w:rPr>
          <w:rFonts w:cs="Arial"/>
          <w:b/>
          <w:i/>
          <w:szCs w:val="22"/>
          <w:u w:val="single"/>
        </w:rPr>
      </w:pPr>
    </w:p>
    <w:p w:rsidR="000D066B" w:rsidRPr="00BC334D" w:rsidRDefault="000D066B" w:rsidP="000D066B">
      <w:pPr>
        <w:spacing w:after="0"/>
        <w:ind w:left="1200"/>
        <w:rPr>
          <w:rFonts w:cs="Arial"/>
          <w:szCs w:val="22"/>
        </w:rPr>
      </w:pPr>
      <w:r w:rsidRPr="00BC334D">
        <w:rPr>
          <w:rFonts w:cs="Arial"/>
          <w:szCs w:val="22"/>
        </w:rPr>
        <w:t>Los licitadores deberán acreditar su personalidad jurídica en los siguientes términos:</w:t>
      </w:r>
    </w:p>
    <w:p w:rsidR="000D066B" w:rsidRPr="00BC334D" w:rsidRDefault="000D066B" w:rsidP="000D066B">
      <w:pPr>
        <w:spacing w:after="0"/>
        <w:ind w:left="1200"/>
        <w:rPr>
          <w:rFonts w:cs="Arial"/>
          <w:szCs w:val="22"/>
        </w:rPr>
      </w:pPr>
    </w:p>
    <w:p w:rsidR="000D066B" w:rsidRPr="00BC334D" w:rsidRDefault="000D066B" w:rsidP="000D066B">
      <w:pPr>
        <w:spacing w:after="0"/>
        <w:ind w:left="1680" w:hanging="480"/>
        <w:rPr>
          <w:rFonts w:cs="Arial"/>
          <w:szCs w:val="22"/>
        </w:rPr>
      </w:pPr>
      <w:r w:rsidRPr="00BC334D">
        <w:rPr>
          <w:rFonts w:cs="Arial"/>
          <w:b/>
          <w:szCs w:val="22"/>
        </w:rPr>
        <w:t>a)</w:t>
      </w:r>
      <w:r w:rsidRPr="00BC334D">
        <w:rPr>
          <w:rFonts w:cs="Arial"/>
          <w:szCs w:val="22"/>
        </w:rPr>
        <w:t xml:space="preserve"> </w:t>
      </w:r>
      <w:r w:rsidRPr="00BC334D">
        <w:rPr>
          <w:rFonts w:cs="Arial"/>
          <w:szCs w:val="22"/>
        </w:rPr>
        <w:tab/>
        <w:t xml:space="preserve">Si los licitadores fueran </w:t>
      </w:r>
      <w:r w:rsidRPr="00BC334D">
        <w:rPr>
          <w:rFonts w:cs="Arial"/>
          <w:b/>
          <w:i/>
          <w:szCs w:val="22"/>
          <w:u w:val="dotted"/>
        </w:rPr>
        <w:t>empresarios individuales</w:t>
      </w:r>
      <w:r w:rsidRPr="00BC334D">
        <w:rPr>
          <w:rFonts w:cs="Arial"/>
          <w:szCs w:val="22"/>
        </w:rPr>
        <w:t xml:space="preserve">, deberán acompañar fotocopia debidamente legalizada del </w:t>
      </w:r>
      <w:r w:rsidRPr="00BC334D">
        <w:rPr>
          <w:rFonts w:cs="Arial"/>
          <w:b/>
          <w:szCs w:val="22"/>
        </w:rPr>
        <w:t>Documento Nacional de Identidad</w:t>
      </w:r>
      <w:r w:rsidRPr="00BC334D">
        <w:rPr>
          <w:rFonts w:cs="Arial"/>
          <w:szCs w:val="22"/>
        </w:rPr>
        <w:t xml:space="preserve"> (D.N.I.) o del documento que, en su caso, le sustituya reglamentariamente.</w:t>
      </w:r>
    </w:p>
    <w:p w:rsidR="000D066B" w:rsidRPr="00BC334D" w:rsidRDefault="000D066B" w:rsidP="000D066B">
      <w:pPr>
        <w:spacing w:after="0"/>
        <w:ind w:left="1560" w:hanging="480"/>
        <w:rPr>
          <w:rFonts w:cs="Arial"/>
          <w:szCs w:val="22"/>
        </w:rPr>
      </w:pPr>
    </w:p>
    <w:p w:rsidR="000D066B" w:rsidRPr="00BC334D" w:rsidRDefault="000D066B" w:rsidP="000D066B">
      <w:pPr>
        <w:spacing w:after="0"/>
        <w:ind w:left="1680" w:hanging="480"/>
        <w:rPr>
          <w:rFonts w:cs="Arial"/>
          <w:color w:val="FF0000"/>
          <w:szCs w:val="22"/>
        </w:rPr>
      </w:pPr>
      <w:r w:rsidRPr="00BC334D">
        <w:rPr>
          <w:rFonts w:cs="Arial"/>
          <w:b/>
          <w:szCs w:val="22"/>
        </w:rPr>
        <w:t>b)</w:t>
      </w:r>
      <w:r w:rsidRPr="00BC334D">
        <w:rPr>
          <w:rFonts w:cs="Arial"/>
          <w:szCs w:val="22"/>
        </w:rPr>
        <w:t xml:space="preserve"> </w:t>
      </w:r>
      <w:r w:rsidRPr="00BC334D">
        <w:rPr>
          <w:rFonts w:cs="Arial"/>
          <w:szCs w:val="22"/>
        </w:rPr>
        <w:tab/>
        <w:t xml:space="preserve">Si los licitadores fueran </w:t>
      </w:r>
      <w:r w:rsidRPr="00BC334D">
        <w:rPr>
          <w:rFonts w:cs="Arial"/>
          <w:b/>
          <w:i/>
          <w:szCs w:val="22"/>
          <w:u w:val="dotted"/>
        </w:rPr>
        <w:t>personas jurídicas españolas</w:t>
      </w:r>
      <w:r w:rsidRPr="00BC334D">
        <w:rPr>
          <w:rFonts w:cs="Arial"/>
          <w:szCs w:val="22"/>
        </w:rPr>
        <w:t xml:space="preserve">, la acreditación de la capacidad de obrar se realizará mediante la </w:t>
      </w:r>
      <w:r w:rsidRPr="00BC334D">
        <w:rPr>
          <w:rFonts w:cs="Arial"/>
          <w:b/>
          <w:szCs w:val="22"/>
        </w:rPr>
        <w:t>escritura o documento de constitución, de modificación, estatutos o acto fundacional</w:t>
      </w:r>
      <w:r w:rsidRPr="00BC334D">
        <w:rPr>
          <w:rFonts w:cs="Arial"/>
          <w:szCs w:val="22"/>
        </w:rPr>
        <w:t xml:space="preserve">, en el que consten las normas por las que se regula su actividad, debidamente inscritos, en su caso, en el Registro público que corresponda, según el tipo de persona jurídica de que se trate, de acuerdo con lo previsto en el artículo </w:t>
      </w:r>
      <w:r w:rsidRPr="00D31802">
        <w:rPr>
          <w:rFonts w:cs="Arial"/>
          <w:szCs w:val="22"/>
        </w:rPr>
        <w:t>84 de la LCSP</w:t>
      </w:r>
      <w:r w:rsidRPr="00BC334D">
        <w:rPr>
          <w:rFonts w:cs="Arial"/>
          <w:color w:val="FF0000"/>
          <w:szCs w:val="22"/>
        </w:rPr>
        <w:t>.</w:t>
      </w:r>
    </w:p>
    <w:p w:rsidR="000D066B" w:rsidRPr="00BC334D" w:rsidRDefault="000D066B" w:rsidP="000D066B">
      <w:pPr>
        <w:autoSpaceDE w:val="0"/>
        <w:autoSpaceDN w:val="0"/>
        <w:adjustRightInd w:val="0"/>
        <w:spacing w:after="0"/>
        <w:ind w:left="1560" w:hanging="480"/>
        <w:rPr>
          <w:rFonts w:cs="Arial"/>
          <w:color w:val="FF0000"/>
          <w:szCs w:val="22"/>
        </w:rPr>
      </w:pPr>
    </w:p>
    <w:p w:rsidR="000D066B" w:rsidRPr="00BC334D" w:rsidRDefault="000D066B" w:rsidP="000D066B">
      <w:pPr>
        <w:spacing w:after="0"/>
        <w:ind w:left="1680" w:hanging="480"/>
        <w:rPr>
          <w:rFonts w:cs="Arial"/>
          <w:szCs w:val="22"/>
        </w:rPr>
      </w:pPr>
      <w:r w:rsidRPr="00BC334D">
        <w:rPr>
          <w:rFonts w:cs="Arial"/>
          <w:b/>
          <w:szCs w:val="22"/>
        </w:rPr>
        <w:lastRenderedPageBreak/>
        <w:t>c)</w:t>
      </w:r>
      <w:r w:rsidRPr="00BC334D">
        <w:rPr>
          <w:rFonts w:cs="Arial"/>
          <w:szCs w:val="22"/>
        </w:rPr>
        <w:t xml:space="preserve"> </w:t>
      </w:r>
      <w:r w:rsidRPr="00BC334D">
        <w:rPr>
          <w:rFonts w:cs="Arial"/>
          <w:szCs w:val="22"/>
        </w:rPr>
        <w:tab/>
        <w:t xml:space="preserve">En todo caso, </w:t>
      </w:r>
      <w:r w:rsidRPr="00BC334D">
        <w:rPr>
          <w:rFonts w:cs="Arial"/>
          <w:b/>
          <w:i/>
          <w:szCs w:val="22"/>
          <w:u w:val="dotted"/>
        </w:rPr>
        <w:t>las personas jurídicas españolas</w:t>
      </w:r>
      <w:r w:rsidRPr="00BC334D">
        <w:rPr>
          <w:rFonts w:cs="Arial"/>
          <w:szCs w:val="22"/>
        </w:rPr>
        <w:t xml:space="preserve"> deberán presentar fotocopia debidamente legalizada de la </w:t>
      </w:r>
      <w:r w:rsidRPr="00BC334D">
        <w:rPr>
          <w:rFonts w:cs="Arial"/>
          <w:b/>
          <w:szCs w:val="22"/>
        </w:rPr>
        <w:t>Tarjeta de Identificación Fiscal</w:t>
      </w:r>
      <w:r w:rsidRPr="00BC334D">
        <w:rPr>
          <w:rFonts w:cs="Arial"/>
          <w:szCs w:val="22"/>
        </w:rPr>
        <w:t xml:space="preserve"> (</w:t>
      </w:r>
      <w:r>
        <w:rPr>
          <w:rFonts w:cs="Arial"/>
          <w:szCs w:val="22"/>
        </w:rPr>
        <w:t>NIF</w:t>
      </w:r>
      <w:r w:rsidRPr="00BC334D">
        <w:rPr>
          <w:rFonts w:cs="Arial"/>
          <w:szCs w:val="22"/>
        </w:rPr>
        <w:t>), salvo que conste en la documentación requerida en el apartado b) antedicho.</w:t>
      </w:r>
    </w:p>
    <w:p w:rsidR="000D066B" w:rsidRPr="00BC334D" w:rsidRDefault="000D066B" w:rsidP="000D066B">
      <w:pPr>
        <w:spacing w:after="0"/>
        <w:ind w:left="1560" w:hanging="480"/>
        <w:rPr>
          <w:rFonts w:cs="Arial"/>
          <w:szCs w:val="22"/>
        </w:rPr>
      </w:pPr>
    </w:p>
    <w:p w:rsidR="000D066B" w:rsidRPr="00D31802" w:rsidRDefault="000D066B" w:rsidP="000D066B">
      <w:pPr>
        <w:spacing w:after="0"/>
        <w:ind w:left="1680" w:hanging="480"/>
        <w:rPr>
          <w:rFonts w:cs="Arial"/>
          <w:szCs w:val="22"/>
        </w:rPr>
      </w:pPr>
      <w:r w:rsidRPr="00BC334D">
        <w:rPr>
          <w:rFonts w:cs="Arial"/>
          <w:b/>
          <w:szCs w:val="22"/>
        </w:rPr>
        <w:t>d)</w:t>
      </w:r>
      <w:r w:rsidRPr="00BC334D">
        <w:rPr>
          <w:rFonts w:cs="Arial"/>
          <w:szCs w:val="22"/>
        </w:rPr>
        <w:t xml:space="preserve"> </w:t>
      </w:r>
      <w:r w:rsidRPr="00BC334D">
        <w:rPr>
          <w:rFonts w:cs="Arial"/>
          <w:szCs w:val="22"/>
        </w:rPr>
        <w:tab/>
        <w:t xml:space="preserve">Cuando los licitadores sean </w:t>
      </w:r>
      <w:r w:rsidRPr="00BC334D">
        <w:rPr>
          <w:rFonts w:cs="Arial"/>
          <w:b/>
          <w:i/>
          <w:szCs w:val="22"/>
          <w:u w:val="dotted"/>
        </w:rPr>
        <w:t>empresarios no españoles que sean nacionales de Estados miembros de la Unión Europea</w:t>
      </w:r>
      <w:r w:rsidRPr="00BC334D">
        <w:rPr>
          <w:rFonts w:cs="Arial"/>
          <w:szCs w:val="22"/>
        </w:rPr>
        <w:t xml:space="preserve">, o de Estados signatarios del Acuerdo sobre el Espacio Económico Europeo, la capacidad de obrar se acreditará por su </w:t>
      </w:r>
      <w:r w:rsidRPr="00BC334D">
        <w:rPr>
          <w:rFonts w:cs="Arial"/>
          <w:b/>
          <w:szCs w:val="22"/>
        </w:rPr>
        <w:t>inscripción en el Registro</w:t>
      </w:r>
      <w:r w:rsidRPr="00BC334D">
        <w:rPr>
          <w:rFonts w:cs="Arial"/>
          <w:szCs w:val="22"/>
        </w:rPr>
        <w:t xml:space="preserve"> procedente, de acuerdo con la legislación del Estado donde están establecidos, o mediante la presentación de una declaración jurada o un certificado de acuerdo con las disposiciones comunitarias de aplicación en los términos exigidos en los </w:t>
      </w:r>
      <w:r w:rsidRPr="00D31802">
        <w:rPr>
          <w:rFonts w:cs="Arial"/>
          <w:szCs w:val="22"/>
        </w:rPr>
        <w:t>artículos 67 y 84 de la LCSP y en el artículo 9 del Real Decreto 1098/2001, de 12 de octubre, por el que se aprueba el Reglamento General de la Ley de Contratos de las Administraciones Públicas (en adelante, RGLCAP).</w:t>
      </w:r>
    </w:p>
    <w:p w:rsidR="000D066B" w:rsidRPr="00D31802" w:rsidRDefault="000D066B" w:rsidP="000D066B">
      <w:pPr>
        <w:spacing w:after="0"/>
        <w:ind w:left="1560" w:hanging="480"/>
        <w:rPr>
          <w:rFonts w:cs="Arial"/>
          <w:szCs w:val="22"/>
        </w:rPr>
      </w:pPr>
    </w:p>
    <w:p w:rsidR="000D066B" w:rsidRPr="00D31802" w:rsidRDefault="000D066B" w:rsidP="000D066B">
      <w:pPr>
        <w:spacing w:after="0"/>
        <w:ind w:left="1680"/>
        <w:rPr>
          <w:rFonts w:cs="Arial"/>
          <w:szCs w:val="22"/>
        </w:rPr>
      </w:pPr>
      <w:proofErr w:type="gramStart"/>
      <w:r w:rsidRPr="00D31802">
        <w:rPr>
          <w:rFonts w:cs="Arial"/>
          <w:szCs w:val="22"/>
        </w:rPr>
        <w:t>Asimismo</w:t>
      </w:r>
      <w:proofErr w:type="gramEnd"/>
      <w:r w:rsidRPr="00D31802">
        <w:rPr>
          <w:rFonts w:cs="Arial"/>
          <w:szCs w:val="22"/>
        </w:rPr>
        <w:t xml:space="preserve"> deberán acreditar que cuentan con la </w:t>
      </w:r>
      <w:r w:rsidRPr="00D31802">
        <w:rPr>
          <w:rFonts w:cs="Arial"/>
          <w:b/>
          <w:szCs w:val="22"/>
        </w:rPr>
        <w:t>autorización especial</w:t>
      </w:r>
      <w:r w:rsidRPr="00D31802">
        <w:rPr>
          <w:rFonts w:cs="Arial"/>
          <w:szCs w:val="22"/>
        </w:rPr>
        <w:t xml:space="preserve"> regulada en el 67.2 de la LCSP o, en caso de no necesitarla para ejecutar el contrato, deberán presentar una declaración responsable en la que se haga constar dicha circunstancia.</w:t>
      </w:r>
    </w:p>
    <w:p w:rsidR="000D066B" w:rsidRPr="00D31802" w:rsidRDefault="000D066B" w:rsidP="000D066B">
      <w:pPr>
        <w:spacing w:after="0"/>
        <w:ind w:left="1560" w:hanging="480"/>
        <w:rPr>
          <w:rFonts w:cs="Arial"/>
          <w:b/>
          <w:szCs w:val="22"/>
        </w:rPr>
      </w:pPr>
    </w:p>
    <w:p w:rsidR="000D066B" w:rsidRPr="00D31802" w:rsidRDefault="000D066B" w:rsidP="000D066B">
      <w:pPr>
        <w:spacing w:after="0"/>
        <w:ind w:left="1680" w:hanging="480"/>
        <w:rPr>
          <w:rFonts w:cs="Arial"/>
          <w:szCs w:val="22"/>
        </w:rPr>
      </w:pPr>
      <w:r w:rsidRPr="00D31802">
        <w:rPr>
          <w:rFonts w:cs="Arial"/>
          <w:b/>
          <w:szCs w:val="22"/>
        </w:rPr>
        <w:t>e)</w:t>
      </w:r>
      <w:r w:rsidRPr="00D31802">
        <w:rPr>
          <w:rFonts w:cs="Arial"/>
          <w:szCs w:val="22"/>
        </w:rPr>
        <w:t xml:space="preserve"> </w:t>
      </w:r>
      <w:r w:rsidRPr="00D31802">
        <w:rPr>
          <w:rFonts w:cs="Arial"/>
          <w:szCs w:val="22"/>
        </w:rPr>
        <w:tab/>
        <w:t xml:space="preserve">La capacidad de obrar de los demás </w:t>
      </w:r>
      <w:r w:rsidRPr="00D31802">
        <w:rPr>
          <w:rFonts w:cs="Arial"/>
          <w:b/>
          <w:i/>
          <w:szCs w:val="22"/>
          <w:u w:val="dotted"/>
        </w:rPr>
        <w:t>empresarios extranjeros</w:t>
      </w:r>
      <w:r w:rsidRPr="00D31802">
        <w:rPr>
          <w:rFonts w:cs="Arial"/>
          <w:szCs w:val="22"/>
        </w:rPr>
        <w:t xml:space="preserve"> se acreditará en los términos exigidos en los artículos 67 y 84 de la LCSP y en el artículo 10 del RGLCAP.</w:t>
      </w:r>
    </w:p>
    <w:p w:rsidR="000D066B" w:rsidRPr="00BC334D" w:rsidRDefault="000D066B" w:rsidP="000D066B">
      <w:pPr>
        <w:spacing w:after="0"/>
        <w:ind w:left="1560"/>
        <w:rPr>
          <w:rFonts w:cs="Arial"/>
          <w:szCs w:val="22"/>
        </w:rPr>
      </w:pPr>
    </w:p>
    <w:p w:rsidR="000D066B" w:rsidRPr="00BC334D" w:rsidRDefault="000D066B" w:rsidP="000D066B">
      <w:pPr>
        <w:spacing w:after="0"/>
        <w:ind w:left="1680"/>
        <w:rPr>
          <w:rFonts w:cs="Arial"/>
          <w:szCs w:val="22"/>
        </w:rPr>
      </w:pPr>
      <w:r w:rsidRPr="00BC334D">
        <w:rPr>
          <w:rFonts w:cs="Arial"/>
          <w:szCs w:val="22"/>
        </w:rPr>
        <w:t xml:space="preserve">A estos efectos, deberán aportar </w:t>
      </w:r>
      <w:r w:rsidRPr="00BC334D">
        <w:rPr>
          <w:rFonts w:cs="Arial"/>
          <w:b/>
          <w:szCs w:val="22"/>
        </w:rPr>
        <w:t>informe de la respectiva Misión Diplomática Permanente de España en el Estado correspondiente o de la Oficina Consular</w:t>
      </w:r>
      <w:r w:rsidRPr="00BC334D">
        <w:rPr>
          <w:rFonts w:cs="Arial"/>
          <w:szCs w:val="22"/>
        </w:rPr>
        <w:t xml:space="preserve"> en cuyo ámbito territorial radique el domicilio de la empresa en la que se haga constar que figuran inscritas en el Registro local profesional, comercial o análogo o, en su defecto, que actúan con habitualidad en el tráfico local en el ámbito de las actividades a las que se extiende el objeto de este contrato.</w:t>
      </w:r>
    </w:p>
    <w:p w:rsidR="000D066B" w:rsidRPr="00BC334D" w:rsidRDefault="000D066B" w:rsidP="000D066B">
      <w:pPr>
        <w:spacing w:after="0"/>
        <w:ind w:left="1680"/>
        <w:rPr>
          <w:rFonts w:cs="Arial"/>
          <w:szCs w:val="22"/>
        </w:rPr>
      </w:pPr>
    </w:p>
    <w:p w:rsidR="000D066B" w:rsidRPr="00BC334D" w:rsidRDefault="000D066B" w:rsidP="000D066B">
      <w:pPr>
        <w:spacing w:after="0"/>
        <w:ind w:left="1680"/>
        <w:rPr>
          <w:rFonts w:cs="Arial"/>
          <w:szCs w:val="22"/>
        </w:rPr>
      </w:pPr>
      <w:r w:rsidRPr="00BC334D">
        <w:rPr>
          <w:rFonts w:cs="Arial"/>
          <w:szCs w:val="22"/>
        </w:rPr>
        <w:lastRenderedPageBreak/>
        <w:t xml:space="preserve">Asimismo, deberán acompañar </w:t>
      </w:r>
      <w:r w:rsidRPr="00BC334D">
        <w:rPr>
          <w:rFonts w:cs="Arial"/>
          <w:b/>
          <w:szCs w:val="22"/>
        </w:rPr>
        <w:t xml:space="preserve">Informe de la Misión Diplomática Permanente </w:t>
      </w:r>
      <w:proofErr w:type="gramStart"/>
      <w:r w:rsidRPr="00BC334D">
        <w:rPr>
          <w:rFonts w:cs="Arial"/>
          <w:b/>
          <w:szCs w:val="22"/>
        </w:rPr>
        <w:t>española</w:t>
      </w:r>
      <w:r w:rsidRPr="00BC334D">
        <w:rPr>
          <w:rFonts w:cs="Arial"/>
          <w:szCs w:val="22"/>
        </w:rPr>
        <w:t xml:space="preserve">  que</w:t>
      </w:r>
      <w:proofErr w:type="gramEnd"/>
      <w:r w:rsidRPr="00BC334D">
        <w:rPr>
          <w:rFonts w:cs="Arial"/>
          <w:szCs w:val="22"/>
        </w:rPr>
        <w:t xml:space="preserve"> justifique que el Estado de procedencia de la empresa extranjera admite, a su vez, la participación de empresas españolas en la contratación con la Administración y con los entes, organismos o entidades del sector público asimilables a los enumerados en el artículo 3 de la LCSP en forma sustancialmente análoga. </w:t>
      </w:r>
    </w:p>
    <w:p w:rsidR="000D066B" w:rsidRPr="00BC334D" w:rsidRDefault="000D066B" w:rsidP="000D066B">
      <w:pPr>
        <w:spacing w:after="0"/>
        <w:ind w:left="1560" w:hanging="480"/>
        <w:rPr>
          <w:rFonts w:cs="Arial"/>
          <w:szCs w:val="22"/>
        </w:rPr>
      </w:pPr>
    </w:p>
    <w:p w:rsidR="000D066B" w:rsidRPr="00BC334D" w:rsidRDefault="000D066B" w:rsidP="000D066B">
      <w:pPr>
        <w:spacing w:after="0"/>
        <w:ind w:left="1680"/>
        <w:rPr>
          <w:rFonts w:cs="Arial"/>
          <w:szCs w:val="22"/>
        </w:rPr>
      </w:pPr>
      <w:r w:rsidRPr="00BC334D">
        <w:rPr>
          <w:rFonts w:cs="Arial"/>
          <w:szCs w:val="22"/>
        </w:rPr>
        <w:t xml:space="preserve">Se prescindirá del informe de reciprocidad en relación con las normas de Estados signatarios del Acuerdo sobre Contratación Pública de la Organización Mundial del Comercio, lo que deberá ser acreditado mediante </w:t>
      </w:r>
      <w:r w:rsidRPr="00BC334D">
        <w:rPr>
          <w:rFonts w:cs="Arial"/>
          <w:b/>
          <w:szCs w:val="22"/>
        </w:rPr>
        <w:t xml:space="preserve">Informe de la Misión Diplomática Permanente española o del Ministerio de Economía y Hacienda </w:t>
      </w:r>
      <w:r w:rsidRPr="00BC334D">
        <w:rPr>
          <w:rFonts w:cs="Arial"/>
          <w:szCs w:val="22"/>
        </w:rPr>
        <w:t>en tal sentido.</w:t>
      </w:r>
    </w:p>
    <w:p w:rsidR="000D066B" w:rsidRPr="00BC334D" w:rsidRDefault="000D066B" w:rsidP="000D066B">
      <w:pPr>
        <w:spacing w:after="0"/>
        <w:ind w:left="1560" w:hanging="480"/>
        <w:rPr>
          <w:rFonts w:cs="Arial"/>
          <w:szCs w:val="22"/>
        </w:rPr>
      </w:pPr>
    </w:p>
    <w:p w:rsidR="000D066B" w:rsidRPr="00BC334D" w:rsidRDefault="000D066B" w:rsidP="000D066B">
      <w:pPr>
        <w:spacing w:after="0"/>
        <w:ind w:left="1200" w:hanging="480"/>
        <w:rPr>
          <w:rFonts w:cs="Arial"/>
          <w:b/>
          <w:i/>
          <w:szCs w:val="22"/>
          <w:u w:val="single"/>
        </w:rPr>
      </w:pPr>
      <w:r w:rsidRPr="00BC334D">
        <w:rPr>
          <w:rFonts w:cs="Arial"/>
          <w:b/>
          <w:i/>
          <w:szCs w:val="22"/>
        </w:rPr>
        <w:t>2º.-</w:t>
      </w:r>
      <w:r w:rsidRPr="00BC334D">
        <w:rPr>
          <w:rFonts w:cs="Arial"/>
          <w:b/>
          <w:i/>
          <w:szCs w:val="22"/>
        </w:rPr>
        <w:tab/>
      </w:r>
      <w:r w:rsidRPr="00BC334D">
        <w:rPr>
          <w:rFonts w:cs="Arial"/>
          <w:b/>
          <w:i/>
          <w:szCs w:val="22"/>
          <w:u w:val="single"/>
        </w:rPr>
        <w:t>Acreditación, en su caso, de la representación.</w:t>
      </w:r>
    </w:p>
    <w:p w:rsidR="000D066B" w:rsidRPr="00BC334D" w:rsidRDefault="000D066B" w:rsidP="000D066B">
      <w:pPr>
        <w:autoSpaceDE w:val="0"/>
        <w:autoSpaceDN w:val="0"/>
        <w:adjustRightInd w:val="0"/>
        <w:spacing w:after="0"/>
        <w:rPr>
          <w:rFonts w:cs="Arial"/>
          <w:szCs w:val="22"/>
        </w:rPr>
      </w:pPr>
    </w:p>
    <w:p w:rsidR="000D066B" w:rsidRPr="00BC334D" w:rsidRDefault="000D066B" w:rsidP="000D066B">
      <w:pPr>
        <w:spacing w:after="0"/>
        <w:ind w:left="1200"/>
        <w:rPr>
          <w:rFonts w:cs="Arial"/>
          <w:szCs w:val="22"/>
        </w:rPr>
      </w:pPr>
      <w:r w:rsidRPr="00BC334D">
        <w:rPr>
          <w:rFonts w:cs="Arial"/>
          <w:szCs w:val="22"/>
        </w:rPr>
        <w:t xml:space="preserve">Los </w:t>
      </w:r>
      <w:r w:rsidRPr="00BC334D">
        <w:rPr>
          <w:rFonts w:cs="Arial"/>
          <w:b/>
          <w:i/>
          <w:szCs w:val="22"/>
          <w:u w:val="dotted"/>
        </w:rPr>
        <w:t>representantes</w:t>
      </w:r>
      <w:r w:rsidRPr="00BC334D">
        <w:rPr>
          <w:rFonts w:cs="Arial"/>
          <w:szCs w:val="22"/>
        </w:rPr>
        <w:t xml:space="preserve"> que comparezcan o firmen proposiciones en nombre de otro presentarán:</w:t>
      </w:r>
    </w:p>
    <w:p w:rsidR="000D066B" w:rsidRPr="00BC334D" w:rsidRDefault="000D066B" w:rsidP="000D066B">
      <w:pPr>
        <w:spacing w:after="0"/>
        <w:ind w:left="1920" w:hanging="480"/>
        <w:rPr>
          <w:rFonts w:cs="Arial"/>
          <w:b/>
          <w:i/>
          <w:szCs w:val="22"/>
        </w:rPr>
      </w:pPr>
    </w:p>
    <w:p w:rsidR="000D066B" w:rsidRPr="00BC334D" w:rsidRDefault="000D066B" w:rsidP="00C316C8">
      <w:pPr>
        <w:numPr>
          <w:ilvl w:val="0"/>
          <w:numId w:val="18"/>
        </w:numPr>
        <w:spacing w:after="0"/>
        <w:rPr>
          <w:rFonts w:cs="Arial"/>
          <w:szCs w:val="22"/>
        </w:rPr>
      </w:pPr>
      <w:r w:rsidRPr="00BC334D">
        <w:rPr>
          <w:rFonts w:cs="Arial"/>
          <w:b/>
          <w:szCs w:val="22"/>
        </w:rPr>
        <w:t>Documento que acredite su personalidad:</w:t>
      </w:r>
      <w:r w:rsidRPr="00BC334D">
        <w:rPr>
          <w:rFonts w:cs="Arial"/>
          <w:szCs w:val="22"/>
        </w:rPr>
        <w:t xml:space="preserve"> Documento Nacional de Identidad (D.N.I.) en vigor para españoles o documento que legalmente lo sustituya </w:t>
      </w:r>
      <w:r w:rsidRPr="00D31802">
        <w:rPr>
          <w:rFonts w:cs="Arial"/>
          <w:szCs w:val="22"/>
        </w:rPr>
        <w:t xml:space="preserve">(art. 140.1, a) de la LCSP): </w:t>
      </w:r>
      <w:r w:rsidRPr="00BC334D">
        <w:rPr>
          <w:rFonts w:cs="Arial"/>
          <w:szCs w:val="22"/>
        </w:rPr>
        <w:t xml:space="preserve">pasaporte y, en su caso, tarjeta comunitaria o de autorización de residencia y permiso de trabajo para extranjeros, etc.), y, además, </w:t>
      </w:r>
    </w:p>
    <w:p w:rsidR="000D066B" w:rsidRPr="00BC334D" w:rsidRDefault="000D066B" w:rsidP="000D066B">
      <w:pPr>
        <w:spacing w:after="0"/>
        <w:ind w:left="1920" w:hanging="480"/>
        <w:rPr>
          <w:rFonts w:cs="Arial"/>
          <w:szCs w:val="22"/>
        </w:rPr>
      </w:pPr>
    </w:p>
    <w:p w:rsidR="000D066B" w:rsidRPr="00BC334D" w:rsidRDefault="000D066B" w:rsidP="00C316C8">
      <w:pPr>
        <w:numPr>
          <w:ilvl w:val="0"/>
          <w:numId w:val="18"/>
        </w:numPr>
        <w:spacing w:after="0"/>
        <w:rPr>
          <w:rFonts w:cs="Arial"/>
          <w:szCs w:val="22"/>
        </w:rPr>
      </w:pPr>
      <w:r w:rsidRPr="00BC334D">
        <w:rPr>
          <w:rFonts w:cs="Arial"/>
          <w:b/>
          <w:szCs w:val="22"/>
        </w:rPr>
        <w:t>Poder bastante</w:t>
      </w:r>
      <w:r w:rsidRPr="00BC334D">
        <w:rPr>
          <w:rFonts w:cs="Arial"/>
          <w:szCs w:val="22"/>
        </w:rPr>
        <w:t xml:space="preserve"> en derecho a su favor, debidamente inscrito en el Registro Mercantil si se trata de personas jurídicas por imperativo de la legislación Mercantil, que le habilite para concurrir en nombre del representado a la celebración de contratos. Si se trata de un poder para acto concreto no es necesaria la inscripción en el Registro Mercantil, de acuerdo con lo dispuesto en el artículo 94.5 del Reglamento del Registro Mercantil.</w:t>
      </w:r>
    </w:p>
    <w:p w:rsidR="000D066B" w:rsidRPr="00BC334D" w:rsidRDefault="000D066B" w:rsidP="000D066B">
      <w:pPr>
        <w:spacing w:after="0"/>
        <w:ind w:left="1920" w:hanging="480"/>
        <w:rPr>
          <w:rFonts w:cs="Arial"/>
          <w:b/>
          <w:i/>
          <w:szCs w:val="22"/>
        </w:rPr>
      </w:pPr>
    </w:p>
    <w:p w:rsidR="000D066B" w:rsidRPr="00BC334D" w:rsidRDefault="000D066B" w:rsidP="000D066B">
      <w:pPr>
        <w:spacing w:after="0"/>
        <w:ind w:left="1200" w:hanging="480"/>
        <w:rPr>
          <w:rFonts w:cs="Arial"/>
          <w:b/>
          <w:i/>
          <w:szCs w:val="22"/>
          <w:u w:val="single"/>
        </w:rPr>
      </w:pPr>
      <w:r w:rsidRPr="00BC334D">
        <w:rPr>
          <w:rFonts w:cs="Arial"/>
          <w:b/>
          <w:i/>
          <w:szCs w:val="22"/>
        </w:rPr>
        <w:t>3º.-</w:t>
      </w:r>
      <w:r w:rsidRPr="00BC334D">
        <w:rPr>
          <w:rFonts w:cs="Arial"/>
          <w:b/>
          <w:i/>
          <w:szCs w:val="22"/>
        </w:rPr>
        <w:tab/>
      </w:r>
      <w:r w:rsidRPr="00BC334D">
        <w:rPr>
          <w:rFonts w:cs="Arial"/>
          <w:b/>
          <w:i/>
          <w:szCs w:val="22"/>
          <w:u w:val="single"/>
        </w:rPr>
        <w:t>Acreditación de la solvencia económica, financiera y técnica o profesional de las empresas o</w:t>
      </w:r>
      <w:r>
        <w:rPr>
          <w:rFonts w:cs="Arial"/>
          <w:b/>
          <w:i/>
          <w:szCs w:val="22"/>
          <w:u w:val="single"/>
        </w:rPr>
        <w:t>,</w:t>
      </w:r>
      <w:r w:rsidRPr="00BC334D">
        <w:rPr>
          <w:rFonts w:cs="Arial"/>
          <w:b/>
          <w:i/>
          <w:szCs w:val="22"/>
          <w:u w:val="single"/>
        </w:rPr>
        <w:t xml:space="preserve"> en su caso, clasificación.</w:t>
      </w:r>
    </w:p>
    <w:p w:rsidR="000D066B" w:rsidRPr="00BC334D" w:rsidRDefault="000D066B" w:rsidP="000D066B">
      <w:pPr>
        <w:spacing w:after="0"/>
        <w:ind w:left="1200" w:hanging="480"/>
        <w:rPr>
          <w:rFonts w:cs="Arial"/>
          <w:b/>
          <w:i/>
          <w:szCs w:val="22"/>
        </w:rPr>
      </w:pPr>
    </w:p>
    <w:p w:rsidR="000D066B" w:rsidRPr="00D31802" w:rsidRDefault="000D066B" w:rsidP="000D066B">
      <w:pPr>
        <w:spacing w:after="0"/>
        <w:ind w:left="1200"/>
        <w:rPr>
          <w:rFonts w:cs="Arial"/>
          <w:szCs w:val="22"/>
          <w:lang w:val="es-ES_tradnl"/>
        </w:rPr>
      </w:pPr>
      <w:r w:rsidRPr="00D31802">
        <w:rPr>
          <w:rFonts w:cs="Arial"/>
          <w:szCs w:val="22"/>
          <w:lang w:val="es-ES_tradnl"/>
        </w:rPr>
        <w:lastRenderedPageBreak/>
        <w:t xml:space="preserve">No será exigible la clasificación del empresario. </w:t>
      </w:r>
    </w:p>
    <w:p w:rsidR="000D066B" w:rsidRPr="00D31802" w:rsidRDefault="000D066B" w:rsidP="000D066B">
      <w:pPr>
        <w:spacing w:after="0"/>
        <w:ind w:left="1200"/>
        <w:rPr>
          <w:rFonts w:cs="Arial"/>
          <w:szCs w:val="22"/>
          <w:lang w:val="es-ES_tradnl"/>
        </w:rPr>
      </w:pPr>
    </w:p>
    <w:p w:rsidR="000D066B" w:rsidRPr="00D31802" w:rsidRDefault="000D066B" w:rsidP="000D066B">
      <w:pPr>
        <w:spacing w:after="0"/>
        <w:ind w:left="1200"/>
        <w:rPr>
          <w:rFonts w:cs="Arial"/>
          <w:szCs w:val="22"/>
          <w:lang w:val="es-ES_tradnl"/>
        </w:rPr>
      </w:pPr>
      <w:r w:rsidRPr="00D31802">
        <w:rPr>
          <w:rFonts w:cs="Arial"/>
          <w:szCs w:val="22"/>
          <w:lang w:val="es-ES_tradnl"/>
        </w:rPr>
        <w:t>No obstante lo anterior, el empresario podrá acreditar indistintamente su solvencia económica y</w:t>
      </w:r>
      <w:r>
        <w:rPr>
          <w:rFonts w:cs="Arial"/>
          <w:szCs w:val="22"/>
          <w:lang w:val="es-ES_tradnl"/>
        </w:rPr>
        <w:t xml:space="preserve"> financiera y solvencia técnica y profesional, </w:t>
      </w:r>
      <w:r w:rsidRPr="00D31802">
        <w:rPr>
          <w:rFonts w:cs="Arial"/>
          <w:szCs w:val="22"/>
          <w:lang w:val="es-ES_tradnl"/>
        </w:rPr>
        <w:t xml:space="preserve">acreditando el cumplimiento de los requisitos específicos de solvencia exigidos en el Pliego de </w:t>
      </w:r>
      <w:r w:rsidRPr="00D31802">
        <w:rPr>
          <w:rFonts w:cs="Arial"/>
          <w:szCs w:val="22"/>
        </w:rPr>
        <w:t>Cláusulas Administrativas</w:t>
      </w:r>
      <w:r w:rsidRPr="00D31802">
        <w:rPr>
          <w:rFonts w:cs="Arial"/>
          <w:szCs w:val="22"/>
          <w:lang w:val="es-ES_tradnl"/>
        </w:rPr>
        <w:t xml:space="preserve"> Particulares, o mediante su clasificación</w:t>
      </w:r>
      <w:r>
        <w:rPr>
          <w:rFonts w:cs="Arial"/>
          <w:szCs w:val="22"/>
        </w:rPr>
        <w:t xml:space="preserve"> (Ver ANEXO E</w:t>
      </w:r>
      <w:r w:rsidRPr="00D31802">
        <w:rPr>
          <w:rFonts w:cs="Arial"/>
          <w:szCs w:val="22"/>
        </w:rPr>
        <w:t xml:space="preserve"> </w:t>
      </w:r>
      <w:r>
        <w:rPr>
          <w:rFonts w:cs="Arial"/>
          <w:szCs w:val="22"/>
        </w:rPr>
        <w:t>adjunto</w:t>
      </w:r>
      <w:r w:rsidRPr="00D31802">
        <w:rPr>
          <w:rFonts w:cs="Arial"/>
          <w:szCs w:val="22"/>
        </w:rPr>
        <w:t xml:space="preserve"> al presente Pliego.)</w:t>
      </w:r>
      <w:r w:rsidRPr="00D31802">
        <w:rPr>
          <w:rFonts w:cs="Arial"/>
          <w:szCs w:val="22"/>
          <w:lang w:val="es-ES_tradnl"/>
        </w:rPr>
        <w:t xml:space="preserve"> como contratista en el grupo o subgrupo de clasificación y de categoría mínima exigible establecidos en el presente Pliego, siempre que el objeto del contrato esté incluido en el ámbito de clasificación de alguno de los grupos o subgrupos de clasificación vigentes, atendiendo para ello al código CPV del contrato, según el Vocabulario común de contratos públicos aprobado por Reglamento (CE) 2195/2002, del Parlamento Europeo y del Consejo, de 5 de noviembre de 2002.</w:t>
      </w:r>
    </w:p>
    <w:p w:rsidR="000D066B" w:rsidRPr="00D31802" w:rsidRDefault="000D066B" w:rsidP="000D066B">
      <w:pPr>
        <w:spacing w:after="0"/>
        <w:ind w:left="1200"/>
        <w:rPr>
          <w:rFonts w:cs="Arial"/>
          <w:szCs w:val="22"/>
          <w:lang w:val="es-ES_tradnl"/>
        </w:rPr>
      </w:pPr>
    </w:p>
    <w:p w:rsidR="000D066B" w:rsidRPr="00D31802" w:rsidRDefault="000D066B" w:rsidP="000D066B">
      <w:pPr>
        <w:spacing w:after="0"/>
        <w:ind w:left="1200"/>
        <w:rPr>
          <w:rFonts w:cs="Arial"/>
          <w:szCs w:val="22"/>
        </w:rPr>
      </w:pPr>
      <w:r w:rsidRPr="00D31802">
        <w:rPr>
          <w:rFonts w:cs="Arial"/>
          <w:szCs w:val="22"/>
        </w:rPr>
        <w:t xml:space="preserve">La </w:t>
      </w:r>
      <w:r w:rsidRPr="00D31802">
        <w:rPr>
          <w:rFonts w:cs="Arial"/>
          <w:b/>
          <w:szCs w:val="22"/>
        </w:rPr>
        <w:t>clasificación de una UTE</w:t>
      </w:r>
      <w:r w:rsidRPr="00D31802">
        <w:rPr>
          <w:rFonts w:cs="Arial"/>
          <w:szCs w:val="22"/>
        </w:rPr>
        <w:t xml:space="preserve"> se determinará mediante la </w:t>
      </w:r>
      <w:r w:rsidRPr="00D31802">
        <w:rPr>
          <w:rFonts w:cs="Arial"/>
          <w:b/>
          <w:szCs w:val="22"/>
        </w:rPr>
        <w:t>acumulación de las características de cada uno de los asociados</w:t>
      </w:r>
      <w:r w:rsidRPr="00D31802">
        <w:rPr>
          <w:rFonts w:cs="Arial"/>
          <w:szCs w:val="22"/>
        </w:rPr>
        <w:t xml:space="preserve">, expresadas en sus respectivas clasificaciones. Se exigirá que </w:t>
      </w:r>
      <w:r w:rsidRPr="00D31802">
        <w:rPr>
          <w:rFonts w:cs="Arial"/>
          <w:b/>
          <w:szCs w:val="22"/>
        </w:rPr>
        <w:t>todas las empresas que concurran en unión temporal estén clasificadas</w:t>
      </w:r>
      <w:r w:rsidRPr="00D31802">
        <w:rPr>
          <w:rFonts w:cs="Arial"/>
          <w:szCs w:val="22"/>
        </w:rPr>
        <w:t>, excepto cuando concurran en la unión empresarios nacionales, extranjeros no comunitarios o extranjeros comunitarios, en cuyo caso los dos primeros deberán acreditar su clasificación y los últimos, en defecto de ésta, su solvencia económica, financiera y técnica.</w:t>
      </w:r>
    </w:p>
    <w:p w:rsidR="000D066B" w:rsidRPr="00BC334D" w:rsidRDefault="000D066B" w:rsidP="000D066B">
      <w:pPr>
        <w:spacing w:after="0"/>
        <w:ind w:left="1200" w:hanging="480"/>
        <w:rPr>
          <w:rFonts w:cs="Arial"/>
          <w:color w:val="FF0000"/>
          <w:szCs w:val="22"/>
        </w:rPr>
      </w:pPr>
    </w:p>
    <w:p w:rsidR="000D066B" w:rsidRPr="00D31802" w:rsidRDefault="000D066B" w:rsidP="000D066B">
      <w:pPr>
        <w:spacing w:after="0"/>
        <w:ind w:left="1200" w:hanging="480"/>
        <w:rPr>
          <w:rFonts w:cs="Arial"/>
          <w:b/>
          <w:i/>
          <w:szCs w:val="22"/>
          <w:u w:val="single"/>
        </w:rPr>
      </w:pPr>
      <w:r w:rsidRPr="00BC334D">
        <w:rPr>
          <w:rFonts w:cs="Arial"/>
          <w:b/>
          <w:i/>
          <w:szCs w:val="22"/>
        </w:rPr>
        <w:t>4º.-</w:t>
      </w:r>
      <w:r w:rsidRPr="00BC334D">
        <w:rPr>
          <w:rFonts w:cs="Arial"/>
          <w:b/>
          <w:i/>
          <w:szCs w:val="22"/>
        </w:rPr>
        <w:tab/>
      </w:r>
      <w:r w:rsidRPr="00D31802">
        <w:rPr>
          <w:rFonts w:cs="Arial"/>
          <w:b/>
          <w:i/>
          <w:szCs w:val="22"/>
          <w:u w:val="single"/>
        </w:rPr>
        <w:t xml:space="preserve">Acreditación del cumplimiento de normas de garantía de calidad o de gestión medioambiental. </w:t>
      </w:r>
    </w:p>
    <w:p w:rsidR="000D066B" w:rsidRPr="00D31802" w:rsidRDefault="000D066B" w:rsidP="000D066B">
      <w:pPr>
        <w:spacing w:after="0"/>
        <w:ind w:left="1200" w:hanging="480"/>
        <w:rPr>
          <w:rFonts w:cs="Arial"/>
          <w:b/>
          <w:i/>
          <w:szCs w:val="22"/>
        </w:rPr>
      </w:pPr>
    </w:p>
    <w:p w:rsidR="000D066B" w:rsidRPr="00D31802" w:rsidRDefault="000D066B" w:rsidP="000D066B">
      <w:pPr>
        <w:spacing w:after="0"/>
        <w:ind w:left="1200"/>
        <w:rPr>
          <w:rFonts w:cs="Arial"/>
          <w:szCs w:val="22"/>
        </w:rPr>
      </w:pPr>
      <w:r w:rsidRPr="00D31802">
        <w:rPr>
          <w:rFonts w:cs="Arial"/>
          <w:szCs w:val="22"/>
        </w:rPr>
        <w:t xml:space="preserve">En el caso de exigirse, éstas vendrán determinadas en </w:t>
      </w:r>
      <w:r>
        <w:rPr>
          <w:rFonts w:cs="Arial"/>
          <w:szCs w:val="22"/>
        </w:rPr>
        <w:t xml:space="preserve">el ANEXO F adjunto </w:t>
      </w:r>
      <w:r w:rsidRPr="00D31802">
        <w:rPr>
          <w:rFonts w:cs="Arial"/>
          <w:szCs w:val="22"/>
        </w:rPr>
        <w:t>al presente Pliego.</w:t>
      </w:r>
    </w:p>
    <w:p w:rsidR="000D066B" w:rsidRPr="00D31802" w:rsidRDefault="000D066B" w:rsidP="000D066B">
      <w:pPr>
        <w:spacing w:after="0"/>
        <w:ind w:left="1200"/>
        <w:rPr>
          <w:rFonts w:cs="Arial"/>
          <w:szCs w:val="22"/>
        </w:rPr>
      </w:pPr>
    </w:p>
    <w:p w:rsidR="000D066B" w:rsidRPr="00BC334D" w:rsidRDefault="000D066B" w:rsidP="000D066B">
      <w:pPr>
        <w:tabs>
          <w:tab w:val="num" w:pos="1276"/>
        </w:tabs>
        <w:spacing w:after="0"/>
        <w:ind w:left="1276" w:hanging="567"/>
        <w:rPr>
          <w:rFonts w:cs="Arial"/>
          <w:b/>
          <w:i/>
          <w:szCs w:val="22"/>
        </w:rPr>
      </w:pPr>
      <w:r w:rsidRPr="00BC334D">
        <w:rPr>
          <w:rFonts w:cs="Arial"/>
          <w:b/>
          <w:szCs w:val="22"/>
        </w:rPr>
        <w:t xml:space="preserve">5º.- </w:t>
      </w:r>
      <w:r w:rsidRPr="00BC334D">
        <w:rPr>
          <w:rFonts w:cs="Arial"/>
          <w:b/>
          <w:szCs w:val="22"/>
        </w:rPr>
        <w:tab/>
      </w:r>
      <w:r w:rsidRPr="00BC334D">
        <w:rPr>
          <w:rFonts w:cs="Arial"/>
          <w:b/>
          <w:i/>
          <w:szCs w:val="22"/>
          <w:u w:val="single"/>
        </w:rPr>
        <w:t>Habilitaciones profesionales o empresariales</w:t>
      </w:r>
      <w:r w:rsidRPr="00BC334D">
        <w:rPr>
          <w:rFonts w:cs="Arial"/>
          <w:b/>
          <w:i/>
          <w:szCs w:val="22"/>
        </w:rPr>
        <w:t>.</w:t>
      </w:r>
    </w:p>
    <w:p w:rsidR="000D066B" w:rsidRPr="00BC334D" w:rsidRDefault="000D066B" w:rsidP="000D066B">
      <w:pPr>
        <w:tabs>
          <w:tab w:val="num" w:pos="1276"/>
        </w:tabs>
        <w:spacing w:after="0"/>
        <w:ind w:left="1276" w:hanging="567"/>
        <w:rPr>
          <w:rFonts w:cs="Arial"/>
          <w:b/>
          <w:i/>
          <w:szCs w:val="22"/>
        </w:rPr>
      </w:pPr>
    </w:p>
    <w:p w:rsidR="000D066B" w:rsidRPr="00BC334D" w:rsidRDefault="000D066B" w:rsidP="000D066B">
      <w:pPr>
        <w:spacing w:after="0"/>
        <w:ind w:left="1276"/>
        <w:rPr>
          <w:rFonts w:cs="Arial"/>
          <w:szCs w:val="22"/>
        </w:rPr>
      </w:pPr>
      <w:r w:rsidRPr="00BC334D">
        <w:rPr>
          <w:rFonts w:cs="Arial"/>
          <w:szCs w:val="22"/>
        </w:rPr>
        <w:t xml:space="preserve">En todo caso, </w:t>
      </w:r>
      <w:r w:rsidRPr="00BC334D">
        <w:rPr>
          <w:rFonts w:cs="Arial"/>
          <w:b/>
          <w:szCs w:val="22"/>
          <w:u w:val="single"/>
        </w:rPr>
        <w:t>todos los licitadores</w:t>
      </w:r>
      <w:r w:rsidRPr="00BC334D">
        <w:rPr>
          <w:rFonts w:cs="Arial"/>
          <w:szCs w:val="22"/>
        </w:rPr>
        <w:t xml:space="preserve"> deberán disponer de las habilitaciones, </w:t>
      </w:r>
      <w:r w:rsidRPr="00BC334D">
        <w:rPr>
          <w:rFonts w:cs="Arial"/>
          <w:b/>
          <w:szCs w:val="22"/>
        </w:rPr>
        <w:t>licencias o permisos legalmente necesarios que precisen las actividades objeto del contrato</w:t>
      </w:r>
      <w:r w:rsidRPr="00BC334D">
        <w:rPr>
          <w:rFonts w:cs="Arial"/>
          <w:szCs w:val="22"/>
        </w:rPr>
        <w:t xml:space="preserve">, ya sean de carácter estatal, autonómico o local, acreditándose esta </w:t>
      </w:r>
      <w:r w:rsidRPr="00BC334D">
        <w:rPr>
          <w:rFonts w:cs="Arial"/>
          <w:szCs w:val="22"/>
        </w:rPr>
        <w:lastRenderedPageBreak/>
        <w:t>circunstancia mediante la aportación de los correspondientes certificados emitidos por la autoridad competente.</w:t>
      </w:r>
    </w:p>
    <w:p w:rsidR="000D066B" w:rsidRPr="00BC334D" w:rsidRDefault="000D066B" w:rsidP="000D066B">
      <w:pPr>
        <w:spacing w:after="0"/>
        <w:ind w:left="1276"/>
        <w:rPr>
          <w:rFonts w:cs="Arial"/>
          <w:color w:val="FF0000"/>
          <w:szCs w:val="22"/>
        </w:rPr>
      </w:pPr>
    </w:p>
    <w:p w:rsidR="000D066B" w:rsidRPr="00D31802" w:rsidRDefault="000D066B" w:rsidP="000D066B">
      <w:pPr>
        <w:spacing w:after="0"/>
        <w:ind w:left="1276"/>
        <w:rPr>
          <w:rFonts w:cs="Arial"/>
          <w:szCs w:val="22"/>
        </w:rPr>
      </w:pPr>
      <w:r>
        <w:rPr>
          <w:rFonts w:cs="Arial"/>
          <w:szCs w:val="22"/>
        </w:rPr>
        <w:t>A estos efectos s</w:t>
      </w:r>
      <w:r w:rsidRPr="00D31802">
        <w:rPr>
          <w:rFonts w:cs="Arial"/>
          <w:szCs w:val="22"/>
        </w:rPr>
        <w:t>e deberá presentar,</w:t>
      </w:r>
      <w:r>
        <w:rPr>
          <w:rFonts w:cs="Arial"/>
          <w:szCs w:val="22"/>
        </w:rPr>
        <w:t xml:space="preserve"> en el supuesto de exigirse una determinada y específica </w:t>
      </w:r>
      <w:proofErr w:type="gramStart"/>
      <w:r>
        <w:rPr>
          <w:rFonts w:cs="Arial"/>
          <w:szCs w:val="22"/>
        </w:rPr>
        <w:t xml:space="preserve">habilitación, </w:t>
      </w:r>
      <w:r w:rsidRPr="00D31802">
        <w:rPr>
          <w:rFonts w:cs="Arial"/>
          <w:szCs w:val="22"/>
        </w:rPr>
        <w:t xml:space="preserve"> la</w:t>
      </w:r>
      <w:proofErr w:type="gramEnd"/>
      <w:r w:rsidRPr="00D31802">
        <w:rPr>
          <w:rFonts w:cs="Arial"/>
          <w:szCs w:val="22"/>
        </w:rPr>
        <w:t xml:space="preserve"> documentación que se relaciona el </w:t>
      </w:r>
      <w:r>
        <w:rPr>
          <w:rFonts w:cs="Arial"/>
          <w:szCs w:val="22"/>
        </w:rPr>
        <w:t xml:space="preserve">ANEXO G </w:t>
      </w:r>
      <w:r w:rsidRPr="00D31802">
        <w:rPr>
          <w:rFonts w:cs="Arial"/>
          <w:szCs w:val="22"/>
        </w:rPr>
        <w:t xml:space="preserve">adjunto al presente Pliego. </w:t>
      </w:r>
    </w:p>
    <w:p w:rsidR="000D066B" w:rsidRPr="00BC334D" w:rsidRDefault="000D066B" w:rsidP="000D066B">
      <w:pPr>
        <w:keepLines/>
        <w:ind w:left="3240"/>
        <w:jc w:val="center"/>
        <w:rPr>
          <w:rFonts w:cs="Arial"/>
          <w:b/>
          <w:szCs w:val="22"/>
        </w:rPr>
      </w:pPr>
    </w:p>
    <w:p w:rsidR="000D066B" w:rsidRPr="00BC334D" w:rsidRDefault="000D066B" w:rsidP="000D066B">
      <w:pPr>
        <w:spacing w:after="0"/>
        <w:ind w:left="1200" w:hanging="480"/>
        <w:rPr>
          <w:rFonts w:cs="Arial"/>
          <w:b/>
          <w:szCs w:val="22"/>
          <w:u w:val="single"/>
        </w:rPr>
      </w:pPr>
      <w:r w:rsidRPr="00BC334D">
        <w:rPr>
          <w:rFonts w:cs="Arial"/>
          <w:b/>
          <w:i/>
          <w:szCs w:val="22"/>
        </w:rPr>
        <w:t>6º-.</w:t>
      </w:r>
      <w:r w:rsidRPr="00BC334D">
        <w:rPr>
          <w:rFonts w:cs="Arial"/>
          <w:b/>
          <w:i/>
          <w:szCs w:val="22"/>
        </w:rPr>
        <w:tab/>
      </w:r>
      <w:r w:rsidRPr="00BC334D">
        <w:rPr>
          <w:rFonts w:cs="Arial"/>
          <w:b/>
          <w:i/>
          <w:szCs w:val="22"/>
          <w:u w:val="single"/>
        </w:rPr>
        <w:t>Aportación de la documentación acreditativa de hallarse al corriente de pago de las obligaciones tributarias y de Seguridad Social</w:t>
      </w:r>
      <w:r w:rsidRPr="00BC334D">
        <w:rPr>
          <w:rFonts w:cs="Arial"/>
          <w:i/>
          <w:szCs w:val="22"/>
          <w:u w:val="single"/>
        </w:rPr>
        <w:t xml:space="preserve">, </w:t>
      </w:r>
      <w:r w:rsidRPr="00BC334D">
        <w:rPr>
          <w:rFonts w:cs="Arial"/>
          <w:b/>
          <w:i/>
          <w:szCs w:val="22"/>
          <w:u w:val="single"/>
        </w:rPr>
        <w:t>en la forma que a continuación se expone:</w:t>
      </w:r>
      <w:r w:rsidRPr="00BC334D">
        <w:rPr>
          <w:rFonts w:cs="Arial"/>
          <w:b/>
          <w:szCs w:val="22"/>
          <w:u w:val="single"/>
        </w:rPr>
        <w:t xml:space="preserve">   </w:t>
      </w:r>
    </w:p>
    <w:p w:rsidR="000D066B" w:rsidRPr="00BC334D" w:rsidRDefault="000D066B" w:rsidP="000D066B">
      <w:pPr>
        <w:keepLines/>
        <w:spacing w:after="0"/>
        <w:ind w:left="1980"/>
        <w:rPr>
          <w:rFonts w:cs="Arial"/>
          <w:szCs w:val="22"/>
        </w:rPr>
      </w:pPr>
      <w:r w:rsidRPr="00BC334D">
        <w:rPr>
          <w:rFonts w:cs="Arial"/>
          <w:szCs w:val="22"/>
        </w:rPr>
        <w:tab/>
      </w:r>
    </w:p>
    <w:p w:rsidR="000D066B" w:rsidRPr="00BC334D" w:rsidRDefault="000D066B" w:rsidP="00C316C8">
      <w:pPr>
        <w:pStyle w:val="SANGRADO-3"/>
        <w:numPr>
          <w:ilvl w:val="0"/>
          <w:numId w:val="19"/>
        </w:numPr>
        <w:tabs>
          <w:tab w:val="clear" w:pos="1701"/>
          <w:tab w:val="clear" w:pos="2268"/>
          <w:tab w:val="left" w:pos="1843"/>
        </w:tabs>
        <w:spacing w:line="360" w:lineRule="auto"/>
        <w:rPr>
          <w:rFonts w:cs="Arial"/>
          <w:szCs w:val="22"/>
        </w:rPr>
      </w:pPr>
      <w:r w:rsidRPr="00BC334D">
        <w:rPr>
          <w:rFonts w:cs="Arial"/>
          <w:b/>
          <w:szCs w:val="22"/>
        </w:rPr>
        <w:t>Certificación administrativa</w:t>
      </w:r>
      <w:r w:rsidRPr="00BC334D">
        <w:rPr>
          <w:rFonts w:cs="Arial"/>
          <w:szCs w:val="22"/>
        </w:rPr>
        <w:t xml:space="preserve"> positiva, expedida por el </w:t>
      </w:r>
      <w:r w:rsidRPr="00BC334D">
        <w:rPr>
          <w:rFonts w:cs="Arial"/>
          <w:b/>
          <w:szCs w:val="22"/>
        </w:rPr>
        <w:t>Órgano Tributario</w:t>
      </w:r>
      <w:r w:rsidRPr="00BC334D">
        <w:rPr>
          <w:rFonts w:cs="Arial"/>
          <w:szCs w:val="22"/>
        </w:rPr>
        <w:t xml:space="preserve"> competente, que acredite que el licitador se encuentra al corriente en el cumplimiento de sus obligaciones tributarias, conforme a lo previsto en el artículo 13, apartados b), c), y d) del Reglamento General de la Ley de Contratos de las Administraciones Públicas. </w:t>
      </w:r>
    </w:p>
    <w:p w:rsidR="000D066B" w:rsidRPr="00BC334D" w:rsidRDefault="000D066B" w:rsidP="000D066B">
      <w:pPr>
        <w:pStyle w:val="SANGRADO-3"/>
        <w:tabs>
          <w:tab w:val="clear" w:pos="1701"/>
          <w:tab w:val="num" w:pos="2520"/>
        </w:tabs>
        <w:spacing w:line="360" w:lineRule="auto"/>
        <w:ind w:left="2268" w:firstLine="0"/>
        <w:rPr>
          <w:rFonts w:cs="Arial"/>
          <w:szCs w:val="22"/>
        </w:rPr>
      </w:pPr>
    </w:p>
    <w:p w:rsidR="000D066B" w:rsidRDefault="000D066B" w:rsidP="00C316C8">
      <w:pPr>
        <w:pStyle w:val="SANGRADO-3"/>
        <w:numPr>
          <w:ilvl w:val="0"/>
          <w:numId w:val="19"/>
        </w:numPr>
        <w:tabs>
          <w:tab w:val="clear" w:pos="1701"/>
          <w:tab w:val="clear" w:pos="2268"/>
          <w:tab w:val="left" w:pos="1843"/>
        </w:tabs>
        <w:spacing w:line="360" w:lineRule="auto"/>
        <w:rPr>
          <w:rFonts w:cs="Arial"/>
          <w:szCs w:val="22"/>
        </w:rPr>
      </w:pPr>
      <w:r w:rsidRPr="00B53C92">
        <w:rPr>
          <w:rFonts w:cs="Arial"/>
          <w:b/>
          <w:szCs w:val="22"/>
        </w:rPr>
        <w:t>Último recibo</w:t>
      </w:r>
      <w:r w:rsidRPr="00B53C92">
        <w:rPr>
          <w:rFonts w:cs="Arial"/>
          <w:szCs w:val="22"/>
        </w:rPr>
        <w:t xml:space="preserve"> abonado del Impuesto sobre Actividades Económicas en el epígrafe correspondiente al objeto del contrato, para aquellos licitadores que no estén exentos conforme al </w:t>
      </w:r>
      <w:proofErr w:type="gramStart"/>
      <w:r w:rsidRPr="00B53C92">
        <w:rPr>
          <w:rFonts w:cs="Arial"/>
          <w:szCs w:val="22"/>
        </w:rPr>
        <w:t>artículo  82</w:t>
      </w:r>
      <w:proofErr w:type="gramEnd"/>
      <w:r w:rsidRPr="00B53C92">
        <w:rPr>
          <w:rFonts w:cs="Arial"/>
          <w:szCs w:val="22"/>
        </w:rPr>
        <w:t xml:space="preserve"> del Real Decreto legislativo 2/2004, de 5 de marzo, por el que se aprueba el Texto Refundido de la Ley Reguladora de Haciendas Locales. </w:t>
      </w:r>
    </w:p>
    <w:p w:rsidR="000D066B" w:rsidRPr="00BC334D" w:rsidRDefault="000D066B" w:rsidP="000D066B">
      <w:pPr>
        <w:pStyle w:val="SANGRADO-3"/>
        <w:tabs>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left" w:pos="1276"/>
        </w:tabs>
        <w:spacing w:line="360" w:lineRule="auto"/>
        <w:ind w:left="2268" w:firstLine="0"/>
        <w:rPr>
          <w:rFonts w:cs="Arial"/>
          <w:szCs w:val="22"/>
        </w:rPr>
      </w:pPr>
      <w:r>
        <w:rPr>
          <w:rFonts w:cs="Arial"/>
          <w:szCs w:val="22"/>
        </w:rPr>
        <w:tab/>
      </w:r>
    </w:p>
    <w:p w:rsidR="000D066B" w:rsidRDefault="000D066B" w:rsidP="00C316C8">
      <w:pPr>
        <w:pStyle w:val="SANGRADO-3"/>
        <w:numPr>
          <w:ilvl w:val="0"/>
          <w:numId w:val="19"/>
        </w:numPr>
        <w:tabs>
          <w:tab w:val="clear" w:pos="1701"/>
          <w:tab w:val="clear" w:pos="2268"/>
          <w:tab w:val="left" w:pos="1843"/>
        </w:tabs>
        <w:spacing w:line="360" w:lineRule="auto"/>
        <w:rPr>
          <w:rFonts w:cs="Arial"/>
          <w:szCs w:val="22"/>
        </w:rPr>
      </w:pPr>
      <w:r w:rsidRPr="00BC334D">
        <w:rPr>
          <w:rFonts w:cs="Arial"/>
          <w:b/>
          <w:szCs w:val="22"/>
        </w:rPr>
        <w:tab/>
        <w:t>Certificación administrativa</w:t>
      </w:r>
      <w:r w:rsidRPr="00BC334D">
        <w:rPr>
          <w:rFonts w:cs="Arial"/>
          <w:szCs w:val="22"/>
        </w:rPr>
        <w:t xml:space="preserve"> positiva, expedida por el </w:t>
      </w:r>
      <w:r w:rsidRPr="00BC334D">
        <w:rPr>
          <w:rFonts w:cs="Arial"/>
          <w:b/>
          <w:szCs w:val="22"/>
        </w:rPr>
        <w:t>Órgano de la Seguridad Social</w:t>
      </w:r>
      <w:r w:rsidRPr="00BC334D">
        <w:rPr>
          <w:rFonts w:cs="Arial"/>
          <w:szCs w:val="22"/>
        </w:rPr>
        <w:t xml:space="preserve"> competente, que acredite que el licitador se encuentra al corriente en el cumplimiento de sus obligaciones de Seguridad Social, conforme a lo previsto en el artículo 14 del Reglamento General de la Ley de Contratos de las Administraciones Públicas.</w:t>
      </w:r>
    </w:p>
    <w:p w:rsidR="000D066B" w:rsidRPr="00BC334D" w:rsidRDefault="000D066B" w:rsidP="000D066B">
      <w:pPr>
        <w:pStyle w:val="SANGRADO-3"/>
        <w:tabs>
          <w:tab w:val="clear" w:pos="1701"/>
          <w:tab w:val="clear" w:pos="2268"/>
          <w:tab w:val="left" w:pos="1843"/>
        </w:tabs>
        <w:spacing w:line="360" w:lineRule="auto"/>
        <w:ind w:left="1854" w:firstLine="0"/>
        <w:rPr>
          <w:rFonts w:cs="Arial"/>
          <w:szCs w:val="22"/>
        </w:rPr>
      </w:pPr>
    </w:p>
    <w:p w:rsidR="000D066B" w:rsidRPr="00621262" w:rsidRDefault="000D066B" w:rsidP="000D066B">
      <w:pPr>
        <w:spacing w:after="0"/>
        <w:ind w:left="1200" w:hanging="480"/>
        <w:rPr>
          <w:rFonts w:cs="Arial"/>
          <w:b/>
          <w:i/>
          <w:szCs w:val="22"/>
        </w:rPr>
      </w:pPr>
      <w:r w:rsidRPr="00621262">
        <w:rPr>
          <w:rFonts w:cs="Arial"/>
          <w:b/>
          <w:i/>
          <w:szCs w:val="22"/>
        </w:rPr>
        <w:t xml:space="preserve">7º.- </w:t>
      </w:r>
      <w:r w:rsidRPr="00621262">
        <w:rPr>
          <w:rFonts w:cs="Arial"/>
          <w:b/>
          <w:i/>
          <w:szCs w:val="22"/>
          <w:u w:val="single"/>
        </w:rPr>
        <w:t>Integración de la solvencia con medios ajenos (art, 75 LCSP) y empresas que concurran a la licitación agrupadas en Unión Temporal de Empresas (en adelante, U.T.E.), en su caso</w:t>
      </w:r>
      <w:r w:rsidRPr="00621262">
        <w:rPr>
          <w:rFonts w:cs="Arial"/>
          <w:b/>
          <w:i/>
          <w:szCs w:val="22"/>
        </w:rPr>
        <w:t>.</w:t>
      </w:r>
    </w:p>
    <w:p w:rsidR="000D066B" w:rsidRPr="00970B07" w:rsidRDefault="000D066B" w:rsidP="000D066B">
      <w:pPr>
        <w:spacing w:after="0"/>
        <w:ind w:left="1854"/>
        <w:rPr>
          <w:rFonts w:cs="Arial"/>
          <w:b/>
          <w:i/>
          <w:szCs w:val="22"/>
          <w:u w:val="single"/>
        </w:rPr>
      </w:pPr>
    </w:p>
    <w:p w:rsidR="000D066B" w:rsidRPr="00970B07" w:rsidRDefault="000D066B" w:rsidP="000D066B">
      <w:pPr>
        <w:spacing w:after="0"/>
        <w:ind w:left="1276"/>
        <w:rPr>
          <w:rFonts w:cs="Arial"/>
          <w:szCs w:val="22"/>
          <w:u w:val="single"/>
        </w:rPr>
      </w:pPr>
      <w:r w:rsidRPr="00970B07">
        <w:rPr>
          <w:rFonts w:cs="Arial"/>
          <w:szCs w:val="22"/>
          <w:u w:val="single"/>
        </w:rPr>
        <w:lastRenderedPageBreak/>
        <w:t xml:space="preserve">Cuando dos o más empresas acudan a la licitación agrupadas en Unión Temporal de Empresas (U.T.E.), todos ellos deberán aportar la documentación expuesta en los apartados anteriores de la presente cláusula. </w:t>
      </w:r>
    </w:p>
    <w:p w:rsidR="000D066B" w:rsidRPr="00970B07" w:rsidRDefault="000D066B" w:rsidP="000D066B">
      <w:pPr>
        <w:spacing w:after="0"/>
        <w:ind w:left="1276" w:firstLine="708"/>
        <w:rPr>
          <w:rFonts w:cs="Arial"/>
          <w:szCs w:val="22"/>
          <w:u w:val="single"/>
        </w:rPr>
      </w:pPr>
    </w:p>
    <w:p w:rsidR="000D066B" w:rsidRDefault="000D066B" w:rsidP="000D066B">
      <w:pPr>
        <w:spacing w:after="0"/>
        <w:ind w:left="1276"/>
        <w:rPr>
          <w:rFonts w:cs="Arial"/>
          <w:szCs w:val="22"/>
        </w:rPr>
      </w:pPr>
      <w:r w:rsidRPr="00970B07">
        <w:rPr>
          <w:rFonts w:cs="Arial"/>
          <w:szCs w:val="22"/>
          <w:u w:val="single"/>
        </w:rPr>
        <w:t>Cuando el licitador haya optado por recurrir a las capacidades de otras entidades</w:t>
      </w:r>
      <w:r w:rsidRPr="00970B07">
        <w:rPr>
          <w:rFonts w:cs="Arial"/>
          <w:szCs w:val="22"/>
        </w:rPr>
        <w:t xml:space="preserve">, deberá demostrar al poder adjudicador que va a disponer efectivamente de los recursos necesarios mediante la presentación a tal efecto, del </w:t>
      </w:r>
      <w:r w:rsidRPr="00970B07">
        <w:rPr>
          <w:rFonts w:cs="Arial"/>
          <w:szCs w:val="22"/>
          <w:u w:val="single"/>
        </w:rPr>
        <w:t>compromiso por escrito de dichas entidades</w:t>
      </w:r>
      <w:r w:rsidRPr="00970B07">
        <w:rPr>
          <w:rFonts w:cs="Arial"/>
          <w:szCs w:val="22"/>
        </w:rPr>
        <w:t>.</w:t>
      </w:r>
    </w:p>
    <w:p w:rsidR="000D066B" w:rsidRPr="00970B07" w:rsidRDefault="000D066B" w:rsidP="000D066B">
      <w:pPr>
        <w:spacing w:after="0"/>
        <w:ind w:left="1276"/>
        <w:rPr>
          <w:rFonts w:cs="Arial"/>
          <w:szCs w:val="22"/>
        </w:rPr>
      </w:pPr>
    </w:p>
    <w:p w:rsidR="000D066B" w:rsidRPr="00970B07" w:rsidRDefault="000D066B" w:rsidP="000D066B">
      <w:pPr>
        <w:spacing w:after="0"/>
        <w:ind w:left="1276"/>
        <w:rPr>
          <w:rFonts w:cs="Arial"/>
          <w:szCs w:val="22"/>
          <w:u w:val="single"/>
        </w:rPr>
      </w:pPr>
      <w:r w:rsidRPr="00970B07">
        <w:rPr>
          <w:rFonts w:cs="Arial"/>
          <w:szCs w:val="22"/>
          <w:u w:val="single"/>
        </w:rPr>
        <w:t xml:space="preserve">Asimismo, tales entidades deberán aportar, al igual que las empresas que concurran en U.T.E., la documentación expuesta en los apartados anteriores de la presente cláusula. </w:t>
      </w:r>
    </w:p>
    <w:p w:rsidR="000D066B" w:rsidRPr="00970B07" w:rsidRDefault="000D066B" w:rsidP="000D066B">
      <w:pPr>
        <w:spacing w:after="0"/>
        <w:ind w:left="709"/>
        <w:rPr>
          <w:rFonts w:cs="Arial"/>
          <w:szCs w:val="22"/>
        </w:rPr>
      </w:pPr>
    </w:p>
    <w:p w:rsidR="000D066B" w:rsidRPr="00970B07" w:rsidRDefault="000D066B" w:rsidP="000D066B">
      <w:pPr>
        <w:spacing w:after="0"/>
        <w:ind w:left="1200" w:hanging="480"/>
        <w:rPr>
          <w:rFonts w:cs="Arial"/>
          <w:b/>
          <w:i/>
          <w:szCs w:val="22"/>
          <w:u w:val="single"/>
        </w:rPr>
      </w:pPr>
      <w:r w:rsidRPr="00970B07">
        <w:rPr>
          <w:rFonts w:cs="Arial"/>
          <w:b/>
          <w:i/>
          <w:szCs w:val="22"/>
        </w:rPr>
        <w:t>8º.-</w:t>
      </w:r>
      <w:r w:rsidRPr="00970B07">
        <w:rPr>
          <w:rFonts w:cs="Arial"/>
          <w:szCs w:val="22"/>
        </w:rPr>
        <w:t xml:space="preserve"> </w:t>
      </w:r>
      <w:r w:rsidRPr="00970B07">
        <w:rPr>
          <w:rFonts w:cs="Arial"/>
          <w:b/>
          <w:i/>
          <w:szCs w:val="22"/>
          <w:u w:val="single"/>
        </w:rPr>
        <w:t xml:space="preserve">Acreditación, en su caso, de disponer de los medios que se hubiere comprometida a dedicar o adscribir al contrato, conforme al artículo 76. 2 de la LCSP. VER </w:t>
      </w:r>
      <w:r>
        <w:rPr>
          <w:rFonts w:cs="Arial"/>
          <w:b/>
          <w:i/>
          <w:szCs w:val="22"/>
          <w:u w:val="single"/>
        </w:rPr>
        <w:t>ANEXO</w:t>
      </w:r>
      <w:r w:rsidRPr="00970B07">
        <w:rPr>
          <w:rFonts w:cs="Arial"/>
          <w:b/>
          <w:i/>
          <w:szCs w:val="22"/>
          <w:u w:val="single"/>
        </w:rPr>
        <w:t xml:space="preserve"> </w:t>
      </w:r>
      <w:r>
        <w:rPr>
          <w:rFonts w:cs="Arial"/>
          <w:b/>
          <w:i/>
          <w:szCs w:val="22"/>
          <w:u w:val="single"/>
        </w:rPr>
        <w:t>E</w:t>
      </w:r>
    </w:p>
    <w:p w:rsidR="000D066B" w:rsidRPr="00BC334D" w:rsidRDefault="000D066B" w:rsidP="000D066B">
      <w:pPr>
        <w:spacing w:after="0"/>
      </w:pPr>
    </w:p>
    <w:p w:rsidR="000D066B" w:rsidRPr="00C060B3" w:rsidRDefault="000D066B" w:rsidP="000D066B">
      <w:pPr>
        <w:spacing w:after="0"/>
        <w:ind w:left="1200" w:hanging="480"/>
        <w:rPr>
          <w:rFonts w:cs="Arial"/>
          <w:b/>
          <w:i/>
          <w:szCs w:val="22"/>
        </w:rPr>
      </w:pPr>
      <w:r w:rsidRPr="00C060B3">
        <w:rPr>
          <w:rFonts w:cs="Arial"/>
          <w:b/>
          <w:i/>
          <w:szCs w:val="22"/>
        </w:rPr>
        <w:t xml:space="preserve">9º.- </w:t>
      </w:r>
      <w:r w:rsidRPr="00C060B3">
        <w:rPr>
          <w:rFonts w:cs="Arial"/>
          <w:b/>
          <w:i/>
          <w:szCs w:val="22"/>
          <w:u w:val="single"/>
        </w:rPr>
        <w:t>Documentación acreditativa de haber constituido la garantía definitiva, de haberse exigido en el Pliego</w:t>
      </w:r>
      <w:r w:rsidRPr="00C060B3">
        <w:rPr>
          <w:rFonts w:cs="Arial"/>
          <w:b/>
          <w:i/>
          <w:szCs w:val="22"/>
        </w:rPr>
        <w:t>.</w:t>
      </w:r>
    </w:p>
    <w:p w:rsidR="000D066B" w:rsidRPr="00BC334D" w:rsidRDefault="000D066B" w:rsidP="000D066B">
      <w:pPr>
        <w:spacing w:after="0"/>
      </w:pPr>
    </w:p>
    <w:p w:rsidR="000D066B" w:rsidRPr="00960D13" w:rsidRDefault="000D066B" w:rsidP="000D066B">
      <w:pPr>
        <w:tabs>
          <w:tab w:val="left" w:pos="4395"/>
        </w:tabs>
        <w:spacing w:after="0"/>
        <w:ind w:left="720" w:hanging="720"/>
        <w:rPr>
          <w:rFonts w:cs="Arial"/>
          <w:b/>
          <w:szCs w:val="22"/>
          <w:u w:val="single"/>
        </w:rPr>
      </w:pPr>
      <w:r w:rsidRPr="00C060B3">
        <w:rPr>
          <w:rFonts w:cs="Arial"/>
          <w:b/>
          <w:szCs w:val="22"/>
        </w:rPr>
        <w:t xml:space="preserve">17.2.- </w:t>
      </w:r>
      <w:r>
        <w:rPr>
          <w:rFonts w:cs="Arial"/>
          <w:b/>
          <w:szCs w:val="22"/>
          <w:u w:val="single"/>
        </w:rPr>
        <w:t>F</w:t>
      </w:r>
      <w:r w:rsidRPr="00960D13">
        <w:rPr>
          <w:rFonts w:cs="Arial"/>
          <w:b/>
          <w:szCs w:val="22"/>
          <w:u w:val="single"/>
        </w:rPr>
        <w:t xml:space="preserve">alta de cumplimentación adecuada del requerimiento en plazo. </w:t>
      </w:r>
    </w:p>
    <w:p w:rsidR="000D066B" w:rsidRPr="00BC334D" w:rsidRDefault="000D066B" w:rsidP="000D066B"/>
    <w:p w:rsidR="000D066B" w:rsidRDefault="000D066B" w:rsidP="000D066B">
      <w:pPr>
        <w:spacing w:after="0"/>
        <w:ind w:left="567"/>
      </w:pPr>
      <w:r w:rsidRPr="001A6D70">
        <w:rPr>
          <w:b/>
          <w:u w:val="single"/>
        </w:rPr>
        <w:t>De no cumplimentarse adecuadamente el requerimiento en el plazo señalado, se entenderá que el licitador ha retirado su oferta</w:t>
      </w:r>
      <w:r w:rsidRPr="005C5E9C">
        <w:t xml:space="preserve">, </w:t>
      </w:r>
      <w:r>
        <w:t xml:space="preserve">aplicándose lo dispuesto en el apartado 2 del artículo 150 de la LCSP. </w:t>
      </w:r>
    </w:p>
    <w:p w:rsidR="000D066B" w:rsidRDefault="000D066B" w:rsidP="000D066B">
      <w:pPr>
        <w:spacing w:after="0"/>
      </w:pPr>
    </w:p>
    <w:p w:rsidR="000D066B" w:rsidRDefault="000D066B" w:rsidP="000D066B">
      <w:pPr>
        <w:keepLines/>
        <w:autoSpaceDE w:val="0"/>
        <w:autoSpaceDN w:val="0"/>
        <w:adjustRightInd w:val="0"/>
        <w:spacing w:after="0"/>
        <w:ind w:left="567"/>
        <w:rPr>
          <w:rFonts w:cs="Arial"/>
          <w:szCs w:val="22"/>
        </w:rPr>
      </w:pPr>
      <w:r w:rsidRPr="002A5BDE">
        <w:rPr>
          <w:rFonts w:cs="Arial"/>
          <w:szCs w:val="22"/>
        </w:rPr>
        <w:t>En el supuesto señalado en el párrafo anterior, se procederá a recabar la misma documentación al licitador siguiente, por el orden en que hayan quedado clasificadas las ofertas.</w:t>
      </w:r>
      <w:r>
        <w:rPr>
          <w:rFonts w:cs="Arial"/>
          <w:szCs w:val="22"/>
        </w:rPr>
        <w:t xml:space="preserve"> </w:t>
      </w:r>
    </w:p>
    <w:p w:rsidR="000D066B" w:rsidRDefault="000D066B" w:rsidP="000D066B"/>
    <w:p w:rsidR="000D066B" w:rsidRDefault="000D066B" w:rsidP="000D066B">
      <w:pPr>
        <w:keepLines/>
        <w:autoSpaceDE w:val="0"/>
        <w:autoSpaceDN w:val="0"/>
        <w:adjustRightInd w:val="0"/>
        <w:spacing w:after="0"/>
        <w:ind w:left="709" w:hanging="709"/>
        <w:rPr>
          <w:rFonts w:cs="Arial"/>
          <w:szCs w:val="22"/>
        </w:rPr>
      </w:pPr>
      <w:bookmarkStart w:id="156" w:name="_Toc445735147"/>
      <w:bookmarkStart w:id="157" w:name="_Toc445796588"/>
      <w:bookmarkStart w:id="158" w:name="_Toc445796632"/>
      <w:bookmarkStart w:id="159" w:name="_Toc445796987"/>
      <w:bookmarkStart w:id="160" w:name="_Toc445735148"/>
      <w:bookmarkStart w:id="161" w:name="_Toc445796589"/>
      <w:bookmarkStart w:id="162" w:name="_Toc445796633"/>
      <w:bookmarkStart w:id="163" w:name="_Toc445796988"/>
      <w:bookmarkStart w:id="164" w:name="_Toc326129986"/>
      <w:bookmarkStart w:id="165" w:name="_Toc326181609"/>
      <w:bookmarkStart w:id="166" w:name="_Toc326225597"/>
      <w:bookmarkStart w:id="167" w:name="_Toc326226376"/>
      <w:bookmarkStart w:id="168" w:name="_Toc326226920"/>
      <w:bookmarkStart w:id="169" w:name="_Toc326227463"/>
      <w:bookmarkStart w:id="170" w:name="_Toc326228003"/>
      <w:bookmarkStart w:id="171" w:name="_Toc326243767"/>
      <w:bookmarkStart w:id="172" w:name="_Toc326129988"/>
      <w:bookmarkStart w:id="173" w:name="_Toc326181611"/>
      <w:bookmarkStart w:id="174" w:name="_Toc326225599"/>
      <w:bookmarkStart w:id="175" w:name="_Toc326226378"/>
      <w:bookmarkStart w:id="176" w:name="_Toc326226922"/>
      <w:bookmarkStart w:id="177" w:name="_Toc326227465"/>
      <w:bookmarkStart w:id="178" w:name="_Toc326228005"/>
      <w:bookmarkStart w:id="179" w:name="_Toc326243769"/>
      <w:bookmarkStart w:id="180" w:name="_Toc326129990"/>
      <w:bookmarkStart w:id="181" w:name="_Toc326181613"/>
      <w:bookmarkStart w:id="182" w:name="_Toc326225601"/>
      <w:bookmarkStart w:id="183" w:name="_Toc326226380"/>
      <w:bookmarkStart w:id="184" w:name="_Toc326226924"/>
      <w:bookmarkStart w:id="185" w:name="_Toc326227467"/>
      <w:bookmarkStart w:id="186" w:name="_Toc326228007"/>
      <w:bookmarkStart w:id="187" w:name="_Toc326243771"/>
      <w:bookmarkStart w:id="188" w:name="_Toc326129991"/>
      <w:bookmarkStart w:id="189" w:name="_Toc326181614"/>
      <w:bookmarkStart w:id="190" w:name="_Toc326225602"/>
      <w:bookmarkStart w:id="191" w:name="_Toc326226381"/>
      <w:bookmarkStart w:id="192" w:name="_Toc326226925"/>
      <w:bookmarkStart w:id="193" w:name="_Toc326227468"/>
      <w:bookmarkStart w:id="194" w:name="_Toc326228008"/>
      <w:bookmarkStart w:id="195" w:name="_Toc326243772"/>
      <w:bookmarkStart w:id="196" w:name="_Toc326129993"/>
      <w:bookmarkStart w:id="197" w:name="_Toc326181616"/>
      <w:bookmarkStart w:id="198" w:name="_Toc326225604"/>
      <w:bookmarkStart w:id="199" w:name="_Toc326226383"/>
      <w:bookmarkStart w:id="200" w:name="_Toc326226927"/>
      <w:bookmarkStart w:id="201" w:name="_Toc326227470"/>
      <w:bookmarkStart w:id="202" w:name="_Toc326228010"/>
      <w:bookmarkStart w:id="203" w:name="_Toc326243774"/>
      <w:bookmarkStart w:id="204" w:name="_Toc326129994"/>
      <w:bookmarkStart w:id="205" w:name="_Toc326181617"/>
      <w:bookmarkStart w:id="206" w:name="_Toc326225605"/>
      <w:bookmarkStart w:id="207" w:name="_Toc326226384"/>
      <w:bookmarkStart w:id="208" w:name="_Toc326226928"/>
      <w:bookmarkStart w:id="209" w:name="_Toc326227471"/>
      <w:bookmarkStart w:id="210" w:name="_Toc326228011"/>
      <w:bookmarkStart w:id="211" w:name="_Toc326243775"/>
      <w:bookmarkStart w:id="212" w:name="_Toc291067446"/>
      <w:bookmarkStart w:id="213" w:name="_Toc326129996"/>
      <w:bookmarkStart w:id="214" w:name="_Toc326181619"/>
      <w:bookmarkStart w:id="215" w:name="_Toc326225607"/>
      <w:bookmarkStart w:id="216" w:name="_Toc326226386"/>
      <w:bookmarkStart w:id="217" w:name="_Toc326226930"/>
      <w:bookmarkStart w:id="218" w:name="_Toc326227473"/>
      <w:bookmarkStart w:id="219" w:name="_Toc326228013"/>
      <w:bookmarkStart w:id="220" w:name="_Toc326243777"/>
      <w:bookmarkStart w:id="221" w:name="_Toc326129997"/>
      <w:bookmarkStart w:id="222" w:name="_Toc326181620"/>
      <w:bookmarkStart w:id="223" w:name="_Toc326225608"/>
      <w:bookmarkStart w:id="224" w:name="_Toc326226387"/>
      <w:bookmarkStart w:id="225" w:name="_Toc326226931"/>
      <w:bookmarkStart w:id="226" w:name="_Toc326227474"/>
      <w:bookmarkStart w:id="227" w:name="_Toc326228014"/>
      <w:bookmarkStart w:id="228" w:name="_Toc326243778"/>
      <w:bookmarkStart w:id="229" w:name="_Toc326129999"/>
      <w:bookmarkStart w:id="230" w:name="_Toc326181622"/>
      <w:bookmarkStart w:id="231" w:name="_Toc326225610"/>
      <w:bookmarkStart w:id="232" w:name="_Toc326226389"/>
      <w:bookmarkStart w:id="233" w:name="_Toc326226933"/>
      <w:bookmarkStart w:id="234" w:name="_Toc326227476"/>
      <w:bookmarkStart w:id="235" w:name="_Toc326228016"/>
      <w:bookmarkStart w:id="236" w:name="_Toc326243780"/>
      <w:bookmarkStart w:id="237" w:name="_Toc326130000"/>
      <w:bookmarkStart w:id="238" w:name="_Toc326181623"/>
      <w:bookmarkStart w:id="239" w:name="_Toc326225611"/>
      <w:bookmarkStart w:id="240" w:name="_Toc326226390"/>
      <w:bookmarkStart w:id="241" w:name="_Toc326226934"/>
      <w:bookmarkStart w:id="242" w:name="_Toc326227477"/>
      <w:bookmarkStart w:id="243" w:name="_Toc326228017"/>
      <w:bookmarkStart w:id="244" w:name="_Toc326243781"/>
      <w:bookmarkStart w:id="245" w:name="_Toc326130002"/>
      <w:bookmarkStart w:id="246" w:name="_Toc326181625"/>
      <w:bookmarkStart w:id="247" w:name="_Toc326225613"/>
      <w:bookmarkStart w:id="248" w:name="_Toc326226392"/>
      <w:bookmarkStart w:id="249" w:name="_Toc326226936"/>
      <w:bookmarkStart w:id="250" w:name="_Toc326227479"/>
      <w:bookmarkStart w:id="251" w:name="_Toc326228019"/>
      <w:bookmarkStart w:id="252" w:name="_Toc326243783"/>
      <w:bookmarkStart w:id="253" w:name="_Toc326130004"/>
      <w:bookmarkStart w:id="254" w:name="_Toc326181627"/>
      <w:bookmarkStart w:id="255" w:name="_Toc326225615"/>
      <w:bookmarkStart w:id="256" w:name="_Toc326226394"/>
      <w:bookmarkStart w:id="257" w:name="_Toc326226938"/>
      <w:bookmarkStart w:id="258" w:name="_Toc326227481"/>
      <w:bookmarkStart w:id="259" w:name="_Toc326228021"/>
      <w:bookmarkStart w:id="260" w:name="_Toc326243785"/>
      <w:bookmarkStart w:id="261" w:name="_Toc326130006"/>
      <w:bookmarkStart w:id="262" w:name="_Toc326181629"/>
      <w:bookmarkStart w:id="263" w:name="_Toc326225617"/>
      <w:bookmarkStart w:id="264" w:name="_Toc326226396"/>
      <w:bookmarkStart w:id="265" w:name="_Toc326226940"/>
      <w:bookmarkStart w:id="266" w:name="_Toc326227483"/>
      <w:bookmarkStart w:id="267" w:name="_Toc326228023"/>
      <w:bookmarkStart w:id="268" w:name="_Toc326243787"/>
      <w:bookmarkStart w:id="269" w:name="_Toc326130008"/>
      <w:bookmarkStart w:id="270" w:name="_Toc326181631"/>
      <w:bookmarkStart w:id="271" w:name="_Toc326225619"/>
      <w:bookmarkStart w:id="272" w:name="_Toc326226398"/>
      <w:bookmarkStart w:id="273" w:name="_Toc326226942"/>
      <w:bookmarkStart w:id="274" w:name="_Toc326227485"/>
      <w:bookmarkStart w:id="275" w:name="_Toc326228025"/>
      <w:bookmarkStart w:id="276" w:name="_Toc326243789"/>
      <w:bookmarkStart w:id="277" w:name="_Toc326130009"/>
      <w:bookmarkStart w:id="278" w:name="_Toc326181632"/>
      <w:bookmarkStart w:id="279" w:name="_Toc326225620"/>
      <w:bookmarkStart w:id="280" w:name="_Toc326226399"/>
      <w:bookmarkStart w:id="281" w:name="_Toc326226943"/>
      <w:bookmarkStart w:id="282" w:name="_Toc326227486"/>
      <w:bookmarkStart w:id="283" w:name="_Toc326228026"/>
      <w:bookmarkStart w:id="284" w:name="_Toc326243790"/>
      <w:bookmarkStart w:id="285" w:name="_Toc326130012"/>
      <w:bookmarkStart w:id="286" w:name="_Toc326181635"/>
      <w:bookmarkStart w:id="287" w:name="_Toc326225623"/>
      <w:bookmarkStart w:id="288" w:name="_Toc326226402"/>
      <w:bookmarkStart w:id="289" w:name="_Toc326226946"/>
      <w:bookmarkStart w:id="290" w:name="_Toc326227489"/>
      <w:bookmarkStart w:id="291" w:name="_Toc326228029"/>
      <w:bookmarkStart w:id="292" w:name="_Toc326243793"/>
      <w:bookmarkStart w:id="293" w:name="_Toc326130014"/>
      <w:bookmarkStart w:id="294" w:name="_Toc326181637"/>
      <w:bookmarkStart w:id="295" w:name="_Toc326225625"/>
      <w:bookmarkStart w:id="296" w:name="_Toc326226404"/>
      <w:bookmarkStart w:id="297" w:name="_Toc326226948"/>
      <w:bookmarkStart w:id="298" w:name="_Toc326227491"/>
      <w:bookmarkStart w:id="299" w:name="_Toc326228031"/>
      <w:bookmarkStart w:id="300" w:name="_Toc326243795"/>
      <w:bookmarkStart w:id="301" w:name="_Toc326130016"/>
      <w:bookmarkStart w:id="302" w:name="_Toc326181639"/>
      <w:bookmarkStart w:id="303" w:name="_Toc326225627"/>
      <w:bookmarkStart w:id="304" w:name="_Toc326226406"/>
      <w:bookmarkStart w:id="305" w:name="_Toc326226950"/>
      <w:bookmarkStart w:id="306" w:name="_Toc326227493"/>
      <w:bookmarkStart w:id="307" w:name="_Toc326228033"/>
      <w:bookmarkStart w:id="308" w:name="_Toc326243797"/>
      <w:bookmarkStart w:id="309" w:name="_Toc326130018"/>
      <w:bookmarkStart w:id="310" w:name="_Toc326181641"/>
      <w:bookmarkStart w:id="311" w:name="_Toc326225629"/>
      <w:bookmarkStart w:id="312" w:name="_Toc326226408"/>
      <w:bookmarkStart w:id="313" w:name="_Toc326226952"/>
      <w:bookmarkStart w:id="314" w:name="_Toc326227495"/>
      <w:bookmarkStart w:id="315" w:name="_Toc326228035"/>
      <w:bookmarkStart w:id="316" w:name="_Toc326243799"/>
      <w:bookmarkStart w:id="317" w:name="_Toc326130020"/>
      <w:bookmarkStart w:id="318" w:name="_Toc326181643"/>
      <w:bookmarkStart w:id="319" w:name="_Toc326225631"/>
      <w:bookmarkStart w:id="320" w:name="_Toc326226410"/>
      <w:bookmarkStart w:id="321" w:name="_Toc326226954"/>
      <w:bookmarkStart w:id="322" w:name="_Toc326227497"/>
      <w:bookmarkStart w:id="323" w:name="_Toc326228037"/>
      <w:bookmarkStart w:id="324" w:name="_Toc326243801"/>
      <w:bookmarkStart w:id="325" w:name="_Toc326130023"/>
      <w:bookmarkStart w:id="326" w:name="_Toc326181646"/>
      <w:bookmarkStart w:id="327" w:name="_Toc326225634"/>
      <w:bookmarkStart w:id="328" w:name="_Toc326226413"/>
      <w:bookmarkStart w:id="329" w:name="_Toc326226957"/>
      <w:bookmarkStart w:id="330" w:name="_Toc326227500"/>
      <w:bookmarkStart w:id="331" w:name="_Toc326228040"/>
      <w:bookmarkStart w:id="332" w:name="_Toc326243804"/>
      <w:bookmarkStart w:id="333" w:name="_Toc326130024"/>
      <w:bookmarkStart w:id="334" w:name="_Toc326181647"/>
      <w:bookmarkStart w:id="335" w:name="_Toc326225635"/>
      <w:bookmarkStart w:id="336" w:name="_Toc326226414"/>
      <w:bookmarkStart w:id="337" w:name="_Toc326226958"/>
      <w:bookmarkStart w:id="338" w:name="_Toc326227501"/>
      <w:bookmarkStart w:id="339" w:name="_Toc326228041"/>
      <w:bookmarkStart w:id="340" w:name="_Toc326243805"/>
      <w:bookmarkStart w:id="341" w:name="_Toc284831874"/>
      <w:bookmarkStart w:id="342" w:name="_Toc284918360"/>
      <w:bookmarkStart w:id="343" w:name="_Toc284933249"/>
      <w:bookmarkStart w:id="344" w:name="_Toc326130027"/>
      <w:bookmarkStart w:id="345" w:name="_Toc326181650"/>
      <w:bookmarkStart w:id="346" w:name="_Toc326225638"/>
      <w:bookmarkStart w:id="347" w:name="_Toc326226417"/>
      <w:bookmarkStart w:id="348" w:name="_Toc326226961"/>
      <w:bookmarkStart w:id="349" w:name="_Toc326227504"/>
      <w:bookmarkStart w:id="350" w:name="_Toc326228044"/>
      <w:bookmarkStart w:id="351" w:name="_Toc326243808"/>
      <w:bookmarkStart w:id="352" w:name="_Toc326130028"/>
      <w:bookmarkStart w:id="353" w:name="_Toc326181651"/>
      <w:bookmarkStart w:id="354" w:name="_Toc326225639"/>
      <w:bookmarkStart w:id="355" w:name="_Toc326226418"/>
      <w:bookmarkStart w:id="356" w:name="_Toc326226962"/>
      <w:bookmarkStart w:id="357" w:name="_Toc326227505"/>
      <w:bookmarkStart w:id="358" w:name="_Toc326228045"/>
      <w:bookmarkStart w:id="359" w:name="_Toc326243809"/>
      <w:bookmarkStart w:id="360" w:name="_Toc326130029"/>
      <w:bookmarkStart w:id="361" w:name="_Toc326181652"/>
      <w:bookmarkStart w:id="362" w:name="_Toc326225640"/>
      <w:bookmarkStart w:id="363" w:name="_Toc326226419"/>
      <w:bookmarkStart w:id="364" w:name="_Toc326226963"/>
      <w:bookmarkStart w:id="365" w:name="_Toc326227506"/>
      <w:bookmarkStart w:id="366" w:name="_Toc326228046"/>
      <w:bookmarkStart w:id="367" w:name="_Toc326243810"/>
      <w:bookmarkStart w:id="368" w:name="_Toc326130031"/>
      <w:bookmarkStart w:id="369" w:name="_Toc326181654"/>
      <w:bookmarkStart w:id="370" w:name="_Toc326225642"/>
      <w:bookmarkStart w:id="371" w:name="_Toc326226421"/>
      <w:bookmarkStart w:id="372" w:name="_Toc326226965"/>
      <w:bookmarkStart w:id="373" w:name="_Toc326227508"/>
      <w:bookmarkStart w:id="374" w:name="_Toc326228048"/>
      <w:bookmarkStart w:id="375" w:name="_Toc326243812"/>
      <w:bookmarkStart w:id="376" w:name="_Toc326130032"/>
      <w:bookmarkStart w:id="377" w:name="_Toc326181655"/>
      <w:bookmarkStart w:id="378" w:name="_Toc326225643"/>
      <w:bookmarkStart w:id="379" w:name="_Toc326226422"/>
      <w:bookmarkStart w:id="380" w:name="_Toc326226966"/>
      <w:bookmarkStart w:id="381" w:name="_Toc326227509"/>
      <w:bookmarkStart w:id="382" w:name="_Toc326228049"/>
      <w:bookmarkStart w:id="383" w:name="_Toc326243813"/>
      <w:bookmarkStart w:id="384" w:name="_Toc326130034"/>
      <w:bookmarkStart w:id="385" w:name="_Toc326181657"/>
      <w:bookmarkStart w:id="386" w:name="_Toc326225645"/>
      <w:bookmarkStart w:id="387" w:name="_Toc326226424"/>
      <w:bookmarkStart w:id="388" w:name="_Toc326226968"/>
      <w:bookmarkStart w:id="389" w:name="_Toc326227511"/>
      <w:bookmarkStart w:id="390" w:name="_Toc326228051"/>
      <w:bookmarkStart w:id="391" w:name="_Toc326243815"/>
      <w:bookmarkStart w:id="392" w:name="_Toc326130035"/>
      <w:bookmarkStart w:id="393" w:name="_Toc326181658"/>
      <w:bookmarkStart w:id="394" w:name="_Toc326225646"/>
      <w:bookmarkStart w:id="395" w:name="_Toc326226425"/>
      <w:bookmarkStart w:id="396" w:name="_Toc326226969"/>
      <w:bookmarkStart w:id="397" w:name="_Toc326227512"/>
      <w:bookmarkStart w:id="398" w:name="_Toc326228052"/>
      <w:bookmarkStart w:id="399" w:name="_Toc326243816"/>
      <w:bookmarkStart w:id="400" w:name="_Toc326130037"/>
      <w:bookmarkStart w:id="401" w:name="_Toc326181660"/>
      <w:bookmarkStart w:id="402" w:name="_Toc326225648"/>
      <w:bookmarkStart w:id="403" w:name="_Toc326226427"/>
      <w:bookmarkStart w:id="404" w:name="_Toc326226971"/>
      <w:bookmarkStart w:id="405" w:name="_Toc326227514"/>
      <w:bookmarkStart w:id="406" w:name="_Toc326228054"/>
      <w:bookmarkStart w:id="407" w:name="_Toc326243818"/>
      <w:bookmarkStart w:id="408" w:name="_Toc326130039"/>
      <w:bookmarkStart w:id="409" w:name="_Toc326181662"/>
      <w:bookmarkStart w:id="410" w:name="_Toc326225650"/>
      <w:bookmarkStart w:id="411" w:name="_Toc326226429"/>
      <w:bookmarkStart w:id="412" w:name="_Toc326226973"/>
      <w:bookmarkStart w:id="413" w:name="_Toc326227516"/>
      <w:bookmarkStart w:id="414" w:name="_Toc326228056"/>
      <w:bookmarkStart w:id="415" w:name="_Toc326243820"/>
      <w:bookmarkStart w:id="416" w:name="_Toc326130041"/>
      <w:bookmarkStart w:id="417" w:name="_Toc326181664"/>
      <w:bookmarkStart w:id="418" w:name="_Toc326225652"/>
      <w:bookmarkStart w:id="419" w:name="_Toc326226431"/>
      <w:bookmarkStart w:id="420" w:name="_Toc326226975"/>
      <w:bookmarkStart w:id="421" w:name="_Toc326227518"/>
      <w:bookmarkStart w:id="422" w:name="_Toc326228058"/>
      <w:bookmarkStart w:id="423" w:name="_Toc326243822"/>
      <w:bookmarkStart w:id="424" w:name="_Toc326130043"/>
      <w:bookmarkStart w:id="425" w:name="_Toc326181666"/>
      <w:bookmarkStart w:id="426" w:name="_Toc326225654"/>
      <w:bookmarkStart w:id="427" w:name="_Toc326226433"/>
      <w:bookmarkStart w:id="428" w:name="_Toc326226977"/>
      <w:bookmarkStart w:id="429" w:name="_Toc326227520"/>
      <w:bookmarkStart w:id="430" w:name="_Toc326228060"/>
      <w:bookmarkStart w:id="431" w:name="_Toc326243824"/>
      <w:bookmarkStart w:id="432" w:name="_Toc326130045"/>
      <w:bookmarkStart w:id="433" w:name="_Toc326181668"/>
      <w:bookmarkStart w:id="434" w:name="_Toc326225656"/>
      <w:bookmarkStart w:id="435" w:name="_Toc326226435"/>
      <w:bookmarkStart w:id="436" w:name="_Toc326226979"/>
      <w:bookmarkStart w:id="437" w:name="_Toc326227522"/>
      <w:bookmarkStart w:id="438" w:name="_Toc326228062"/>
      <w:bookmarkStart w:id="439" w:name="_Toc326243826"/>
      <w:bookmarkStart w:id="440" w:name="_Toc326130047"/>
      <w:bookmarkStart w:id="441" w:name="_Toc326181670"/>
      <w:bookmarkStart w:id="442" w:name="_Toc326225658"/>
      <w:bookmarkStart w:id="443" w:name="_Toc326226437"/>
      <w:bookmarkStart w:id="444" w:name="_Toc326226981"/>
      <w:bookmarkStart w:id="445" w:name="_Toc326227524"/>
      <w:bookmarkStart w:id="446" w:name="_Toc326228064"/>
      <w:bookmarkStart w:id="447" w:name="_Toc326243828"/>
      <w:bookmarkStart w:id="448" w:name="_Toc326130049"/>
      <w:bookmarkStart w:id="449" w:name="_Toc326181672"/>
      <w:bookmarkStart w:id="450" w:name="_Toc326225660"/>
      <w:bookmarkStart w:id="451" w:name="_Toc326226439"/>
      <w:bookmarkStart w:id="452" w:name="_Toc326226983"/>
      <w:bookmarkStart w:id="453" w:name="_Toc326227526"/>
      <w:bookmarkStart w:id="454" w:name="_Toc326228066"/>
      <w:bookmarkStart w:id="455" w:name="_Toc326243830"/>
      <w:bookmarkStart w:id="456" w:name="_Toc326130051"/>
      <w:bookmarkStart w:id="457" w:name="_Toc326181674"/>
      <w:bookmarkStart w:id="458" w:name="_Toc326225662"/>
      <w:bookmarkStart w:id="459" w:name="_Toc326226441"/>
      <w:bookmarkStart w:id="460" w:name="_Toc326226985"/>
      <w:bookmarkStart w:id="461" w:name="_Toc326227528"/>
      <w:bookmarkStart w:id="462" w:name="_Toc326228068"/>
      <w:bookmarkStart w:id="463" w:name="_Toc326243832"/>
      <w:bookmarkStart w:id="464" w:name="_Toc326130053"/>
      <w:bookmarkStart w:id="465" w:name="_Toc326181676"/>
      <w:bookmarkStart w:id="466" w:name="_Toc326225664"/>
      <w:bookmarkStart w:id="467" w:name="_Toc326226443"/>
      <w:bookmarkStart w:id="468" w:name="_Toc326226987"/>
      <w:bookmarkStart w:id="469" w:name="_Toc326227530"/>
      <w:bookmarkStart w:id="470" w:name="_Toc326228070"/>
      <w:bookmarkStart w:id="471" w:name="_Toc326243834"/>
      <w:bookmarkStart w:id="472" w:name="_Toc326130055"/>
      <w:bookmarkStart w:id="473" w:name="_Toc326181678"/>
      <w:bookmarkStart w:id="474" w:name="_Toc326225666"/>
      <w:bookmarkStart w:id="475" w:name="_Toc326226445"/>
      <w:bookmarkStart w:id="476" w:name="_Toc326226989"/>
      <w:bookmarkStart w:id="477" w:name="_Toc326227532"/>
      <w:bookmarkStart w:id="478" w:name="_Toc326228072"/>
      <w:bookmarkStart w:id="479" w:name="_Toc326243836"/>
      <w:bookmarkStart w:id="480" w:name="_Toc326130057"/>
      <w:bookmarkStart w:id="481" w:name="_Toc326181680"/>
      <w:bookmarkStart w:id="482" w:name="_Toc326225668"/>
      <w:bookmarkStart w:id="483" w:name="_Toc326226447"/>
      <w:bookmarkStart w:id="484" w:name="_Toc326226991"/>
      <w:bookmarkStart w:id="485" w:name="_Toc326227534"/>
      <w:bookmarkStart w:id="486" w:name="_Toc326228074"/>
      <w:bookmarkStart w:id="487" w:name="_Toc326243838"/>
      <w:bookmarkStart w:id="488" w:name="_Toc326130059"/>
      <w:bookmarkStart w:id="489" w:name="_Toc326181682"/>
      <w:bookmarkStart w:id="490" w:name="_Toc326225670"/>
      <w:bookmarkStart w:id="491" w:name="_Toc326226449"/>
      <w:bookmarkStart w:id="492" w:name="_Toc326226993"/>
      <w:bookmarkStart w:id="493" w:name="_Toc326227536"/>
      <w:bookmarkStart w:id="494" w:name="_Toc326228076"/>
      <w:bookmarkStart w:id="495" w:name="_Toc326243840"/>
      <w:bookmarkStart w:id="496" w:name="_Toc326130061"/>
      <w:bookmarkStart w:id="497" w:name="_Toc326181684"/>
      <w:bookmarkStart w:id="498" w:name="_Toc326225672"/>
      <w:bookmarkStart w:id="499" w:name="_Toc326226451"/>
      <w:bookmarkStart w:id="500" w:name="_Toc326226995"/>
      <w:bookmarkStart w:id="501" w:name="_Toc326227538"/>
      <w:bookmarkStart w:id="502" w:name="_Toc326228078"/>
      <w:bookmarkStart w:id="503" w:name="_Toc326243842"/>
      <w:bookmarkStart w:id="504" w:name="_Toc326130063"/>
      <w:bookmarkStart w:id="505" w:name="_Toc326181686"/>
      <w:bookmarkStart w:id="506" w:name="_Toc326225674"/>
      <w:bookmarkStart w:id="507" w:name="_Toc326226453"/>
      <w:bookmarkStart w:id="508" w:name="_Toc326226997"/>
      <w:bookmarkStart w:id="509" w:name="_Toc326227540"/>
      <w:bookmarkStart w:id="510" w:name="_Toc326228080"/>
      <w:bookmarkStart w:id="511" w:name="_Toc326243844"/>
      <w:bookmarkStart w:id="512" w:name="_Toc326130065"/>
      <w:bookmarkStart w:id="513" w:name="_Toc326181688"/>
      <w:bookmarkStart w:id="514" w:name="_Toc326225676"/>
      <w:bookmarkStart w:id="515" w:name="_Toc326226455"/>
      <w:bookmarkStart w:id="516" w:name="_Toc326226999"/>
      <w:bookmarkStart w:id="517" w:name="_Toc326227542"/>
      <w:bookmarkStart w:id="518" w:name="_Toc326228082"/>
      <w:bookmarkStart w:id="519" w:name="_Toc326243846"/>
      <w:bookmarkStart w:id="520" w:name="_Toc326130067"/>
      <w:bookmarkStart w:id="521" w:name="_Toc326181690"/>
      <w:bookmarkStart w:id="522" w:name="_Toc326225678"/>
      <w:bookmarkStart w:id="523" w:name="_Toc326226457"/>
      <w:bookmarkStart w:id="524" w:name="_Toc326227001"/>
      <w:bookmarkStart w:id="525" w:name="_Toc326227544"/>
      <w:bookmarkStart w:id="526" w:name="_Toc326228084"/>
      <w:bookmarkStart w:id="527" w:name="_Toc326243848"/>
      <w:bookmarkStart w:id="528" w:name="_Toc326130069"/>
      <w:bookmarkStart w:id="529" w:name="_Toc326181692"/>
      <w:bookmarkStart w:id="530" w:name="_Toc326225680"/>
      <w:bookmarkStart w:id="531" w:name="_Toc326226459"/>
      <w:bookmarkStart w:id="532" w:name="_Toc326227003"/>
      <w:bookmarkStart w:id="533" w:name="_Toc326227546"/>
      <w:bookmarkStart w:id="534" w:name="_Toc326228086"/>
      <w:bookmarkStart w:id="535" w:name="_Toc326243850"/>
      <w:bookmarkStart w:id="536" w:name="_Toc326130071"/>
      <w:bookmarkStart w:id="537" w:name="_Toc326181694"/>
      <w:bookmarkStart w:id="538" w:name="_Toc326225682"/>
      <w:bookmarkStart w:id="539" w:name="_Toc326226461"/>
      <w:bookmarkStart w:id="540" w:name="_Toc326227005"/>
      <w:bookmarkStart w:id="541" w:name="_Toc326227548"/>
      <w:bookmarkStart w:id="542" w:name="_Toc326228088"/>
      <w:bookmarkStart w:id="543" w:name="_Toc326243852"/>
      <w:bookmarkStart w:id="544" w:name="_Toc326130073"/>
      <w:bookmarkStart w:id="545" w:name="_Toc326181696"/>
      <w:bookmarkStart w:id="546" w:name="_Toc326225684"/>
      <w:bookmarkStart w:id="547" w:name="_Toc326226463"/>
      <w:bookmarkStart w:id="548" w:name="_Toc326227007"/>
      <w:bookmarkStart w:id="549" w:name="_Toc326227550"/>
      <w:bookmarkStart w:id="550" w:name="_Toc326228090"/>
      <w:bookmarkStart w:id="551" w:name="_Toc326243854"/>
      <w:bookmarkStart w:id="552" w:name="_Toc326130075"/>
      <w:bookmarkStart w:id="553" w:name="_Toc326181698"/>
      <w:bookmarkStart w:id="554" w:name="_Toc326225686"/>
      <w:bookmarkStart w:id="555" w:name="_Toc326226465"/>
      <w:bookmarkStart w:id="556" w:name="_Toc326227009"/>
      <w:bookmarkStart w:id="557" w:name="_Toc326227552"/>
      <w:bookmarkStart w:id="558" w:name="_Toc326228092"/>
      <w:bookmarkStart w:id="559" w:name="_Toc326243856"/>
      <w:bookmarkStart w:id="560" w:name="_Toc326130077"/>
      <w:bookmarkStart w:id="561" w:name="_Toc326181700"/>
      <w:bookmarkStart w:id="562" w:name="_Toc326225688"/>
      <w:bookmarkStart w:id="563" w:name="_Toc326226467"/>
      <w:bookmarkStart w:id="564" w:name="_Toc326227011"/>
      <w:bookmarkStart w:id="565" w:name="_Toc326227554"/>
      <w:bookmarkStart w:id="566" w:name="_Toc326228094"/>
      <w:bookmarkStart w:id="567" w:name="_Toc326243858"/>
      <w:bookmarkStart w:id="568" w:name="_Toc326130079"/>
      <w:bookmarkStart w:id="569" w:name="_Toc326181702"/>
      <w:bookmarkStart w:id="570" w:name="_Toc326225690"/>
      <w:bookmarkStart w:id="571" w:name="_Toc326226469"/>
      <w:bookmarkStart w:id="572" w:name="_Toc326227013"/>
      <w:bookmarkStart w:id="573" w:name="_Toc326227556"/>
      <w:bookmarkStart w:id="574" w:name="_Toc326228096"/>
      <w:bookmarkStart w:id="575" w:name="_Toc326243860"/>
      <w:bookmarkStart w:id="576" w:name="_Toc326130081"/>
      <w:bookmarkStart w:id="577" w:name="_Toc326181704"/>
      <w:bookmarkStart w:id="578" w:name="_Toc326225692"/>
      <w:bookmarkStart w:id="579" w:name="_Toc326226471"/>
      <w:bookmarkStart w:id="580" w:name="_Toc326227015"/>
      <w:bookmarkStart w:id="581" w:name="_Toc326227558"/>
      <w:bookmarkStart w:id="582" w:name="_Toc326228098"/>
      <w:bookmarkStart w:id="583" w:name="_Toc326243862"/>
      <w:bookmarkStart w:id="584" w:name="_Toc326130083"/>
      <w:bookmarkStart w:id="585" w:name="_Toc326181706"/>
      <w:bookmarkStart w:id="586" w:name="_Toc326225694"/>
      <w:bookmarkStart w:id="587" w:name="_Toc326226473"/>
      <w:bookmarkStart w:id="588" w:name="_Toc326227017"/>
      <w:bookmarkStart w:id="589" w:name="_Toc326227560"/>
      <w:bookmarkStart w:id="590" w:name="_Toc326228100"/>
      <w:bookmarkStart w:id="591" w:name="_Toc326243864"/>
      <w:bookmarkStart w:id="592" w:name="_Toc326130084"/>
      <w:bookmarkStart w:id="593" w:name="_Toc326181707"/>
      <w:bookmarkStart w:id="594" w:name="_Toc326225695"/>
      <w:bookmarkStart w:id="595" w:name="_Toc326226474"/>
      <w:bookmarkStart w:id="596" w:name="_Toc326227018"/>
      <w:bookmarkStart w:id="597" w:name="_Toc326227561"/>
      <w:bookmarkStart w:id="598" w:name="_Toc326228101"/>
      <w:bookmarkStart w:id="599" w:name="_Toc326243865"/>
      <w:bookmarkStart w:id="600" w:name="_Toc326130085"/>
      <w:bookmarkStart w:id="601" w:name="_Toc326181708"/>
      <w:bookmarkStart w:id="602" w:name="_Toc326225696"/>
      <w:bookmarkStart w:id="603" w:name="_Toc326226475"/>
      <w:bookmarkStart w:id="604" w:name="_Toc326227019"/>
      <w:bookmarkStart w:id="605" w:name="_Toc326227562"/>
      <w:bookmarkStart w:id="606" w:name="_Toc326228102"/>
      <w:bookmarkStart w:id="607" w:name="_Toc326243866"/>
      <w:bookmarkStart w:id="608" w:name="_Toc326130087"/>
      <w:bookmarkStart w:id="609" w:name="_Toc326181710"/>
      <w:bookmarkStart w:id="610" w:name="_Toc326225698"/>
      <w:bookmarkStart w:id="611" w:name="_Toc326226477"/>
      <w:bookmarkStart w:id="612" w:name="_Toc326227021"/>
      <w:bookmarkStart w:id="613" w:name="_Toc326227564"/>
      <w:bookmarkStart w:id="614" w:name="_Toc326228104"/>
      <w:bookmarkStart w:id="615" w:name="_Toc326243868"/>
      <w:bookmarkStart w:id="616" w:name="_Toc326130088"/>
      <w:bookmarkStart w:id="617" w:name="_Toc326181711"/>
      <w:bookmarkStart w:id="618" w:name="_Toc326225699"/>
      <w:bookmarkStart w:id="619" w:name="_Toc326226478"/>
      <w:bookmarkStart w:id="620" w:name="_Toc326227022"/>
      <w:bookmarkStart w:id="621" w:name="_Toc326227565"/>
      <w:bookmarkStart w:id="622" w:name="_Toc326228105"/>
      <w:bookmarkStart w:id="623" w:name="_Toc326243869"/>
      <w:bookmarkStart w:id="624" w:name="_Toc326130089"/>
      <w:bookmarkStart w:id="625" w:name="_Toc326181712"/>
      <w:bookmarkStart w:id="626" w:name="_Toc326225700"/>
      <w:bookmarkStart w:id="627" w:name="_Toc326226479"/>
      <w:bookmarkStart w:id="628" w:name="_Toc326227023"/>
      <w:bookmarkStart w:id="629" w:name="_Toc326227566"/>
      <w:bookmarkStart w:id="630" w:name="_Toc326228106"/>
      <w:bookmarkStart w:id="631" w:name="_Toc326243870"/>
      <w:bookmarkStart w:id="632" w:name="_Toc326130091"/>
      <w:bookmarkStart w:id="633" w:name="_Toc326181714"/>
      <w:bookmarkStart w:id="634" w:name="_Toc326225702"/>
      <w:bookmarkStart w:id="635" w:name="_Toc326226481"/>
      <w:bookmarkStart w:id="636" w:name="_Toc326227025"/>
      <w:bookmarkStart w:id="637" w:name="_Toc326227568"/>
      <w:bookmarkStart w:id="638" w:name="_Toc326228108"/>
      <w:bookmarkStart w:id="639" w:name="_Toc326243872"/>
      <w:bookmarkStart w:id="640" w:name="_Toc326130093"/>
      <w:bookmarkStart w:id="641" w:name="_Toc326181716"/>
      <w:bookmarkStart w:id="642" w:name="_Toc326225704"/>
      <w:bookmarkStart w:id="643" w:name="_Toc326226483"/>
      <w:bookmarkStart w:id="644" w:name="_Toc326227027"/>
      <w:bookmarkStart w:id="645" w:name="_Toc326227570"/>
      <w:bookmarkStart w:id="646" w:name="_Toc326228110"/>
      <w:bookmarkStart w:id="647" w:name="_Toc326243874"/>
      <w:bookmarkStart w:id="648" w:name="_Toc326130095"/>
      <w:bookmarkStart w:id="649" w:name="_Toc326181718"/>
      <w:bookmarkStart w:id="650" w:name="_Toc326225706"/>
      <w:bookmarkStart w:id="651" w:name="_Toc326226485"/>
      <w:bookmarkStart w:id="652" w:name="_Toc326227029"/>
      <w:bookmarkStart w:id="653" w:name="_Toc326227572"/>
      <w:bookmarkStart w:id="654" w:name="_Toc326228112"/>
      <w:bookmarkStart w:id="655" w:name="_Toc326243876"/>
      <w:bookmarkStart w:id="656" w:name="_Toc326130096"/>
      <w:bookmarkStart w:id="657" w:name="_Toc326181719"/>
      <w:bookmarkStart w:id="658" w:name="_Toc326225707"/>
      <w:bookmarkStart w:id="659" w:name="_Toc326226486"/>
      <w:bookmarkStart w:id="660" w:name="_Toc326227030"/>
      <w:bookmarkStart w:id="661" w:name="_Toc326227573"/>
      <w:bookmarkStart w:id="662" w:name="_Toc326228113"/>
      <w:bookmarkStart w:id="663" w:name="_Toc326243877"/>
      <w:bookmarkStart w:id="664" w:name="_Toc326130097"/>
      <w:bookmarkStart w:id="665" w:name="_Toc326181720"/>
      <w:bookmarkStart w:id="666" w:name="_Toc326225708"/>
      <w:bookmarkStart w:id="667" w:name="_Toc326226487"/>
      <w:bookmarkStart w:id="668" w:name="_Toc326227031"/>
      <w:bookmarkStart w:id="669" w:name="_Toc326227574"/>
      <w:bookmarkStart w:id="670" w:name="_Toc326228114"/>
      <w:bookmarkStart w:id="671" w:name="_Toc326243878"/>
      <w:bookmarkStart w:id="672" w:name="_Toc326130098"/>
      <w:bookmarkStart w:id="673" w:name="_Toc326181721"/>
      <w:bookmarkStart w:id="674" w:name="_Toc326225709"/>
      <w:bookmarkStart w:id="675" w:name="_Toc326226488"/>
      <w:bookmarkStart w:id="676" w:name="_Toc326227032"/>
      <w:bookmarkStart w:id="677" w:name="_Toc326227575"/>
      <w:bookmarkStart w:id="678" w:name="_Toc326228115"/>
      <w:bookmarkStart w:id="679" w:name="_Toc326243879"/>
      <w:bookmarkStart w:id="680" w:name="_Toc326130099"/>
      <w:bookmarkStart w:id="681" w:name="_Toc326181722"/>
      <w:bookmarkStart w:id="682" w:name="_Toc326225710"/>
      <w:bookmarkStart w:id="683" w:name="_Toc326226489"/>
      <w:bookmarkStart w:id="684" w:name="_Toc326227033"/>
      <w:bookmarkStart w:id="685" w:name="_Toc326227576"/>
      <w:bookmarkStart w:id="686" w:name="_Toc326228116"/>
      <w:bookmarkStart w:id="687" w:name="_Toc326243880"/>
      <w:bookmarkStart w:id="688" w:name="_Toc326130100"/>
      <w:bookmarkStart w:id="689" w:name="_Toc326181723"/>
      <w:bookmarkStart w:id="690" w:name="_Toc326225711"/>
      <w:bookmarkStart w:id="691" w:name="_Toc326226490"/>
      <w:bookmarkStart w:id="692" w:name="_Toc326227034"/>
      <w:bookmarkStart w:id="693" w:name="_Toc326227577"/>
      <w:bookmarkStart w:id="694" w:name="_Toc326228117"/>
      <w:bookmarkStart w:id="695" w:name="_Toc326243881"/>
      <w:bookmarkStart w:id="696" w:name="_Toc326130101"/>
      <w:bookmarkStart w:id="697" w:name="_Toc326181724"/>
      <w:bookmarkStart w:id="698" w:name="_Toc326225712"/>
      <w:bookmarkStart w:id="699" w:name="_Toc326226491"/>
      <w:bookmarkStart w:id="700" w:name="_Toc326227035"/>
      <w:bookmarkStart w:id="701" w:name="_Toc326227578"/>
      <w:bookmarkStart w:id="702" w:name="_Toc326228118"/>
      <w:bookmarkStart w:id="703" w:name="_Toc326243882"/>
      <w:bookmarkStart w:id="704" w:name="_Toc326130103"/>
      <w:bookmarkStart w:id="705" w:name="_Toc326181726"/>
      <w:bookmarkStart w:id="706" w:name="_Toc326225714"/>
      <w:bookmarkStart w:id="707" w:name="_Toc326226493"/>
      <w:bookmarkStart w:id="708" w:name="_Toc326227037"/>
      <w:bookmarkStart w:id="709" w:name="_Toc326227580"/>
      <w:bookmarkStart w:id="710" w:name="_Toc326228120"/>
      <w:bookmarkStart w:id="711" w:name="_Toc326243884"/>
      <w:bookmarkStart w:id="712" w:name="_Toc326130104"/>
      <w:bookmarkStart w:id="713" w:name="_Toc326181727"/>
      <w:bookmarkStart w:id="714" w:name="_Toc326225715"/>
      <w:bookmarkStart w:id="715" w:name="_Toc326226494"/>
      <w:bookmarkStart w:id="716" w:name="_Toc326227038"/>
      <w:bookmarkStart w:id="717" w:name="_Toc326227581"/>
      <w:bookmarkStart w:id="718" w:name="_Toc326228121"/>
      <w:bookmarkStart w:id="719" w:name="_Toc326243885"/>
      <w:bookmarkStart w:id="720" w:name="_Toc326130106"/>
      <w:bookmarkStart w:id="721" w:name="_Toc326181729"/>
      <w:bookmarkStart w:id="722" w:name="_Toc326225717"/>
      <w:bookmarkStart w:id="723" w:name="_Toc326226496"/>
      <w:bookmarkStart w:id="724" w:name="_Toc326227040"/>
      <w:bookmarkStart w:id="725" w:name="_Toc326227583"/>
      <w:bookmarkStart w:id="726" w:name="_Toc326228123"/>
      <w:bookmarkStart w:id="727" w:name="_Toc326243887"/>
      <w:bookmarkStart w:id="728" w:name="_Toc326130107"/>
      <w:bookmarkStart w:id="729" w:name="_Toc326181730"/>
      <w:bookmarkStart w:id="730" w:name="_Toc326225718"/>
      <w:bookmarkStart w:id="731" w:name="_Toc326226497"/>
      <w:bookmarkStart w:id="732" w:name="_Toc326227041"/>
      <w:bookmarkStart w:id="733" w:name="_Toc326227584"/>
      <w:bookmarkStart w:id="734" w:name="_Toc326228124"/>
      <w:bookmarkStart w:id="735" w:name="_Toc326243888"/>
      <w:bookmarkStart w:id="736" w:name="_Toc326130108"/>
      <w:bookmarkStart w:id="737" w:name="_Toc326181731"/>
      <w:bookmarkStart w:id="738" w:name="_Toc326225719"/>
      <w:bookmarkStart w:id="739" w:name="_Toc326226498"/>
      <w:bookmarkStart w:id="740" w:name="_Toc326227042"/>
      <w:bookmarkStart w:id="741" w:name="_Toc326227585"/>
      <w:bookmarkStart w:id="742" w:name="_Toc326228125"/>
      <w:bookmarkStart w:id="743" w:name="_Toc326243889"/>
      <w:bookmarkStart w:id="744" w:name="_Toc326130109"/>
      <w:bookmarkStart w:id="745" w:name="_Toc326181732"/>
      <w:bookmarkStart w:id="746" w:name="_Toc326225720"/>
      <w:bookmarkStart w:id="747" w:name="_Toc326226499"/>
      <w:bookmarkStart w:id="748" w:name="_Toc326227043"/>
      <w:bookmarkStart w:id="749" w:name="_Toc326227586"/>
      <w:bookmarkStart w:id="750" w:name="_Toc326228126"/>
      <w:bookmarkStart w:id="751" w:name="_Toc326243890"/>
      <w:bookmarkStart w:id="752" w:name="_Toc326130110"/>
      <w:bookmarkStart w:id="753" w:name="_Toc326181733"/>
      <w:bookmarkStart w:id="754" w:name="_Toc326225721"/>
      <w:bookmarkStart w:id="755" w:name="_Toc326226500"/>
      <w:bookmarkStart w:id="756" w:name="_Toc326227044"/>
      <w:bookmarkStart w:id="757" w:name="_Toc326227587"/>
      <w:bookmarkStart w:id="758" w:name="_Toc326228127"/>
      <w:bookmarkStart w:id="759" w:name="_Toc326243891"/>
      <w:bookmarkStart w:id="760" w:name="_Toc326130111"/>
      <w:bookmarkStart w:id="761" w:name="_Toc326181734"/>
      <w:bookmarkStart w:id="762" w:name="_Toc326225722"/>
      <w:bookmarkStart w:id="763" w:name="_Toc326226501"/>
      <w:bookmarkStart w:id="764" w:name="_Toc326227045"/>
      <w:bookmarkStart w:id="765" w:name="_Toc326227588"/>
      <w:bookmarkStart w:id="766" w:name="_Toc326228128"/>
      <w:bookmarkStart w:id="767" w:name="_Toc326243892"/>
      <w:bookmarkStart w:id="768" w:name="_Toc326130112"/>
      <w:bookmarkStart w:id="769" w:name="_Toc326181735"/>
      <w:bookmarkStart w:id="770" w:name="_Toc326225723"/>
      <w:bookmarkStart w:id="771" w:name="_Toc326226502"/>
      <w:bookmarkStart w:id="772" w:name="_Toc326227046"/>
      <w:bookmarkStart w:id="773" w:name="_Toc326227589"/>
      <w:bookmarkStart w:id="774" w:name="_Toc326228129"/>
      <w:bookmarkStart w:id="775" w:name="_Toc326243893"/>
      <w:bookmarkStart w:id="776" w:name="_Toc326130114"/>
      <w:bookmarkStart w:id="777" w:name="_Toc326181737"/>
      <w:bookmarkStart w:id="778" w:name="_Toc326225725"/>
      <w:bookmarkStart w:id="779" w:name="_Toc326226504"/>
      <w:bookmarkStart w:id="780" w:name="_Toc326227048"/>
      <w:bookmarkStart w:id="781" w:name="_Toc326227591"/>
      <w:bookmarkStart w:id="782" w:name="_Toc326228131"/>
      <w:bookmarkStart w:id="783" w:name="_Toc326243895"/>
      <w:bookmarkStart w:id="784" w:name="_Toc326130115"/>
      <w:bookmarkStart w:id="785" w:name="_Toc326181738"/>
      <w:bookmarkStart w:id="786" w:name="_Toc326225726"/>
      <w:bookmarkStart w:id="787" w:name="_Toc326226505"/>
      <w:bookmarkStart w:id="788" w:name="_Toc326227049"/>
      <w:bookmarkStart w:id="789" w:name="_Toc326227592"/>
      <w:bookmarkStart w:id="790" w:name="_Toc326228132"/>
      <w:bookmarkStart w:id="791" w:name="_Toc326243896"/>
      <w:bookmarkStart w:id="792" w:name="_Toc326130116"/>
      <w:bookmarkStart w:id="793" w:name="_Toc326181739"/>
      <w:bookmarkStart w:id="794" w:name="_Toc326225727"/>
      <w:bookmarkStart w:id="795" w:name="_Toc326226506"/>
      <w:bookmarkStart w:id="796" w:name="_Toc326227050"/>
      <w:bookmarkStart w:id="797" w:name="_Toc326227593"/>
      <w:bookmarkStart w:id="798" w:name="_Toc326228133"/>
      <w:bookmarkStart w:id="799" w:name="_Toc326243897"/>
      <w:bookmarkStart w:id="800" w:name="_Toc326130118"/>
      <w:bookmarkStart w:id="801" w:name="_Toc326181741"/>
      <w:bookmarkStart w:id="802" w:name="_Toc326225729"/>
      <w:bookmarkStart w:id="803" w:name="_Toc326226508"/>
      <w:bookmarkStart w:id="804" w:name="_Toc326227052"/>
      <w:bookmarkStart w:id="805" w:name="_Toc326227595"/>
      <w:bookmarkStart w:id="806" w:name="_Toc326228135"/>
      <w:bookmarkStart w:id="807" w:name="_Toc326243899"/>
      <w:bookmarkStart w:id="808" w:name="_Toc326130120"/>
      <w:bookmarkStart w:id="809" w:name="_Toc326181743"/>
      <w:bookmarkStart w:id="810" w:name="_Toc326225731"/>
      <w:bookmarkStart w:id="811" w:name="_Toc326226510"/>
      <w:bookmarkStart w:id="812" w:name="_Toc326227054"/>
      <w:bookmarkStart w:id="813" w:name="_Toc326227597"/>
      <w:bookmarkStart w:id="814" w:name="_Toc326228137"/>
      <w:bookmarkStart w:id="815" w:name="_Toc326243901"/>
      <w:bookmarkStart w:id="816" w:name="_Toc326130121"/>
      <w:bookmarkStart w:id="817" w:name="_Toc326181744"/>
      <w:bookmarkStart w:id="818" w:name="_Toc326225732"/>
      <w:bookmarkStart w:id="819" w:name="_Toc326226511"/>
      <w:bookmarkStart w:id="820" w:name="_Toc326227055"/>
      <w:bookmarkStart w:id="821" w:name="_Toc326227598"/>
      <w:bookmarkStart w:id="822" w:name="_Toc326228138"/>
      <w:bookmarkStart w:id="823" w:name="_Toc326243902"/>
      <w:bookmarkStart w:id="824" w:name="_Toc326130122"/>
      <w:bookmarkStart w:id="825" w:name="_Toc326181745"/>
      <w:bookmarkStart w:id="826" w:name="_Toc326225733"/>
      <w:bookmarkStart w:id="827" w:name="_Toc326226512"/>
      <w:bookmarkStart w:id="828" w:name="_Toc326227056"/>
      <w:bookmarkStart w:id="829" w:name="_Toc326227599"/>
      <w:bookmarkStart w:id="830" w:name="_Toc326228139"/>
      <w:bookmarkStart w:id="831" w:name="_Toc326243903"/>
      <w:bookmarkStart w:id="832" w:name="_Toc326130123"/>
      <w:bookmarkStart w:id="833" w:name="_Toc326181746"/>
      <w:bookmarkStart w:id="834" w:name="_Toc326225734"/>
      <w:bookmarkStart w:id="835" w:name="_Toc326226513"/>
      <w:bookmarkStart w:id="836" w:name="_Toc326227057"/>
      <w:bookmarkStart w:id="837" w:name="_Toc326227600"/>
      <w:bookmarkStart w:id="838" w:name="_Toc326228140"/>
      <w:bookmarkStart w:id="839" w:name="_Toc326243904"/>
      <w:bookmarkStart w:id="840" w:name="_Toc326130124"/>
      <w:bookmarkStart w:id="841" w:name="_Toc326181747"/>
      <w:bookmarkStart w:id="842" w:name="_Toc326225735"/>
      <w:bookmarkStart w:id="843" w:name="_Toc326226514"/>
      <w:bookmarkStart w:id="844" w:name="_Toc326227058"/>
      <w:bookmarkStart w:id="845" w:name="_Toc326227601"/>
      <w:bookmarkStart w:id="846" w:name="_Toc326228141"/>
      <w:bookmarkStart w:id="847" w:name="_Toc326243905"/>
      <w:bookmarkStart w:id="848" w:name="_Toc326130125"/>
      <w:bookmarkStart w:id="849" w:name="_Toc326181748"/>
      <w:bookmarkStart w:id="850" w:name="_Toc326225736"/>
      <w:bookmarkStart w:id="851" w:name="_Toc326226515"/>
      <w:bookmarkStart w:id="852" w:name="_Toc326227059"/>
      <w:bookmarkStart w:id="853" w:name="_Toc326227602"/>
      <w:bookmarkStart w:id="854" w:name="_Toc326228142"/>
      <w:bookmarkStart w:id="855" w:name="_Toc326243906"/>
      <w:bookmarkStart w:id="856" w:name="_Toc326130127"/>
      <w:bookmarkStart w:id="857" w:name="_Toc326181750"/>
      <w:bookmarkStart w:id="858" w:name="_Toc326225738"/>
      <w:bookmarkStart w:id="859" w:name="_Toc326226517"/>
      <w:bookmarkStart w:id="860" w:name="_Toc326227061"/>
      <w:bookmarkStart w:id="861" w:name="_Toc326227604"/>
      <w:bookmarkStart w:id="862" w:name="_Toc326228144"/>
      <w:bookmarkStart w:id="863" w:name="_Toc326243908"/>
      <w:bookmarkStart w:id="864" w:name="_Toc326130129"/>
      <w:bookmarkStart w:id="865" w:name="_Toc326181752"/>
      <w:bookmarkStart w:id="866" w:name="_Toc326225740"/>
      <w:bookmarkStart w:id="867" w:name="_Toc326226519"/>
      <w:bookmarkStart w:id="868" w:name="_Toc326227063"/>
      <w:bookmarkStart w:id="869" w:name="_Toc326227606"/>
      <w:bookmarkStart w:id="870" w:name="_Toc326228146"/>
      <w:bookmarkStart w:id="871" w:name="_Toc326243910"/>
      <w:bookmarkStart w:id="872" w:name="_Toc326130130"/>
      <w:bookmarkStart w:id="873" w:name="_Toc326181753"/>
      <w:bookmarkStart w:id="874" w:name="_Toc326225741"/>
      <w:bookmarkStart w:id="875" w:name="_Toc326226520"/>
      <w:bookmarkStart w:id="876" w:name="_Toc326227064"/>
      <w:bookmarkStart w:id="877" w:name="_Toc326227607"/>
      <w:bookmarkStart w:id="878" w:name="_Toc326228147"/>
      <w:bookmarkStart w:id="879" w:name="_Toc326243911"/>
      <w:bookmarkStart w:id="880" w:name="_Toc326130132"/>
      <w:bookmarkStart w:id="881" w:name="_Toc326181755"/>
      <w:bookmarkStart w:id="882" w:name="_Toc326225743"/>
      <w:bookmarkStart w:id="883" w:name="_Toc326226522"/>
      <w:bookmarkStart w:id="884" w:name="_Toc326227066"/>
      <w:bookmarkStart w:id="885" w:name="_Toc326227609"/>
      <w:bookmarkStart w:id="886" w:name="_Toc326228149"/>
      <w:bookmarkStart w:id="887" w:name="_Toc326243913"/>
      <w:bookmarkStart w:id="888" w:name="_Toc326130134"/>
      <w:bookmarkStart w:id="889" w:name="_Toc326181757"/>
      <w:bookmarkStart w:id="890" w:name="_Toc326225745"/>
      <w:bookmarkStart w:id="891" w:name="_Toc326226524"/>
      <w:bookmarkStart w:id="892" w:name="_Toc326227068"/>
      <w:bookmarkStart w:id="893" w:name="_Toc326227611"/>
      <w:bookmarkStart w:id="894" w:name="_Toc326228151"/>
      <w:bookmarkStart w:id="895" w:name="_Toc326243915"/>
      <w:bookmarkStart w:id="896" w:name="_Toc326130136"/>
      <w:bookmarkStart w:id="897" w:name="_Toc326181759"/>
      <w:bookmarkStart w:id="898" w:name="_Toc326225747"/>
      <w:bookmarkStart w:id="899" w:name="_Toc326226526"/>
      <w:bookmarkStart w:id="900" w:name="_Toc326227070"/>
      <w:bookmarkStart w:id="901" w:name="_Toc326227613"/>
      <w:bookmarkStart w:id="902" w:name="_Toc326228153"/>
      <w:bookmarkStart w:id="903" w:name="_Toc326243917"/>
      <w:bookmarkStart w:id="904" w:name="_Toc326130137"/>
      <w:bookmarkStart w:id="905" w:name="_Toc326181760"/>
      <w:bookmarkStart w:id="906" w:name="_Toc326225748"/>
      <w:bookmarkStart w:id="907" w:name="_Toc326226527"/>
      <w:bookmarkStart w:id="908" w:name="_Toc326227071"/>
      <w:bookmarkStart w:id="909" w:name="_Toc326227614"/>
      <w:bookmarkStart w:id="910" w:name="_Toc326228154"/>
      <w:bookmarkStart w:id="911" w:name="_Toc326243918"/>
      <w:bookmarkStart w:id="912" w:name="_Toc326130138"/>
      <w:bookmarkStart w:id="913" w:name="_Toc326181761"/>
      <w:bookmarkStart w:id="914" w:name="_Toc326225749"/>
      <w:bookmarkStart w:id="915" w:name="_Toc326226528"/>
      <w:bookmarkStart w:id="916" w:name="_Toc326227072"/>
      <w:bookmarkStart w:id="917" w:name="_Toc326227615"/>
      <w:bookmarkStart w:id="918" w:name="_Toc326228155"/>
      <w:bookmarkStart w:id="919" w:name="_Toc326243919"/>
      <w:bookmarkStart w:id="920" w:name="_Toc326130139"/>
      <w:bookmarkStart w:id="921" w:name="_Toc326181762"/>
      <w:bookmarkStart w:id="922" w:name="_Toc326225750"/>
      <w:bookmarkStart w:id="923" w:name="_Toc326226529"/>
      <w:bookmarkStart w:id="924" w:name="_Toc326227073"/>
      <w:bookmarkStart w:id="925" w:name="_Toc326227616"/>
      <w:bookmarkStart w:id="926" w:name="_Toc326228156"/>
      <w:bookmarkStart w:id="927" w:name="_Toc326243920"/>
      <w:bookmarkStart w:id="928" w:name="_Toc326130140"/>
      <w:bookmarkStart w:id="929" w:name="_Toc326181763"/>
      <w:bookmarkStart w:id="930" w:name="_Toc326225751"/>
      <w:bookmarkStart w:id="931" w:name="_Toc326226530"/>
      <w:bookmarkStart w:id="932" w:name="_Toc326227074"/>
      <w:bookmarkStart w:id="933" w:name="_Toc326227617"/>
      <w:bookmarkStart w:id="934" w:name="_Toc326228157"/>
      <w:bookmarkStart w:id="935" w:name="_Toc326243921"/>
      <w:bookmarkStart w:id="936" w:name="_Toc326130141"/>
      <w:bookmarkStart w:id="937" w:name="_Toc326181764"/>
      <w:bookmarkStart w:id="938" w:name="_Toc326225752"/>
      <w:bookmarkStart w:id="939" w:name="_Toc326226531"/>
      <w:bookmarkStart w:id="940" w:name="_Toc326227075"/>
      <w:bookmarkStart w:id="941" w:name="_Toc326227618"/>
      <w:bookmarkStart w:id="942" w:name="_Toc326228158"/>
      <w:bookmarkStart w:id="943" w:name="_Toc326243922"/>
      <w:bookmarkStart w:id="944" w:name="_Toc326130142"/>
      <w:bookmarkStart w:id="945" w:name="_Toc326181765"/>
      <w:bookmarkStart w:id="946" w:name="_Toc326225753"/>
      <w:bookmarkStart w:id="947" w:name="_Toc326226532"/>
      <w:bookmarkStart w:id="948" w:name="_Toc326227076"/>
      <w:bookmarkStart w:id="949" w:name="_Toc326227619"/>
      <w:bookmarkStart w:id="950" w:name="_Toc326228159"/>
      <w:bookmarkStart w:id="951" w:name="_Toc326243923"/>
      <w:bookmarkStart w:id="952" w:name="_Toc326130143"/>
      <w:bookmarkStart w:id="953" w:name="_Toc326181766"/>
      <w:bookmarkStart w:id="954" w:name="_Toc326225754"/>
      <w:bookmarkStart w:id="955" w:name="_Toc326226533"/>
      <w:bookmarkStart w:id="956" w:name="_Toc326227077"/>
      <w:bookmarkStart w:id="957" w:name="_Toc326227620"/>
      <w:bookmarkStart w:id="958" w:name="_Toc326228160"/>
      <w:bookmarkStart w:id="959" w:name="_Toc326243924"/>
      <w:bookmarkStart w:id="960" w:name="_Toc326130144"/>
      <w:bookmarkStart w:id="961" w:name="_Toc326181767"/>
      <w:bookmarkStart w:id="962" w:name="_Toc326225755"/>
      <w:bookmarkStart w:id="963" w:name="_Toc326226534"/>
      <w:bookmarkStart w:id="964" w:name="_Toc326227078"/>
      <w:bookmarkStart w:id="965" w:name="_Toc326227621"/>
      <w:bookmarkStart w:id="966" w:name="_Toc326228161"/>
      <w:bookmarkStart w:id="967" w:name="_Toc326243925"/>
      <w:bookmarkStart w:id="968" w:name="_Toc326130145"/>
      <w:bookmarkStart w:id="969" w:name="_Toc326181768"/>
      <w:bookmarkStart w:id="970" w:name="_Toc326225756"/>
      <w:bookmarkStart w:id="971" w:name="_Toc326226535"/>
      <w:bookmarkStart w:id="972" w:name="_Toc326227079"/>
      <w:bookmarkStart w:id="973" w:name="_Toc326227622"/>
      <w:bookmarkStart w:id="974" w:name="_Toc326228162"/>
      <w:bookmarkStart w:id="975" w:name="_Toc326243926"/>
      <w:bookmarkStart w:id="976" w:name="_Toc326130146"/>
      <w:bookmarkStart w:id="977" w:name="_Toc326181769"/>
      <w:bookmarkStart w:id="978" w:name="_Toc326225757"/>
      <w:bookmarkStart w:id="979" w:name="_Toc326226536"/>
      <w:bookmarkStart w:id="980" w:name="_Toc326227080"/>
      <w:bookmarkStart w:id="981" w:name="_Toc326227623"/>
      <w:bookmarkStart w:id="982" w:name="_Toc326228163"/>
      <w:bookmarkStart w:id="983" w:name="_Toc326243927"/>
      <w:bookmarkStart w:id="984" w:name="_Toc326130147"/>
      <w:bookmarkStart w:id="985" w:name="_Toc326181770"/>
      <w:bookmarkStart w:id="986" w:name="_Toc326225758"/>
      <w:bookmarkStart w:id="987" w:name="_Toc326226537"/>
      <w:bookmarkStart w:id="988" w:name="_Toc326227081"/>
      <w:bookmarkStart w:id="989" w:name="_Toc326227624"/>
      <w:bookmarkStart w:id="990" w:name="_Toc326228164"/>
      <w:bookmarkStart w:id="991" w:name="_Toc326243928"/>
      <w:bookmarkStart w:id="992" w:name="_Toc326130148"/>
      <w:bookmarkStart w:id="993" w:name="_Toc326181771"/>
      <w:bookmarkStart w:id="994" w:name="_Toc326225759"/>
      <w:bookmarkStart w:id="995" w:name="_Toc326226538"/>
      <w:bookmarkStart w:id="996" w:name="_Toc326227082"/>
      <w:bookmarkStart w:id="997" w:name="_Toc326227625"/>
      <w:bookmarkStart w:id="998" w:name="_Toc326228165"/>
      <w:bookmarkStart w:id="999" w:name="_Toc326243929"/>
      <w:bookmarkStart w:id="1000" w:name="_Toc326130149"/>
      <w:bookmarkStart w:id="1001" w:name="_Toc326181772"/>
      <w:bookmarkStart w:id="1002" w:name="_Toc326225760"/>
      <w:bookmarkStart w:id="1003" w:name="_Toc326226539"/>
      <w:bookmarkStart w:id="1004" w:name="_Toc326227083"/>
      <w:bookmarkStart w:id="1005" w:name="_Toc326227626"/>
      <w:bookmarkStart w:id="1006" w:name="_Toc326228166"/>
      <w:bookmarkStart w:id="1007" w:name="_Toc326243930"/>
      <w:bookmarkStart w:id="1008" w:name="_Toc326130150"/>
      <w:bookmarkStart w:id="1009" w:name="_Toc326181773"/>
      <w:bookmarkStart w:id="1010" w:name="_Toc326225761"/>
      <w:bookmarkStart w:id="1011" w:name="_Toc326226540"/>
      <w:bookmarkStart w:id="1012" w:name="_Toc326227084"/>
      <w:bookmarkStart w:id="1013" w:name="_Toc326227627"/>
      <w:bookmarkStart w:id="1014" w:name="_Toc326228167"/>
      <w:bookmarkStart w:id="1015" w:name="_Toc326243931"/>
      <w:bookmarkStart w:id="1016" w:name="_Toc326130151"/>
      <w:bookmarkStart w:id="1017" w:name="_Toc326181774"/>
      <w:bookmarkStart w:id="1018" w:name="_Toc326225762"/>
      <w:bookmarkStart w:id="1019" w:name="_Toc326226541"/>
      <w:bookmarkStart w:id="1020" w:name="_Toc326227085"/>
      <w:bookmarkStart w:id="1021" w:name="_Toc326227628"/>
      <w:bookmarkStart w:id="1022" w:name="_Toc326228168"/>
      <w:bookmarkStart w:id="1023" w:name="_Toc326243932"/>
      <w:bookmarkStart w:id="1024" w:name="_Toc326130152"/>
      <w:bookmarkStart w:id="1025" w:name="_Toc326181775"/>
      <w:bookmarkStart w:id="1026" w:name="_Toc326225763"/>
      <w:bookmarkStart w:id="1027" w:name="_Toc326226542"/>
      <w:bookmarkStart w:id="1028" w:name="_Toc326227086"/>
      <w:bookmarkStart w:id="1029" w:name="_Toc326227629"/>
      <w:bookmarkStart w:id="1030" w:name="_Toc326228169"/>
      <w:bookmarkStart w:id="1031" w:name="_Toc326243933"/>
      <w:bookmarkStart w:id="1032" w:name="_Toc326130153"/>
      <w:bookmarkStart w:id="1033" w:name="_Toc326181776"/>
      <w:bookmarkStart w:id="1034" w:name="_Toc326225764"/>
      <w:bookmarkStart w:id="1035" w:name="_Toc326226543"/>
      <w:bookmarkStart w:id="1036" w:name="_Toc326227087"/>
      <w:bookmarkStart w:id="1037" w:name="_Toc326227630"/>
      <w:bookmarkStart w:id="1038" w:name="_Toc326228170"/>
      <w:bookmarkStart w:id="1039" w:name="_Toc326243934"/>
      <w:bookmarkStart w:id="1040" w:name="_Toc326130154"/>
      <w:bookmarkStart w:id="1041" w:name="_Toc326181777"/>
      <w:bookmarkStart w:id="1042" w:name="_Toc326225765"/>
      <w:bookmarkStart w:id="1043" w:name="_Toc326226544"/>
      <w:bookmarkStart w:id="1044" w:name="_Toc326227088"/>
      <w:bookmarkStart w:id="1045" w:name="_Toc326227631"/>
      <w:bookmarkStart w:id="1046" w:name="_Toc326228171"/>
      <w:bookmarkStart w:id="1047" w:name="_Toc326243935"/>
      <w:bookmarkStart w:id="1048" w:name="_Toc326130155"/>
      <w:bookmarkStart w:id="1049" w:name="_Toc326181778"/>
      <w:bookmarkStart w:id="1050" w:name="_Toc326225766"/>
      <w:bookmarkStart w:id="1051" w:name="_Toc326226545"/>
      <w:bookmarkStart w:id="1052" w:name="_Toc326227089"/>
      <w:bookmarkStart w:id="1053" w:name="_Toc326227632"/>
      <w:bookmarkStart w:id="1054" w:name="_Toc326228172"/>
      <w:bookmarkStart w:id="1055" w:name="_Toc326243936"/>
      <w:bookmarkStart w:id="1056" w:name="_Toc326130156"/>
      <w:bookmarkStart w:id="1057" w:name="_Toc326181779"/>
      <w:bookmarkStart w:id="1058" w:name="_Toc326225767"/>
      <w:bookmarkStart w:id="1059" w:name="_Toc326226546"/>
      <w:bookmarkStart w:id="1060" w:name="_Toc326227090"/>
      <w:bookmarkStart w:id="1061" w:name="_Toc326227633"/>
      <w:bookmarkStart w:id="1062" w:name="_Toc326228173"/>
      <w:bookmarkStart w:id="1063" w:name="_Toc326243937"/>
      <w:bookmarkStart w:id="1064" w:name="_Toc326130157"/>
      <w:bookmarkStart w:id="1065" w:name="_Toc326181780"/>
      <w:bookmarkStart w:id="1066" w:name="_Toc326225768"/>
      <w:bookmarkStart w:id="1067" w:name="_Toc326226547"/>
      <w:bookmarkStart w:id="1068" w:name="_Toc326227091"/>
      <w:bookmarkStart w:id="1069" w:name="_Toc326227634"/>
      <w:bookmarkStart w:id="1070" w:name="_Toc326228174"/>
      <w:bookmarkStart w:id="1071" w:name="_Toc326243938"/>
      <w:bookmarkStart w:id="1072" w:name="_Toc326130158"/>
      <w:bookmarkStart w:id="1073" w:name="_Toc326181781"/>
      <w:bookmarkStart w:id="1074" w:name="_Toc326225769"/>
      <w:bookmarkStart w:id="1075" w:name="_Toc326226548"/>
      <w:bookmarkStart w:id="1076" w:name="_Toc326227092"/>
      <w:bookmarkStart w:id="1077" w:name="_Toc326227635"/>
      <w:bookmarkStart w:id="1078" w:name="_Toc326228175"/>
      <w:bookmarkStart w:id="1079" w:name="_Toc326243939"/>
      <w:bookmarkStart w:id="1080" w:name="_Toc326130159"/>
      <w:bookmarkStart w:id="1081" w:name="_Toc326181782"/>
      <w:bookmarkStart w:id="1082" w:name="_Toc326225770"/>
      <w:bookmarkStart w:id="1083" w:name="_Toc326226549"/>
      <w:bookmarkStart w:id="1084" w:name="_Toc326227093"/>
      <w:bookmarkStart w:id="1085" w:name="_Toc326227636"/>
      <w:bookmarkStart w:id="1086" w:name="_Toc326228176"/>
      <w:bookmarkStart w:id="1087" w:name="_Toc326243940"/>
      <w:bookmarkStart w:id="1088" w:name="_Toc326130160"/>
      <w:bookmarkStart w:id="1089" w:name="_Toc326181783"/>
      <w:bookmarkStart w:id="1090" w:name="_Toc326225771"/>
      <w:bookmarkStart w:id="1091" w:name="_Toc326226550"/>
      <w:bookmarkStart w:id="1092" w:name="_Toc326227094"/>
      <w:bookmarkStart w:id="1093" w:name="_Toc326227637"/>
      <w:bookmarkStart w:id="1094" w:name="_Toc326228177"/>
      <w:bookmarkStart w:id="1095" w:name="_Toc326243941"/>
      <w:bookmarkStart w:id="1096" w:name="_Toc326130161"/>
      <w:bookmarkStart w:id="1097" w:name="_Toc326181784"/>
      <w:bookmarkStart w:id="1098" w:name="_Toc326225772"/>
      <w:bookmarkStart w:id="1099" w:name="_Toc326226551"/>
      <w:bookmarkStart w:id="1100" w:name="_Toc326227095"/>
      <w:bookmarkStart w:id="1101" w:name="_Toc326227638"/>
      <w:bookmarkStart w:id="1102" w:name="_Toc326228178"/>
      <w:bookmarkStart w:id="1103" w:name="_Toc326243942"/>
      <w:bookmarkStart w:id="1104" w:name="_Toc326130162"/>
      <w:bookmarkStart w:id="1105" w:name="_Toc326181785"/>
      <w:bookmarkStart w:id="1106" w:name="_Toc326225773"/>
      <w:bookmarkStart w:id="1107" w:name="_Toc326226552"/>
      <w:bookmarkStart w:id="1108" w:name="_Toc326227096"/>
      <w:bookmarkStart w:id="1109" w:name="_Toc326227639"/>
      <w:bookmarkStart w:id="1110" w:name="_Toc326228179"/>
      <w:bookmarkStart w:id="1111" w:name="_Toc326243943"/>
      <w:bookmarkStart w:id="1112" w:name="_Toc326130163"/>
      <w:bookmarkStart w:id="1113" w:name="_Toc326181786"/>
      <w:bookmarkStart w:id="1114" w:name="_Toc326225774"/>
      <w:bookmarkStart w:id="1115" w:name="_Toc326226553"/>
      <w:bookmarkStart w:id="1116" w:name="_Toc326227097"/>
      <w:bookmarkStart w:id="1117" w:name="_Toc326227640"/>
      <w:bookmarkStart w:id="1118" w:name="_Toc326228180"/>
      <w:bookmarkStart w:id="1119" w:name="_Toc326243944"/>
      <w:bookmarkStart w:id="1120" w:name="_Toc326130164"/>
      <w:bookmarkStart w:id="1121" w:name="_Toc326181787"/>
      <w:bookmarkStart w:id="1122" w:name="_Toc326225775"/>
      <w:bookmarkStart w:id="1123" w:name="_Toc326226554"/>
      <w:bookmarkStart w:id="1124" w:name="_Toc326227098"/>
      <w:bookmarkStart w:id="1125" w:name="_Toc326227641"/>
      <w:bookmarkStart w:id="1126" w:name="_Toc326228181"/>
      <w:bookmarkStart w:id="1127" w:name="_Toc326243945"/>
      <w:bookmarkStart w:id="1128" w:name="_Toc326130165"/>
      <w:bookmarkStart w:id="1129" w:name="_Toc326181788"/>
      <w:bookmarkStart w:id="1130" w:name="_Toc326225776"/>
      <w:bookmarkStart w:id="1131" w:name="_Toc326226555"/>
      <w:bookmarkStart w:id="1132" w:name="_Toc326227099"/>
      <w:bookmarkStart w:id="1133" w:name="_Toc326227642"/>
      <w:bookmarkStart w:id="1134" w:name="_Toc326228182"/>
      <w:bookmarkStart w:id="1135" w:name="_Toc326243946"/>
      <w:bookmarkStart w:id="1136" w:name="_Toc326130167"/>
      <w:bookmarkStart w:id="1137" w:name="_Toc326181790"/>
      <w:bookmarkStart w:id="1138" w:name="_Toc326225778"/>
      <w:bookmarkStart w:id="1139" w:name="_Toc326226557"/>
      <w:bookmarkStart w:id="1140" w:name="_Toc326227101"/>
      <w:bookmarkStart w:id="1141" w:name="_Toc326227644"/>
      <w:bookmarkStart w:id="1142" w:name="_Toc326228184"/>
      <w:bookmarkStart w:id="1143" w:name="_Toc326243948"/>
      <w:bookmarkStart w:id="1144" w:name="_Toc326130168"/>
      <w:bookmarkStart w:id="1145" w:name="_Toc326181791"/>
      <w:bookmarkStart w:id="1146" w:name="_Toc326225779"/>
      <w:bookmarkStart w:id="1147" w:name="_Toc326226558"/>
      <w:bookmarkStart w:id="1148" w:name="_Toc326227102"/>
      <w:bookmarkStart w:id="1149" w:name="_Toc326227645"/>
      <w:bookmarkStart w:id="1150" w:name="_Toc326228185"/>
      <w:bookmarkStart w:id="1151" w:name="_Toc326243949"/>
      <w:bookmarkStart w:id="1152" w:name="_Toc326130169"/>
      <w:bookmarkStart w:id="1153" w:name="_Toc326181792"/>
      <w:bookmarkStart w:id="1154" w:name="_Toc326225780"/>
      <w:bookmarkStart w:id="1155" w:name="_Toc326226559"/>
      <w:bookmarkStart w:id="1156" w:name="_Toc326227103"/>
      <w:bookmarkStart w:id="1157" w:name="_Toc326227646"/>
      <w:bookmarkStart w:id="1158" w:name="_Toc326228186"/>
      <w:bookmarkStart w:id="1159" w:name="_Toc326243950"/>
      <w:bookmarkStart w:id="1160" w:name="_Toc326130170"/>
      <w:bookmarkStart w:id="1161" w:name="_Toc326181793"/>
      <w:bookmarkStart w:id="1162" w:name="_Toc326225781"/>
      <w:bookmarkStart w:id="1163" w:name="_Toc326226560"/>
      <w:bookmarkStart w:id="1164" w:name="_Toc326227104"/>
      <w:bookmarkStart w:id="1165" w:name="_Toc326227647"/>
      <w:bookmarkStart w:id="1166" w:name="_Toc326228187"/>
      <w:bookmarkStart w:id="1167" w:name="_Toc326243951"/>
      <w:bookmarkStart w:id="1168" w:name="_Toc326130172"/>
      <w:bookmarkStart w:id="1169" w:name="_Toc326181795"/>
      <w:bookmarkStart w:id="1170" w:name="_Toc326225783"/>
      <w:bookmarkStart w:id="1171" w:name="_Toc326226562"/>
      <w:bookmarkStart w:id="1172" w:name="_Toc326227106"/>
      <w:bookmarkStart w:id="1173" w:name="_Toc326227649"/>
      <w:bookmarkStart w:id="1174" w:name="_Toc326228189"/>
      <w:bookmarkStart w:id="1175" w:name="_Toc326243953"/>
      <w:bookmarkStart w:id="1176" w:name="_Toc326130173"/>
      <w:bookmarkStart w:id="1177" w:name="_Toc326181796"/>
      <w:bookmarkStart w:id="1178" w:name="_Toc326225784"/>
      <w:bookmarkStart w:id="1179" w:name="_Toc326226563"/>
      <w:bookmarkStart w:id="1180" w:name="_Toc326227107"/>
      <w:bookmarkStart w:id="1181" w:name="_Toc326227650"/>
      <w:bookmarkStart w:id="1182" w:name="_Toc326228190"/>
      <w:bookmarkStart w:id="1183" w:name="_Toc326243954"/>
      <w:bookmarkStart w:id="1184" w:name="_Toc326130174"/>
      <w:bookmarkStart w:id="1185" w:name="_Toc326181797"/>
      <w:bookmarkStart w:id="1186" w:name="_Toc326225785"/>
      <w:bookmarkStart w:id="1187" w:name="_Toc326226564"/>
      <w:bookmarkStart w:id="1188" w:name="_Toc326227108"/>
      <w:bookmarkStart w:id="1189" w:name="_Toc326227651"/>
      <w:bookmarkStart w:id="1190" w:name="_Toc326228191"/>
      <w:bookmarkStart w:id="1191" w:name="_Toc326243955"/>
      <w:bookmarkStart w:id="1192" w:name="_Toc326130175"/>
      <w:bookmarkStart w:id="1193" w:name="_Toc326181798"/>
      <w:bookmarkStart w:id="1194" w:name="_Toc326225786"/>
      <w:bookmarkStart w:id="1195" w:name="_Toc326226565"/>
      <w:bookmarkStart w:id="1196" w:name="_Toc326227109"/>
      <w:bookmarkStart w:id="1197" w:name="_Toc326227652"/>
      <w:bookmarkStart w:id="1198" w:name="_Toc326228192"/>
      <w:bookmarkStart w:id="1199" w:name="_Toc326243956"/>
      <w:bookmarkStart w:id="1200" w:name="_Toc326130176"/>
      <w:bookmarkStart w:id="1201" w:name="_Toc326181799"/>
      <w:bookmarkStart w:id="1202" w:name="_Toc326225787"/>
      <w:bookmarkStart w:id="1203" w:name="_Toc326226566"/>
      <w:bookmarkStart w:id="1204" w:name="_Toc326227110"/>
      <w:bookmarkStart w:id="1205" w:name="_Toc326227653"/>
      <w:bookmarkStart w:id="1206" w:name="_Toc326228193"/>
      <w:bookmarkStart w:id="1207" w:name="_Toc326243957"/>
      <w:bookmarkStart w:id="1208" w:name="_Toc326130177"/>
      <w:bookmarkStart w:id="1209" w:name="_Toc326181800"/>
      <w:bookmarkStart w:id="1210" w:name="_Toc326225788"/>
      <w:bookmarkStart w:id="1211" w:name="_Toc326226567"/>
      <w:bookmarkStart w:id="1212" w:name="_Toc326227111"/>
      <w:bookmarkStart w:id="1213" w:name="_Toc326227654"/>
      <w:bookmarkStart w:id="1214" w:name="_Toc326228194"/>
      <w:bookmarkStart w:id="1215" w:name="_Toc326243958"/>
      <w:bookmarkStart w:id="1216" w:name="_Toc326130178"/>
      <w:bookmarkStart w:id="1217" w:name="_Toc326181801"/>
      <w:bookmarkStart w:id="1218" w:name="_Toc326225789"/>
      <w:bookmarkStart w:id="1219" w:name="_Toc326226568"/>
      <w:bookmarkStart w:id="1220" w:name="_Toc326227112"/>
      <w:bookmarkStart w:id="1221" w:name="_Toc326227655"/>
      <w:bookmarkStart w:id="1222" w:name="_Toc326228195"/>
      <w:bookmarkStart w:id="1223" w:name="_Toc326243959"/>
      <w:bookmarkStart w:id="1224" w:name="_Toc326130179"/>
      <w:bookmarkStart w:id="1225" w:name="_Toc326181802"/>
      <w:bookmarkStart w:id="1226" w:name="_Toc326225790"/>
      <w:bookmarkStart w:id="1227" w:name="_Toc326226569"/>
      <w:bookmarkStart w:id="1228" w:name="_Toc326227113"/>
      <w:bookmarkStart w:id="1229" w:name="_Toc326227656"/>
      <w:bookmarkStart w:id="1230" w:name="_Toc326228196"/>
      <w:bookmarkStart w:id="1231" w:name="_Toc326243960"/>
      <w:bookmarkStart w:id="1232" w:name="_Toc326130180"/>
      <w:bookmarkStart w:id="1233" w:name="_Toc326181803"/>
      <w:bookmarkStart w:id="1234" w:name="_Toc326225791"/>
      <w:bookmarkStart w:id="1235" w:name="_Toc326226570"/>
      <w:bookmarkStart w:id="1236" w:name="_Toc326227114"/>
      <w:bookmarkStart w:id="1237" w:name="_Toc326227657"/>
      <w:bookmarkStart w:id="1238" w:name="_Toc326228197"/>
      <w:bookmarkStart w:id="1239" w:name="_Toc326243961"/>
      <w:bookmarkStart w:id="1240" w:name="_Toc326130181"/>
      <w:bookmarkStart w:id="1241" w:name="_Toc326181804"/>
      <w:bookmarkStart w:id="1242" w:name="_Toc326225792"/>
      <w:bookmarkStart w:id="1243" w:name="_Toc326226571"/>
      <w:bookmarkStart w:id="1244" w:name="_Toc326227115"/>
      <w:bookmarkStart w:id="1245" w:name="_Toc326227658"/>
      <w:bookmarkStart w:id="1246" w:name="_Toc326228198"/>
      <w:bookmarkStart w:id="1247" w:name="_Toc326243962"/>
      <w:bookmarkStart w:id="1248" w:name="_Toc326130186"/>
      <w:bookmarkStart w:id="1249" w:name="_Toc326181809"/>
      <w:bookmarkStart w:id="1250" w:name="_Toc326225797"/>
      <w:bookmarkStart w:id="1251" w:name="_Toc326226576"/>
      <w:bookmarkStart w:id="1252" w:name="_Toc326227120"/>
      <w:bookmarkStart w:id="1253" w:name="_Toc326227663"/>
      <w:bookmarkStart w:id="1254" w:name="_Toc326228203"/>
      <w:bookmarkStart w:id="1255" w:name="_Toc326243967"/>
      <w:bookmarkStart w:id="1256" w:name="_Toc326130187"/>
      <w:bookmarkStart w:id="1257" w:name="_Toc326181810"/>
      <w:bookmarkStart w:id="1258" w:name="_Toc326225798"/>
      <w:bookmarkStart w:id="1259" w:name="_Toc326226577"/>
      <w:bookmarkStart w:id="1260" w:name="_Toc326227121"/>
      <w:bookmarkStart w:id="1261" w:name="_Toc326227664"/>
      <w:bookmarkStart w:id="1262" w:name="_Toc326228204"/>
      <w:bookmarkStart w:id="1263" w:name="_Toc326243968"/>
      <w:bookmarkStart w:id="1264" w:name="_Toc326130189"/>
      <w:bookmarkStart w:id="1265" w:name="_Toc326181812"/>
      <w:bookmarkStart w:id="1266" w:name="_Toc326225800"/>
      <w:bookmarkStart w:id="1267" w:name="_Toc326226579"/>
      <w:bookmarkStart w:id="1268" w:name="_Toc326227123"/>
      <w:bookmarkStart w:id="1269" w:name="_Toc326227666"/>
      <w:bookmarkStart w:id="1270" w:name="_Toc326228206"/>
      <w:bookmarkStart w:id="1271" w:name="_Toc326243970"/>
      <w:bookmarkStart w:id="1272" w:name="_Toc326130190"/>
      <w:bookmarkStart w:id="1273" w:name="_Toc326181813"/>
      <w:bookmarkStart w:id="1274" w:name="_Toc326225801"/>
      <w:bookmarkStart w:id="1275" w:name="_Toc326226580"/>
      <w:bookmarkStart w:id="1276" w:name="_Toc326227124"/>
      <w:bookmarkStart w:id="1277" w:name="_Toc326227667"/>
      <w:bookmarkStart w:id="1278" w:name="_Toc326228207"/>
      <w:bookmarkStart w:id="1279" w:name="_Toc326243971"/>
      <w:bookmarkStart w:id="1280" w:name="_Toc326130191"/>
      <w:bookmarkStart w:id="1281" w:name="_Toc326181814"/>
      <w:bookmarkStart w:id="1282" w:name="_Toc326225802"/>
      <w:bookmarkStart w:id="1283" w:name="_Toc326226581"/>
      <w:bookmarkStart w:id="1284" w:name="_Toc326227125"/>
      <w:bookmarkStart w:id="1285" w:name="_Toc326227668"/>
      <w:bookmarkStart w:id="1286" w:name="_Toc326228208"/>
      <w:bookmarkStart w:id="1287" w:name="_Toc326243972"/>
      <w:bookmarkStart w:id="1288" w:name="_Toc326130192"/>
      <w:bookmarkStart w:id="1289" w:name="_Toc326181815"/>
      <w:bookmarkStart w:id="1290" w:name="_Toc326225803"/>
      <w:bookmarkStart w:id="1291" w:name="_Toc326226582"/>
      <w:bookmarkStart w:id="1292" w:name="_Toc326227126"/>
      <w:bookmarkStart w:id="1293" w:name="_Toc326227669"/>
      <w:bookmarkStart w:id="1294" w:name="_Toc326228209"/>
      <w:bookmarkStart w:id="1295" w:name="_Toc326243973"/>
      <w:bookmarkStart w:id="1296" w:name="_Toc326130193"/>
      <w:bookmarkStart w:id="1297" w:name="_Toc326181816"/>
      <w:bookmarkStart w:id="1298" w:name="_Toc326225804"/>
      <w:bookmarkStart w:id="1299" w:name="_Toc326226583"/>
      <w:bookmarkStart w:id="1300" w:name="_Toc326227127"/>
      <w:bookmarkStart w:id="1301" w:name="_Toc326227670"/>
      <w:bookmarkStart w:id="1302" w:name="_Toc326228210"/>
      <w:bookmarkStart w:id="1303" w:name="_Toc326243974"/>
      <w:bookmarkStart w:id="1304" w:name="_Toc326130194"/>
      <w:bookmarkStart w:id="1305" w:name="_Toc326181817"/>
      <w:bookmarkStart w:id="1306" w:name="_Toc326225805"/>
      <w:bookmarkStart w:id="1307" w:name="_Toc326226584"/>
      <w:bookmarkStart w:id="1308" w:name="_Toc326227128"/>
      <w:bookmarkStart w:id="1309" w:name="_Toc326227671"/>
      <w:bookmarkStart w:id="1310" w:name="_Toc326228211"/>
      <w:bookmarkStart w:id="1311" w:name="_Toc326243975"/>
      <w:bookmarkStart w:id="1312" w:name="_Toc326130195"/>
      <w:bookmarkStart w:id="1313" w:name="_Toc326181818"/>
      <w:bookmarkStart w:id="1314" w:name="_Toc326225806"/>
      <w:bookmarkStart w:id="1315" w:name="_Toc326226585"/>
      <w:bookmarkStart w:id="1316" w:name="_Toc326227129"/>
      <w:bookmarkStart w:id="1317" w:name="_Toc326227672"/>
      <w:bookmarkStart w:id="1318" w:name="_Toc326228212"/>
      <w:bookmarkStart w:id="1319" w:name="_Toc326243976"/>
      <w:bookmarkStart w:id="1320" w:name="_Toc326130196"/>
      <w:bookmarkStart w:id="1321" w:name="_Toc326181819"/>
      <w:bookmarkStart w:id="1322" w:name="_Toc326225807"/>
      <w:bookmarkStart w:id="1323" w:name="_Toc326226586"/>
      <w:bookmarkStart w:id="1324" w:name="_Toc326227130"/>
      <w:bookmarkStart w:id="1325" w:name="_Toc326227673"/>
      <w:bookmarkStart w:id="1326" w:name="_Toc326228213"/>
      <w:bookmarkStart w:id="1327" w:name="_Toc326243977"/>
      <w:bookmarkStart w:id="1328" w:name="_Toc326130197"/>
      <w:bookmarkStart w:id="1329" w:name="_Toc326181820"/>
      <w:bookmarkStart w:id="1330" w:name="_Toc326225808"/>
      <w:bookmarkStart w:id="1331" w:name="_Toc326226587"/>
      <w:bookmarkStart w:id="1332" w:name="_Toc326227131"/>
      <w:bookmarkStart w:id="1333" w:name="_Toc326227674"/>
      <w:bookmarkStart w:id="1334" w:name="_Toc326228214"/>
      <w:bookmarkStart w:id="1335" w:name="_Toc326243978"/>
      <w:bookmarkStart w:id="1336" w:name="_Toc326130198"/>
      <w:bookmarkStart w:id="1337" w:name="_Toc326181821"/>
      <w:bookmarkStart w:id="1338" w:name="_Toc326225809"/>
      <w:bookmarkStart w:id="1339" w:name="_Toc326226588"/>
      <w:bookmarkStart w:id="1340" w:name="_Toc326227132"/>
      <w:bookmarkStart w:id="1341" w:name="_Toc326227675"/>
      <w:bookmarkStart w:id="1342" w:name="_Toc326228215"/>
      <w:bookmarkStart w:id="1343" w:name="_Toc326243979"/>
      <w:bookmarkStart w:id="1344" w:name="_Toc326130199"/>
      <w:bookmarkStart w:id="1345" w:name="_Toc326181822"/>
      <w:bookmarkStart w:id="1346" w:name="_Toc326225810"/>
      <w:bookmarkStart w:id="1347" w:name="_Toc326226589"/>
      <w:bookmarkStart w:id="1348" w:name="_Toc326227133"/>
      <w:bookmarkStart w:id="1349" w:name="_Toc326227676"/>
      <w:bookmarkStart w:id="1350" w:name="_Toc326228216"/>
      <w:bookmarkStart w:id="1351" w:name="_Toc326243980"/>
      <w:bookmarkStart w:id="1352" w:name="_Toc326130200"/>
      <w:bookmarkStart w:id="1353" w:name="_Toc326181823"/>
      <w:bookmarkStart w:id="1354" w:name="_Toc326225811"/>
      <w:bookmarkStart w:id="1355" w:name="_Toc326226590"/>
      <w:bookmarkStart w:id="1356" w:name="_Toc326227134"/>
      <w:bookmarkStart w:id="1357" w:name="_Toc326227677"/>
      <w:bookmarkStart w:id="1358" w:name="_Toc326228217"/>
      <w:bookmarkStart w:id="1359" w:name="_Toc326243981"/>
      <w:bookmarkStart w:id="1360" w:name="_Toc326130201"/>
      <w:bookmarkStart w:id="1361" w:name="_Toc326181824"/>
      <w:bookmarkStart w:id="1362" w:name="_Toc326225812"/>
      <w:bookmarkStart w:id="1363" w:name="_Toc326226591"/>
      <w:bookmarkStart w:id="1364" w:name="_Toc326227135"/>
      <w:bookmarkStart w:id="1365" w:name="_Toc326227678"/>
      <w:bookmarkStart w:id="1366" w:name="_Toc326228218"/>
      <w:bookmarkStart w:id="1367" w:name="_Toc326243982"/>
      <w:bookmarkStart w:id="1368" w:name="_Toc326130202"/>
      <w:bookmarkStart w:id="1369" w:name="_Toc326181825"/>
      <w:bookmarkStart w:id="1370" w:name="_Toc326225813"/>
      <w:bookmarkStart w:id="1371" w:name="_Toc326226592"/>
      <w:bookmarkStart w:id="1372" w:name="_Toc326227136"/>
      <w:bookmarkStart w:id="1373" w:name="_Toc326227679"/>
      <w:bookmarkStart w:id="1374" w:name="_Toc326228219"/>
      <w:bookmarkStart w:id="1375" w:name="_Toc326243983"/>
      <w:bookmarkStart w:id="1376" w:name="_Toc326130203"/>
      <w:bookmarkStart w:id="1377" w:name="_Toc326181826"/>
      <w:bookmarkStart w:id="1378" w:name="_Toc326225814"/>
      <w:bookmarkStart w:id="1379" w:name="_Toc326226593"/>
      <w:bookmarkStart w:id="1380" w:name="_Toc326227137"/>
      <w:bookmarkStart w:id="1381" w:name="_Toc326227680"/>
      <w:bookmarkStart w:id="1382" w:name="_Toc326228220"/>
      <w:bookmarkStart w:id="1383" w:name="_Toc326243984"/>
      <w:bookmarkStart w:id="1384" w:name="_Toc326130204"/>
      <w:bookmarkStart w:id="1385" w:name="_Toc326181827"/>
      <w:bookmarkStart w:id="1386" w:name="_Toc326225815"/>
      <w:bookmarkStart w:id="1387" w:name="_Toc326226594"/>
      <w:bookmarkStart w:id="1388" w:name="_Toc326227138"/>
      <w:bookmarkStart w:id="1389" w:name="_Toc326227681"/>
      <w:bookmarkStart w:id="1390" w:name="_Toc326228221"/>
      <w:bookmarkStart w:id="1391" w:name="_Toc326243985"/>
      <w:bookmarkStart w:id="1392" w:name="_Toc326130205"/>
      <w:bookmarkStart w:id="1393" w:name="_Toc326181828"/>
      <w:bookmarkStart w:id="1394" w:name="_Toc326225816"/>
      <w:bookmarkStart w:id="1395" w:name="_Toc326226595"/>
      <w:bookmarkStart w:id="1396" w:name="_Toc326227139"/>
      <w:bookmarkStart w:id="1397" w:name="_Toc326227682"/>
      <w:bookmarkStart w:id="1398" w:name="_Toc326228222"/>
      <w:bookmarkStart w:id="1399" w:name="_Toc326243986"/>
      <w:bookmarkStart w:id="1400" w:name="_Toc326130206"/>
      <w:bookmarkStart w:id="1401" w:name="_Toc326181829"/>
      <w:bookmarkStart w:id="1402" w:name="_Toc326225817"/>
      <w:bookmarkStart w:id="1403" w:name="_Toc326226596"/>
      <w:bookmarkStart w:id="1404" w:name="_Toc326227140"/>
      <w:bookmarkStart w:id="1405" w:name="_Toc326227683"/>
      <w:bookmarkStart w:id="1406" w:name="_Toc326228223"/>
      <w:bookmarkStart w:id="1407" w:name="_Toc326243987"/>
      <w:bookmarkStart w:id="1408" w:name="_Toc326130207"/>
      <w:bookmarkStart w:id="1409" w:name="_Toc326181830"/>
      <w:bookmarkStart w:id="1410" w:name="_Toc326225818"/>
      <w:bookmarkStart w:id="1411" w:name="_Toc326226597"/>
      <w:bookmarkStart w:id="1412" w:name="_Toc326227141"/>
      <w:bookmarkStart w:id="1413" w:name="_Toc326227684"/>
      <w:bookmarkStart w:id="1414" w:name="_Toc326228224"/>
      <w:bookmarkStart w:id="1415" w:name="_Toc326243988"/>
      <w:bookmarkStart w:id="1416" w:name="_Toc326130208"/>
      <w:bookmarkStart w:id="1417" w:name="_Toc326181831"/>
      <w:bookmarkStart w:id="1418" w:name="_Toc326225819"/>
      <w:bookmarkStart w:id="1419" w:name="_Toc326226598"/>
      <w:bookmarkStart w:id="1420" w:name="_Toc326227142"/>
      <w:bookmarkStart w:id="1421" w:name="_Toc326227685"/>
      <w:bookmarkStart w:id="1422" w:name="_Toc326228225"/>
      <w:bookmarkStart w:id="1423" w:name="_Toc326243989"/>
      <w:bookmarkStart w:id="1424" w:name="_Toc326130209"/>
      <w:bookmarkStart w:id="1425" w:name="_Toc326181832"/>
      <w:bookmarkStart w:id="1426" w:name="_Toc326225820"/>
      <w:bookmarkStart w:id="1427" w:name="_Toc326226599"/>
      <w:bookmarkStart w:id="1428" w:name="_Toc326227143"/>
      <w:bookmarkStart w:id="1429" w:name="_Toc326227686"/>
      <w:bookmarkStart w:id="1430" w:name="_Toc326228226"/>
      <w:bookmarkStart w:id="1431" w:name="_Toc326243990"/>
      <w:bookmarkStart w:id="1432" w:name="_Toc326130210"/>
      <w:bookmarkStart w:id="1433" w:name="_Toc326181833"/>
      <w:bookmarkStart w:id="1434" w:name="_Toc326225821"/>
      <w:bookmarkStart w:id="1435" w:name="_Toc326226600"/>
      <w:bookmarkStart w:id="1436" w:name="_Toc326227144"/>
      <w:bookmarkStart w:id="1437" w:name="_Toc326227687"/>
      <w:bookmarkStart w:id="1438" w:name="_Toc326228227"/>
      <w:bookmarkStart w:id="1439" w:name="_Toc326243991"/>
      <w:bookmarkStart w:id="1440" w:name="_Toc326130211"/>
      <w:bookmarkStart w:id="1441" w:name="_Toc326181834"/>
      <w:bookmarkStart w:id="1442" w:name="_Toc326225822"/>
      <w:bookmarkStart w:id="1443" w:name="_Toc326226601"/>
      <w:bookmarkStart w:id="1444" w:name="_Toc326227145"/>
      <w:bookmarkStart w:id="1445" w:name="_Toc326227688"/>
      <w:bookmarkStart w:id="1446" w:name="_Toc326228228"/>
      <w:bookmarkStart w:id="1447" w:name="_Toc326243992"/>
      <w:bookmarkStart w:id="1448" w:name="_Toc326130212"/>
      <w:bookmarkStart w:id="1449" w:name="_Toc326181835"/>
      <w:bookmarkStart w:id="1450" w:name="_Toc326225823"/>
      <w:bookmarkStart w:id="1451" w:name="_Toc326226602"/>
      <w:bookmarkStart w:id="1452" w:name="_Toc326227146"/>
      <w:bookmarkStart w:id="1453" w:name="_Toc326227689"/>
      <w:bookmarkStart w:id="1454" w:name="_Toc326228229"/>
      <w:bookmarkStart w:id="1455" w:name="_Toc326243993"/>
      <w:bookmarkStart w:id="1456" w:name="_Toc326130213"/>
      <w:bookmarkStart w:id="1457" w:name="_Toc326181836"/>
      <w:bookmarkStart w:id="1458" w:name="_Toc326225824"/>
      <w:bookmarkStart w:id="1459" w:name="_Toc326226603"/>
      <w:bookmarkStart w:id="1460" w:name="_Toc326227147"/>
      <w:bookmarkStart w:id="1461" w:name="_Toc326227690"/>
      <w:bookmarkStart w:id="1462" w:name="_Toc326228230"/>
      <w:bookmarkStart w:id="1463" w:name="_Toc326243994"/>
      <w:bookmarkStart w:id="1464" w:name="_Toc326130214"/>
      <w:bookmarkStart w:id="1465" w:name="_Toc326181837"/>
      <w:bookmarkStart w:id="1466" w:name="_Toc326225825"/>
      <w:bookmarkStart w:id="1467" w:name="_Toc326226604"/>
      <w:bookmarkStart w:id="1468" w:name="_Toc326227148"/>
      <w:bookmarkStart w:id="1469" w:name="_Toc326227691"/>
      <w:bookmarkStart w:id="1470" w:name="_Toc326228231"/>
      <w:bookmarkStart w:id="1471" w:name="_Toc326243995"/>
      <w:bookmarkStart w:id="1472" w:name="_Toc326130215"/>
      <w:bookmarkStart w:id="1473" w:name="_Toc326181838"/>
      <w:bookmarkStart w:id="1474" w:name="_Toc326225826"/>
      <w:bookmarkStart w:id="1475" w:name="_Toc326226605"/>
      <w:bookmarkStart w:id="1476" w:name="_Toc326227149"/>
      <w:bookmarkStart w:id="1477" w:name="_Toc326227692"/>
      <w:bookmarkStart w:id="1478" w:name="_Toc326228232"/>
      <w:bookmarkStart w:id="1479" w:name="_Toc326243996"/>
      <w:bookmarkStart w:id="1480" w:name="_Toc326130217"/>
      <w:bookmarkStart w:id="1481" w:name="_Toc326181840"/>
      <w:bookmarkStart w:id="1482" w:name="_Toc326225828"/>
      <w:bookmarkStart w:id="1483" w:name="_Toc326226607"/>
      <w:bookmarkStart w:id="1484" w:name="_Toc326227151"/>
      <w:bookmarkStart w:id="1485" w:name="_Toc326227694"/>
      <w:bookmarkStart w:id="1486" w:name="_Toc326228234"/>
      <w:bookmarkStart w:id="1487" w:name="_Toc326243998"/>
      <w:bookmarkStart w:id="1488" w:name="_Toc326130218"/>
      <w:bookmarkStart w:id="1489" w:name="_Toc326181841"/>
      <w:bookmarkStart w:id="1490" w:name="_Toc326225829"/>
      <w:bookmarkStart w:id="1491" w:name="_Toc326226608"/>
      <w:bookmarkStart w:id="1492" w:name="_Toc326227152"/>
      <w:bookmarkStart w:id="1493" w:name="_Toc326227695"/>
      <w:bookmarkStart w:id="1494" w:name="_Toc326228235"/>
      <w:bookmarkStart w:id="1495" w:name="_Toc326243999"/>
      <w:bookmarkStart w:id="1496" w:name="_Toc326130219"/>
      <w:bookmarkStart w:id="1497" w:name="_Toc326181842"/>
      <w:bookmarkStart w:id="1498" w:name="_Toc326225830"/>
      <w:bookmarkStart w:id="1499" w:name="_Toc326226609"/>
      <w:bookmarkStart w:id="1500" w:name="_Toc326227153"/>
      <w:bookmarkStart w:id="1501" w:name="_Toc326227696"/>
      <w:bookmarkStart w:id="1502" w:name="_Toc326228236"/>
      <w:bookmarkStart w:id="1503" w:name="_Toc326244000"/>
      <w:bookmarkStart w:id="1504" w:name="_Toc326130221"/>
      <w:bookmarkStart w:id="1505" w:name="_Toc326181844"/>
      <w:bookmarkStart w:id="1506" w:name="_Toc326225832"/>
      <w:bookmarkStart w:id="1507" w:name="_Toc326226611"/>
      <w:bookmarkStart w:id="1508" w:name="_Toc326227155"/>
      <w:bookmarkStart w:id="1509" w:name="_Toc326227698"/>
      <w:bookmarkStart w:id="1510" w:name="_Toc326228238"/>
      <w:bookmarkStart w:id="1511" w:name="_Toc326244002"/>
      <w:bookmarkStart w:id="1512" w:name="_Toc326130222"/>
      <w:bookmarkStart w:id="1513" w:name="_Toc326181845"/>
      <w:bookmarkStart w:id="1514" w:name="_Toc326225833"/>
      <w:bookmarkStart w:id="1515" w:name="_Toc326226612"/>
      <w:bookmarkStart w:id="1516" w:name="_Toc326227156"/>
      <w:bookmarkStart w:id="1517" w:name="_Toc326227699"/>
      <w:bookmarkStart w:id="1518" w:name="_Toc326228239"/>
      <w:bookmarkStart w:id="1519" w:name="_Toc326244003"/>
      <w:bookmarkStart w:id="1520" w:name="_Toc326130223"/>
      <w:bookmarkStart w:id="1521" w:name="_Toc326181846"/>
      <w:bookmarkStart w:id="1522" w:name="_Toc326225834"/>
      <w:bookmarkStart w:id="1523" w:name="_Toc326226613"/>
      <w:bookmarkStart w:id="1524" w:name="_Toc326227157"/>
      <w:bookmarkStart w:id="1525" w:name="_Toc326227700"/>
      <w:bookmarkStart w:id="1526" w:name="_Toc326228240"/>
      <w:bookmarkStart w:id="1527" w:name="_Toc326244004"/>
      <w:bookmarkStart w:id="1528" w:name="_Toc326130224"/>
      <w:bookmarkStart w:id="1529" w:name="_Toc326181847"/>
      <w:bookmarkStart w:id="1530" w:name="_Toc326225835"/>
      <w:bookmarkStart w:id="1531" w:name="_Toc326226614"/>
      <w:bookmarkStart w:id="1532" w:name="_Toc326227158"/>
      <w:bookmarkStart w:id="1533" w:name="_Toc326227701"/>
      <w:bookmarkStart w:id="1534" w:name="_Toc326228241"/>
      <w:bookmarkStart w:id="1535" w:name="_Toc326244005"/>
      <w:bookmarkStart w:id="1536" w:name="_Toc284831877"/>
      <w:bookmarkStart w:id="1537" w:name="_Toc284918363"/>
      <w:bookmarkStart w:id="1538" w:name="_Toc284933252"/>
      <w:bookmarkStart w:id="1539" w:name="_Toc284831878"/>
      <w:bookmarkStart w:id="1540" w:name="_Toc284918364"/>
      <w:bookmarkStart w:id="1541" w:name="_Toc284933253"/>
      <w:bookmarkStart w:id="1542" w:name="_Toc326130227"/>
      <w:bookmarkStart w:id="1543" w:name="_Toc326181850"/>
      <w:bookmarkStart w:id="1544" w:name="_Toc326225838"/>
      <w:bookmarkStart w:id="1545" w:name="_Toc326226617"/>
      <w:bookmarkStart w:id="1546" w:name="_Toc326227161"/>
      <w:bookmarkStart w:id="1547" w:name="_Toc326227704"/>
      <w:bookmarkStart w:id="1548" w:name="_Toc326228244"/>
      <w:bookmarkStart w:id="1549" w:name="_Toc326244008"/>
      <w:bookmarkStart w:id="1550" w:name="_Toc326130228"/>
      <w:bookmarkStart w:id="1551" w:name="_Toc326181851"/>
      <w:bookmarkStart w:id="1552" w:name="_Toc326225839"/>
      <w:bookmarkStart w:id="1553" w:name="_Toc326226618"/>
      <w:bookmarkStart w:id="1554" w:name="_Toc326227162"/>
      <w:bookmarkStart w:id="1555" w:name="_Toc326227705"/>
      <w:bookmarkStart w:id="1556" w:name="_Toc326228245"/>
      <w:bookmarkStart w:id="1557" w:name="_Toc326244009"/>
      <w:bookmarkStart w:id="1558" w:name="_Toc326130229"/>
      <w:bookmarkStart w:id="1559" w:name="_Toc326181852"/>
      <w:bookmarkStart w:id="1560" w:name="_Toc326225840"/>
      <w:bookmarkStart w:id="1561" w:name="_Toc326226619"/>
      <w:bookmarkStart w:id="1562" w:name="_Toc326227163"/>
      <w:bookmarkStart w:id="1563" w:name="_Toc326227706"/>
      <w:bookmarkStart w:id="1564" w:name="_Toc326228246"/>
      <w:bookmarkStart w:id="1565" w:name="_Toc326244010"/>
      <w:bookmarkStart w:id="1566" w:name="_Toc326130230"/>
      <w:bookmarkStart w:id="1567" w:name="_Toc326181853"/>
      <w:bookmarkStart w:id="1568" w:name="_Toc326225841"/>
      <w:bookmarkStart w:id="1569" w:name="_Toc326226620"/>
      <w:bookmarkStart w:id="1570" w:name="_Toc326227164"/>
      <w:bookmarkStart w:id="1571" w:name="_Toc326227707"/>
      <w:bookmarkStart w:id="1572" w:name="_Toc326228247"/>
      <w:bookmarkStart w:id="1573" w:name="_Toc326244011"/>
      <w:bookmarkStart w:id="1574" w:name="_Toc295917499"/>
      <w:bookmarkStart w:id="1575" w:name="_Toc295979886"/>
      <w:bookmarkStart w:id="1576" w:name="_Toc295917500"/>
      <w:bookmarkStart w:id="1577" w:name="_Toc295979887"/>
      <w:bookmarkStart w:id="1578" w:name="_Toc326130233"/>
      <w:bookmarkStart w:id="1579" w:name="_Toc326181856"/>
      <w:bookmarkStart w:id="1580" w:name="_Toc326225844"/>
      <w:bookmarkStart w:id="1581" w:name="_Toc326226623"/>
      <w:bookmarkStart w:id="1582" w:name="_Toc326227167"/>
      <w:bookmarkStart w:id="1583" w:name="_Toc326227710"/>
      <w:bookmarkStart w:id="1584" w:name="_Toc326228250"/>
      <w:bookmarkStart w:id="1585" w:name="_Toc326244014"/>
      <w:bookmarkStart w:id="1586" w:name="_Toc326130236"/>
      <w:bookmarkStart w:id="1587" w:name="_Toc326181859"/>
      <w:bookmarkStart w:id="1588" w:name="_Toc326225847"/>
      <w:bookmarkStart w:id="1589" w:name="_Toc326226626"/>
      <w:bookmarkStart w:id="1590" w:name="_Toc326227170"/>
      <w:bookmarkStart w:id="1591" w:name="_Toc326227713"/>
      <w:bookmarkStart w:id="1592" w:name="_Toc326228253"/>
      <w:bookmarkStart w:id="1593" w:name="_Toc326244017"/>
      <w:bookmarkStart w:id="1594" w:name="_Toc326130237"/>
      <w:bookmarkStart w:id="1595" w:name="_Toc326181860"/>
      <w:bookmarkStart w:id="1596" w:name="_Toc326225848"/>
      <w:bookmarkStart w:id="1597" w:name="_Toc326226627"/>
      <w:bookmarkStart w:id="1598" w:name="_Toc326227171"/>
      <w:bookmarkStart w:id="1599" w:name="_Toc326227714"/>
      <w:bookmarkStart w:id="1600" w:name="_Toc326228254"/>
      <w:bookmarkStart w:id="1601" w:name="_Toc326244018"/>
      <w:bookmarkStart w:id="1602" w:name="_Toc326130292"/>
      <w:bookmarkStart w:id="1603" w:name="_Toc326181915"/>
      <w:bookmarkStart w:id="1604" w:name="_Toc326225903"/>
      <w:bookmarkStart w:id="1605" w:name="_Toc326226682"/>
      <w:bookmarkStart w:id="1606" w:name="_Toc326227226"/>
      <w:bookmarkStart w:id="1607" w:name="_Toc326227769"/>
      <w:bookmarkStart w:id="1608" w:name="_Toc326228309"/>
      <w:bookmarkStart w:id="1609" w:name="_Toc326244073"/>
      <w:bookmarkStart w:id="1610" w:name="_Toc326130293"/>
      <w:bookmarkStart w:id="1611" w:name="_Toc326181916"/>
      <w:bookmarkStart w:id="1612" w:name="_Toc326225904"/>
      <w:bookmarkStart w:id="1613" w:name="_Toc326226683"/>
      <w:bookmarkStart w:id="1614" w:name="_Toc326227227"/>
      <w:bookmarkStart w:id="1615" w:name="_Toc326227770"/>
      <w:bookmarkStart w:id="1616" w:name="_Toc326228310"/>
      <w:bookmarkStart w:id="1617" w:name="_Toc326244074"/>
      <w:bookmarkStart w:id="1618" w:name="_Toc326130294"/>
      <w:bookmarkStart w:id="1619" w:name="_Toc326181917"/>
      <w:bookmarkStart w:id="1620" w:name="_Toc326225905"/>
      <w:bookmarkStart w:id="1621" w:name="_Toc326226684"/>
      <w:bookmarkStart w:id="1622" w:name="_Toc326227228"/>
      <w:bookmarkStart w:id="1623" w:name="_Toc326227771"/>
      <w:bookmarkStart w:id="1624" w:name="_Toc326228311"/>
      <w:bookmarkStart w:id="1625" w:name="_Toc326244075"/>
      <w:bookmarkStart w:id="1626" w:name="_Toc326130295"/>
      <w:bookmarkStart w:id="1627" w:name="_Toc326181918"/>
      <w:bookmarkStart w:id="1628" w:name="_Toc326225906"/>
      <w:bookmarkStart w:id="1629" w:name="_Toc326226685"/>
      <w:bookmarkStart w:id="1630" w:name="_Toc326227229"/>
      <w:bookmarkStart w:id="1631" w:name="_Toc326227772"/>
      <w:bookmarkStart w:id="1632" w:name="_Toc326228312"/>
      <w:bookmarkStart w:id="1633" w:name="_Toc326244076"/>
      <w:bookmarkStart w:id="1634" w:name="_Toc326130296"/>
      <w:bookmarkStart w:id="1635" w:name="_Toc326181919"/>
      <w:bookmarkStart w:id="1636" w:name="_Toc326225907"/>
      <w:bookmarkStart w:id="1637" w:name="_Toc326226686"/>
      <w:bookmarkStart w:id="1638" w:name="_Toc326227230"/>
      <w:bookmarkStart w:id="1639" w:name="_Toc326227773"/>
      <w:bookmarkStart w:id="1640" w:name="_Toc326228313"/>
      <w:bookmarkStart w:id="1641" w:name="_Toc326244077"/>
      <w:bookmarkStart w:id="1642" w:name="_Toc326130297"/>
      <w:bookmarkStart w:id="1643" w:name="_Toc326181920"/>
      <w:bookmarkStart w:id="1644" w:name="_Toc326225908"/>
      <w:bookmarkStart w:id="1645" w:name="_Toc326226687"/>
      <w:bookmarkStart w:id="1646" w:name="_Toc326227231"/>
      <w:bookmarkStart w:id="1647" w:name="_Toc326227774"/>
      <w:bookmarkStart w:id="1648" w:name="_Toc326228314"/>
      <w:bookmarkStart w:id="1649" w:name="_Toc326244078"/>
      <w:bookmarkStart w:id="1650" w:name="_Toc326130298"/>
      <w:bookmarkStart w:id="1651" w:name="_Toc326181921"/>
      <w:bookmarkStart w:id="1652" w:name="_Toc326225909"/>
      <w:bookmarkStart w:id="1653" w:name="_Toc326226688"/>
      <w:bookmarkStart w:id="1654" w:name="_Toc326227232"/>
      <w:bookmarkStart w:id="1655" w:name="_Toc326227775"/>
      <w:bookmarkStart w:id="1656" w:name="_Toc326228315"/>
      <w:bookmarkStart w:id="1657" w:name="_Toc326244079"/>
      <w:bookmarkStart w:id="1658" w:name="_Toc326130299"/>
      <w:bookmarkStart w:id="1659" w:name="_Toc326181922"/>
      <w:bookmarkStart w:id="1660" w:name="_Toc326225910"/>
      <w:bookmarkStart w:id="1661" w:name="_Toc326226689"/>
      <w:bookmarkStart w:id="1662" w:name="_Toc326227233"/>
      <w:bookmarkStart w:id="1663" w:name="_Toc326227776"/>
      <w:bookmarkStart w:id="1664" w:name="_Toc326228316"/>
      <w:bookmarkStart w:id="1665" w:name="_Toc326244080"/>
      <w:bookmarkStart w:id="1666" w:name="_Toc326130300"/>
      <w:bookmarkStart w:id="1667" w:name="_Toc326181923"/>
      <w:bookmarkStart w:id="1668" w:name="_Toc326225911"/>
      <w:bookmarkStart w:id="1669" w:name="_Toc326226690"/>
      <w:bookmarkStart w:id="1670" w:name="_Toc326227234"/>
      <w:bookmarkStart w:id="1671" w:name="_Toc326227777"/>
      <w:bookmarkStart w:id="1672" w:name="_Toc326228317"/>
      <w:bookmarkStart w:id="1673" w:name="_Toc326244081"/>
      <w:bookmarkStart w:id="1674" w:name="_Toc326130301"/>
      <w:bookmarkStart w:id="1675" w:name="_Toc326181924"/>
      <w:bookmarkStart w:id="1676" w:name="_Toc326225912"/>
      <w:bookmarkStart w:id="1677" w:name="_Toc326226691"/>
      <w:bookmarkStart w:id="1678" w:name="_Toc326227235"/>
      <w:bookmarkStart w:id="1679" w:name="_Toc326227778"/>
      <w:bookmarkStart w:id="1680" w:name="_Toc326228318"/>
      <w:bookmarkStart w:id="1681" w:name="_Toc326244082"/>
      <w:bookmarkStart w:id="1682" w:name="_Toc326130302"/>
      <w:bookmarkStart w:id="1683" w:name="_Toc326181925"/>
      <w:bookmarkStart w:id="1684" w:name="_Toc326225913"/>
      <w:bookmarkStart w:id="1685" w:name="_Toc326226692"/>
      <w:bookmarkStart w:id="1686" w:name="_Toc326227236"/>
      <w:bookmarkStart w:id="1687" w:name="_Toc326227779"/>
      <w:bookmarkStart w:id="1688" w:name="_Toc326228319"/>
      <w:bookmarkStart w:id="1689" w:name="_Toc326244083"/>
      <w:bookmarkStart w:id="1690" w:name="_Toc326130303"/>
      <w:bookmarkStart w:id="1691" w:name="_Toc326181926"/>
      <w:bookmarkStart w:id="1692" w:name="_Toc326225914"/>
      <w:bookmarkStart w:id="1693" w:name="_Toc326226693"/>
      <w:bookmarkStart w:id="1694" w:name="_Toc326227237"/>
      <w:bookmarkStart w:id="1695" w:name="_Toc326227780"/>
      <w:bookmarkStart w:id="1696" w:name="_Toc326228320"/>
      <w:bookmarkStart w:id="1697" w:name="_Toc326244084"/>
      <w:bookmarkStart w:id="1698" w:name="_Toc326130304"/>
      <w:bookmarkStart w:id="1699" w:name="_Toc326181927"/>
      <w:bookmarkStart w:id="1700" w:name="_Toc326225915"/>
      <w:bookmarkStart w:id="1701" w:name="_Toc326226694"/>
      <w:bookmarkStart w:id="1702" w:name="_Toc326227238"/>
      <w:bookmarkStart w:id="1703" w:name="_Toc326227781"/>
      <w:bookmarkStart w:id="1704" w:name="_Toc326228321"/>
      <w:bookmarkStart w:id="1705" w:name="_Toc326244085"/>
      <w:bookmarkStart w:id="1706" w:name="_Toc326130305"/>
      <w:bookmarkStart w:id="1707" w:name="_Toc326181928"/>
      <w:bookmarkStart w:id="1708" w:name="_Toc326225916"/>
      <w:bookmarkStart w:id="1709" w:name="_Toc326226695"/>
      <w:bookmarkStart w:id="1710" w:name="_Toc326227239"/>
      <w:bookmarkStart w:id="1711" w:name="_Toc326227782"/>
      <w:bookmarkStart w:id="1712" w:name="_Toc326228322"/>
      <w:bookmarkStart w:id="1713" w:name="_Toc326244086"/>
      <w:bookmarkStart w:id="1714" w:name="_Toc326130306"/>
      <w:bookmarkStart w:id="1715" w:name="_Toc326181929"/>
      <w:bookmarkStart w:id="1716" w:name="_Toc326225917"/>
      <w:bookmarkStart w:id="1717" w:name="_Toc326226696"/>
      <w:bookmarkStart w:id="1718" w:name="_Toc326227240"/>
      <w:bookmarkStart w:id="1719" w:name="_Toc326227783"/>
      <w:bookmarkStart w:id="1720" w:name="_Toc326228323"/>
      <w:bookmarkStart w:id="1721" w:name="_Toc326244087"/>
      <w:bookmarkStart w:id="1722" w:name="_Toc326130307"/>
      <w:bookmarkStart w:id="1723" w:name="_Toc326181930"/>
      <w:bookmarkStart w:id="1724" w:name="_Toc326225918"/>
      <w:bookmarkStart w:id="1725" w:name="_Toc326226697"/>
      <w:bookmarkStart w:id="1726" w:name="_Toc326227241"/>
      <w:bookmarkStart w:id="1727" w:name="_Toc326227784"/>
      <w:bookmarkStart w:id="1728" w:name="_Toc326228324"/>
      <w:bookmarkStart w:id="1729" w:name="_Toc326244088"/>
      <w:bookmarkStart w:id="1730" w:name="_Toc326130308"/>
      <w:bookmarkStart w:id="1731" w:name="_Toc326181931"/>
      <w:bookmarkStart w:id="1732" w:name="_Toc326225919"/>
      <w:bookmarkStart w:id="1733" w:name="_Toc326226698"/>
      <w:bookmarkStart w:id="1734" w:name="_Toc326227242"/>
      <w:bookmarkStart w:id="1735" w:name="_Toc326227785"/>
      <w:bookmarkStart w:id="1736" w:name="_Toc326228325"/>
      <w:bookmarkStart w:id="1737" w:name="_Toc326244089"/>
      <w:bookmarkStart w:id="1738" w:name="_Toc326130309"/>
      <w:bookmarkStart w:id="1739" w:name="_Toc326181932"/>
      <w:bookmarkStart w:id="1740" w:name="_Toc326225920"/>
      <w:bookmarkStart w:id="1741" w:name="_Toc326226699"/>
      <w:bookmarkStart w:id="1742" w:name="_Toc326227243"/>
      <w:bookmarkStart w:id="1743" w:name="_Toc326227786"/>
      <w:bookmarkStart w:id="1744" w:name="_Toc326228326"/>
      <w:bookmarkStart w:id="1745" w:name="_Toc326244090"/>
      <w:bookmarkStart w:id="1746" w:name="_Toc326130310"/>
      <w:bookmarkStart w:id="1747" w:name="_Toc326181933"/>
      <w:bookmarkStart w:id="1748" w:name="_Toc326225921"/>
      <w:bookmarkStart w:id="1749" w:name="_Toc326226700"/>
      <w:bookmarkStart w:id="1750" w:name="_Toc326227244"/>
      <w:bookmarkStart w:id="1751" w:name="_Toc326227787"/>
      <w:bookmarkStart w:id="1752" w:name="_Toc326228327"/>
      <w:bookmarkStart w:id="1753" w:name="_Toc326244091"/>
      <w:bookmarkStart w:id="1754" w:name="_Toc326130312"/>
      <w:bookmarkStart w:id="1755" w:name="_Toc326181935"/>
      <w:bookmarkStart w:id="1756" w:name="_Toc326225923"/>
      <w:bookmarkStart w:id="1757" w:name="_Toc326226702"/>
      <w:bookmarkStart w:id="1758" w:name="_Toc326227246"/>
      <w:bookmarkStart w:id="1759" w:name="_Toc326227789"/>
      <w:bookmarkStart w:id="1760" w:name="_Toc326228329"/>
      <w:bookmarkStart w:id="1761" w:name="_Toc326244093"/>
      <w:bookmarkStart w:id="1762" w:name="_Toc326130315"/>
      <w:bookmarkStart w:id="1763" w:name="_Toc326181938"/>
      <w:bookmarkStart w:id="1764" w:name="_Toc326225926"/>
      <w:bookmarkStart w:id="1765" w:name="_Toc326226705"/>
      <w:bookmarkStart w:id="1766" w:name="_Toc326227249"/>
      <w:bookmarkStart w:id="1767" w:name="_Toc326227792"/>
      <w:bookmarkStart w:id="1768" w:name="_Toc326228332"/>
      <w:bookmarkStart w:id="1769" w:name="_Toc326244096"/>
      <w:bookmarkStart w:id="1770" w:name="_Toc326130317"/>
      <w:bookmarkStart w:id="1771" w:name="_Toc326181940"/>
      <w:bookmarkStart w:id="1772" w:name="_Toc326225928"/>
      <w:bookmarkStart w:id="1773" w:name="_Toc326226707"/>
      <w:bookmarkStart w:id="1774" w:name="_Toc326227251"/>
      <w:bookmarkStart w:id="1775" w:name="_Toc326227794"/>
      <w:bookmarkStart w:id="1776" w:name="_Toc326228334"/>
      <w:bookmarkStart w:id="1777" w:name="_Toc326244098"/>
      <w:bookmarkStart w:id="1778" w:name="_Toc326130320"/>
      <w:bookmarkStart w:id="1779" w:name="_Toc326181943"/>
      <w:bookmarkStart w:id="1780" w:name="_Toc326225931"/>
      <w:bookmarkStart w:id="1781" w:name="_Toc326226710"/>
      <w:bookmarkStart w:id="1782" w:name="_Toc326227254"/>
      <w:bookmarkStart w:id="1783" w:name="_Toc326227797"/>
      <w:bookmarkStart w:id="1784" w:name="_Toc326228337"/>
      <w:bookmarkStart w:id="1785" w:name="_Toc326244101"/>
      <w:bookmarkStart w:id="1786" w:name="_Toc326130323"/>
      <w:bookmarkStart w:id="1787" w:name="_Toc326181946"/>
      <w:bookmarkStart w:id="1788" w:name="_Toc326225934"/>
      <w:bookmarkStart w:id="1789" w:name="_Toc326226713"/>
      <w:bookmarkStart w:id="1790" w:name="_Toc326227257"/>
      <w:bookmarkStart w:id="1791" w:name="_Toc326227800"/>
      <w:bookmarkStart w:id="1792" w:name="_Toc326228340"/>
      <w:bookmarkStart w:id="1793" w:name="_Toc326244104"/>
      <w:bookmarkStart w:id="1794" w:name="_Toc326130324"/>
      <w:bookmarkStart w:id="1795" w:name="_Toc326181947"/>
      <w:bookmarkStart w:id="1796" w:name="_Toc326225935"/>
      <w:bookmarkStart w:id="1797" w:name="_Toc326226714"/>
      <w:bookmarkStart w:id="1798" w:name="_Toc326227258"/>
      <w:bookmarkStart w:id="1799" w:name="_Toc326227801"/>
      <w:bookmarkStart w:id="1800" w:name="_Toc326228341"/>
      <w:bookmarkStart w:id="1801" w:name="_Toc326244105"/>
      <w:bookmarkStart w:id="1802" w:name="_Toc326130330"/>
      <w:bookmarkStart w:id="1803" w:name="_Toc326181953"/>
      <w:bookmarkStart w:id="1804" w:name="_Toc326225941"/>
      <w:bookmarkStart w:id="1805" w:name="_Toc326226720"/>
      <w:bookmarkStart w:id="1806" w:name="_Toc326227264"/>
      <w:bookmarkStart w:id="1807" w:name="_Toc326227807"/>
      <w:bookmarkStart w:id="1808" w:name="_Toc326228347"/>
      <w:bookmarkStart w:id="1809" w:name="_Toc326244111"/>
      <w:bookmarkStart w:id="1810" w:name="_Toc326130331"/>
      <w:bookmarkStart w:id="1811" w:name="_Toc326181954"/>
      <w:bookmarkStart w:id="1812" w:name="_Toc326225942"/>
      <w:bookmarkStart w:id="1813" w:name="_Toc326226721"/>
      <w:bookmarkStart w:id="1814" w:name="_Toc326227265"/>
      <w:bookmarkStart w:id="1815" w:name="_Toc326227808"/>
      <w:bookmarkStart w:id="1816" w:name="_Toc326228348"/>
      <w:bookmarkStart w:id="1817" w:name="_Toc326244112"/>
      <w:bookmarkStart w:id="1818" w:name="_Toc326130333"/>
      <w:bookmarkStart w:id="1819" w:name="_Toc326181956"/>
      <w:bookmarkStart w:id="1820" w:name="_Toc326225944"/>
      <w:bookmarkStart w:id="1821" w:name="_Toc326226723"/>
      <w:bookmarkStart w:id="1822" w:name="_Toc326227267"/>
      <w:bookmarkStart w:id="1823" w:name="_Toc326227810"/>
      <w:bookmarkStart w:id="1824" w:name="_Toc326228350"/>
      <w:bookmarkStart w:id="1825" w:name="_Toc326244114"/>
      <w:bookmarkStart w:id="1826" w:name="_Toc326130335"/>
      <w:bookmarkStart w:id="1827" w:name="_Toc326181958"/>
      <w:bookmarkStart w:id="1828" w:name="_Toc326225946"/>
      <w:bookmarkStart w:id="1829" w:name="_Toc326226725"/>
      <w:bookmarkStart w:id="1830" w:name="_Toc326227269"/>
      <w:bookmarkStart w:id="1831" w:name="_Toc326227812"/>
      <w:bookmarkStart w:id="1832" w:name="_Toc326228352"/>
      <w:bookmarkStart w:id="1833" w:name="_Toc326244116"/>
      <w:bookmarkStart w:id="1834" w:name="_Toc326130340"/>
      <w:bookmarkStart w:id="1835" w:name="_Toc326181963"/>
      <w:bookmarkStart w:id="1836" w:name="_Toc326225951"/>
      <w:bookmarkStart w:id="1837" w:name="_Toc326226730"/>
      <w:bookmarkStart w:id="1838" w:name="_Toc326227274"/>
      <w:bookmarkStart w:id="1839" w:name="_Toc326227817"/>
      <w:bookmarkStart w:id="1840" w:name="_Toc326228357"/>
      <w:bookmarkStart w:id="1841" w:name="_Toc326244121"/>
      <w:bookmarkStart w:id="1842" w:name="_Toc326130342"/>
      <w:bookmarkStart w:id="1843" w:name="_Toc326181965"/>
      <w:bookmarkStart w:id="1844" w:name="_Toc326225953"/>
      <w:bookmarkStart w:id="1845" w:name="_Toc326226732"/>
      <w:bookmarkStart w:id="1846" w:name="_Toc326227276"/>
      <w:bookmarkStart w:id="1847" w:name="_Toc326227819"/>
      <w:bookmarkStart w:id="1848" w:name="_Toc326228359"/>
      <w:bookmarkStart w:id="1849" w:name="_Toc326244123"/>
      <w:bookmarkStart w:id="1850" w:name="_Toc326130347"/>
      <w:bookmarkStart w:id="1851" w:name="_Toc326181970"/>
      <w:bookmarkStart w:id="1852" w:name="_Toc326225958"/>
      <w:bookmarkStart w:id="1853" w:name="_Toc326226737"/>
      <w:bookmarkStart w:id="1854" w:name="_Toc326227281"/>
      <w:bookmarkStart w:id="1855" w:name="_Toc326227824"/>
      <w:bookmarkStart w:id="1856" w:name="_Toc326228364"/>
      <w:bookmarkStart w:id="1857" w:name="_Toc326244128"/>
      <w:bookmarkStart w:id="1858" w:name="_Toc326130349"/>
      <w:bookmarkStart w:id="1859" w:name="_Toc326181972"/>
      <w:bookmarkStart w:id="1860" w:name="_Toc326225960"/>
      <w:bookmarkStart w:id="1861" w:name="_Toc326226739"/>
      <w:bookmarkStart w:id="1862" w:name="_Toc326227283"/>
      <w:bookmarkStart w:id="1863" w:name="_Toc326227826"/>
      <w:bookmarkStart w:id="1864" w:name="_Toc326228366"/>
      <w:bookmarkStart w:id="1865" w:name="_Toc326244130"/>
      <w:bookmarkStart w:id="1866" w:name="_Toc326130354"/>
      <w:bookmarkStart w:id="1867" w:name="_Toc326181977"/>
      <w:bookmarkStart w:id="1868" w:name="_Toc326225965"/>
      <w:bookmarkStart w:id="1869" w:name="_Toc326226744"/>
      <w:bookmarkStart w:id="1870" w:name="_Toc326227288"/>
      <w:bookmarkStart w:id="1871" w:name="_Toc326227831"/>
      <w:bookmarkStart w:id="1872" w:name="_Toc326228371"/>
      <w:bookmarkStart w:id="1873" w:name="_Toc326244135"/>
      <w:bookmarkStart w:id="1874" w:name="_Toc295209697"/>
      <w:bookmarkStart w:id="1875" w:name="_Toc295297064"/>
      <w:bookmarkStart w:id="1876" w:name="_Toc295297823"/>
      <w:bookmarkStart w:id="1877" w:name="_Toc295466656"/>
      <w:bookmarkStart w:id="1878" w:name="_Toc295917503"/>
      <w:bookmarkStart w:id="1879" w:name="_Toc295979890"/>
      <w:bookmarkStart w:id="1880" w:name="_Toc295209698"/>
      <w:bookmarkStart w:id="1881" w:name="_Toc295297065"/>
      <w:bookmarkStart w:id="1882" w:name="_Toc295297824"/>
      <w:bookmarkStart w:id="1883" w:name="_Toc295466657"/>
      <w:bookmarkStart w:id="1884" w:name="_Toc295917504"/>
      <w:bookmarkStart w:id="1885" w:name="_Toc295979891"/>
      <w:bookmarkStart w:id="1886" w:name="_Toc295209700"/>
      <w:bookmarkStart w:id="1887" w:name="_Toc295297067"/>
      <w:bookmarkStart w:id="1888" w:name="_Toc295297826"/>
      <w:bookmarkStart w:id="1889" w:name="_Toc295466659"/>
      <w:bookmarkStart w:id="1890" w:name="_Toc295917506"/>
      <w:bookmarkStart w:id="1891" w:name="_Toc295979893"/>
      <w:bookmarkStart w:id="1892" w:name="_Toc295209703"/>
      <w:bookmarkStart w:id="1893" w:name="_Toc295297070"/>
      <w:bookmarkStart w:id="1894" w:name="_Toc295297829"/>
      <w:bookmarkStart w:id="1895" w:name="_Toc295466662"/>
      <w:bookmarkStart w:id="1896" w:name="_Toc295917509"/>
      <w:bookmarkStart w:id="1897" w:name="_Toc295979896"/>
      <w:bookmarkStart w:id="1898" w:name="_Toc295209704"/>
      <w:bookmarkStart w:id="1899" w:name="_Toc295297071"/>
      <w:bookmarkStart w:id="1900" w:name="_Toc295297830"/>
      <w:bookmarkStart w:id="1901" w:name="_Toc295466663"/>
      <w:bookmarkStart w:id="1902" w:name="_Toc295917510"/>
      <w:bookmarkStart w:id="1903" w:name="_Toc295979897"/>
      <w:bookmarkStart w:id="1904" w:name="_Toc295209705"/>
      <w:bookmarkStart w:id="1905" w:name="_Toc295297072"/>
      <w:bookmarkStart w:id="1906" w:name="_Toc295297831"/>
      <w:bookmarkStart w:id="1907" w:name="_Toc295466664"/>
      <w:bookmarkStart w:id="1908" w:name="_Toc295917511"/>
      <w:bookmarkStart w:id="1909" w:name="_Toc295979898"/>
      <w:bookmarkStart w:id="1910" w:name="_Toc295209708"/>
      <w:bookmarkStart w:id="1911" w:name="_Toc295297075"/>
      <w:bookmarkStart w:id="1912" w:name="_Toc295297834"/>
      <w:bookmarkStart w:id="1913" w:name="_Toc295466667"/>
      <w:bookmarkStart w:id="1914" w:name="_Toc295917514"/>
      <w:bookmarkStart w:id="1915" w:name="_Toc295979901"/>
      <w:bookmarkStart w:id="1916" w:name="_Toc295209709"/>
      <w:bookmarkStart w:id="1917" w:name="_Toc295297076"/>
      <w:bookmarkStart w:id="1918" w:name="_Toc295297835"/>
      <w:bookmarkStart w:id="1919" w:name="_Toc295466668"/>
      <w:bookmarkStart w:id="1920" w:name="_Toc295917515"/>
      <w:bookmarkStart w:id="1921" w:name="_Toc295979902"/>
      <w:bookmarkStart w:id="1922" w:name="_Toc295209710"/>
      <w:bookmarkStart w:id="1923" w:name="_Toc295297077"/>
      <w:bookmarkStart w:id="1924" w:name="_Toc295297836"/>
      <w:bookmarkStart w:id="1925" w:name="_Toc295466669"/>
      <w:bookmarkStart w:id="1926" w:name="_Toc295917516"/>
      <w:bookmarkStart w:id="1927" w:name="_Toc295979903"/>
      <w:bookmarkStart w:id="1928" w:name="_Toc295209712"/>
      <w:bookmarkStart w:id="1929" w:name="_Toc295297079"/>
      <w:bookmarkStart w:id="1930" w:name="_Toc295297838"/>
      <w:bookmarkStart w:id="1931" w:name="_Toc295466671"/>
      <w:bookmarkStart w:id="1932" w:name="_Toc295917518"/>
      <w:bookmarkStart w:id="1933" w:name="_Toc295979905"/>
      <w:bookmarkStart w:id="1934" w:name="_Toc295209713"/>
      <w:bookmarkStart w:id="1935" w:name="_Toc295297080"/>
      <w:bookmarkStart w:id="1936" w:name="_Toc295297839"/>
      <w:bookmarkStart w:id="1937" w:name="_Toc295466672"/>
      <w:bookmarkStart w:id="1938" w:name="_Toc295917519"/>
      <w:bookmarkStart w:id="1939" w:name="_Toc295979906"/>
      <w:bookmarkStart w:id="1940" w:name="_Toc295209715"/>
      <w:bookmarkStart w:id="1941" w:name="_Toc295297082"/>
      <w:bookmarkStart w:id="1942" w:name="_Toc295297841"/>
      <w:bookmarkStart w:id="1943" w:name="_Toc295466674"/>
      <w:bookmarkStart w:id="1944" w:name="_Toc295917521"/>
      <w:bookmarkStart w:id="1945" w:name="_Toc295979908"/>
      <w:bookmarkStart w:id="1946" w:name="_Toc295209716"/>
      <w:bookmarkStart w:id="1947" w:name="_Toc295297083"/>
      <w:bookmarkStart w:id="1948" w:name="_Toc295297842"/>
      <w:bookmarkStart w:id="1949" w:name="_Toc295466675"/>
      <w:bookmarkStart w:id="1950" w:name="_Toc295917522"/>
      <w:bookmarkStart w:id="1951" w:name="_Toc295979909"/>
      <w:bookmarkStart w:id="1952" w:name="_Toc295209717"/>
      <w:bookmarkStart w:id="1953" w:name="_Toc295297084"/>
      <w:bookmarkStart w:id="1954" w:name="_Toc295297843"/>
      <w:bookmarkStart w:id="1955" w:name="_Toc295466676"/>
      <w:bookmarkStart w:id="1956" w:name="_Toc295917523"/>
      <w:bookmarkStart w:id="1957" w:name="_Toc295979910"/>
      <w:bookmarkStart w:id="1958" w:name="_Toc295209718"/>
      <w:bookmarkStart w:id="1959" w:name="_Toc295297085"/>
      <w:bookmarkStart w:id="1960" w:name="_Toc295297844"/>
      <w:bookmarkStart w:id="1961" w:name="_Toc295466677"/>
      <w:bookmarkStart w:id="1962" w:name="_Toc295917524"/>
      <w:bookmarkStart w:id="1963" w:name="_Toc295979911"/>
      <w:bookmarkStart w:id="1964" w:name="_Toc295209719"/>
      <w:bookmarkStart w:id="1965" w:name="_Toc295297086"/>
      <w:bookmarkStart w:id="1966" w:name="_Toc295297845"/>
      <w:bookmarkStart w:id="1967" w:name="_Toc295466678"/>
      <w:bookmarkStart w:id="1968" w:name="_Toc295917525"/>
      <w:bookmarkStart w:id="1969" w:name="_Toc295979912"/>
      <w:bookmarkStart w:id="1970" w:name="_Toc295209720"/>
      <w:bookmarkStart w:id="1971" w:name="_Toc295297087"/>
      <w:bookmarkStart w:id="1972" w:name="_Toc295297846"/>
      <w:bookmarkStart w:id="1973" w:name="_Toc295466679"/>
      <w:bookmarkStart w:id="1974" w:name="_Toc295917526"/>
      <w:bookmarkStart w:id="1975" w:name="_Toc295979913"/>
      <w:bookmarkStart w:id="1976" w:name="_Toc295209721"/>
      <w:bookmarkStart w:id="1977" w:name="_Toc295297088"/>
      <w:bookmarkStart w:id="1978" w:name="_Toc295297847"/>
      <w:bookmarkStart w:id="1979" w:name="_Toc295466680"/>
      <w:bookmarkStart w:id="1980" w:name="_Toc295917527"/>
      <w:bookmarkStart w:id="1981" w:name="_Toc295979914"/>
      <w:bookmarkStart w:id="1982" w:name="_Toc295209722"/>
      <w:bookmarkStart w:id="1983" w:name="_Toc295297089"/>
      <w:bookmarkStart w:id="1984" w:name="_Toc295297848"/>
      <w:bookmarkStart w:id="1985" w:name="_Toc295466681"/>
      <w:bookmarkStart w:id="1986" w:name="_Toc295917528"/>
      <w:bookmarkStart w:id="1987" w:name="_Toc295979915"/>
      <w:bookmarkStart w:id="1988" w:name="_Toc295209723"/>
      <w:bookmarkStart w:id="1989" w:name="_Toc295297090"/>
      <w:bookmarkStart w:id="1990" w:name="_Toc295297849"/>
      <w:bookmarkStart w:id="1991" w:name="_Toc295466682"/>
      <w:bookmarkStart w:id="1992" w:name="_Toc295917529"/>
      <w:bookmarkStart w:id="1993" w:name="_Toc295979916"/>
      <w:bookmarkStart w:id="1994" w:name="_Toc295209724"/>
      <w:bookmarkStart w:id="1995" w:name="_Toc295297091"/>
      <w:bookmarkStart w:id="1996" w:name="_Toc295297850"/>
      <w:bookmarkStart w:id="1997" w:name="_Toc295466683"/>
      <w:bookmarkStart w:id="1998" w:name="_Toc295917530"/>
      <w:bookmarkStart w:id="1999" w:name="_Toc295979917"/>
      <w:bookmarkStart w:id="2000" w:name="_Toc295209725"/>
      <w:bookmarkStart w:id="2001" w:name="_Toc295297092"/>
      <w:bookmarkStart w:id="2002" w:name="_Toc295297851"/>
      <w:bookmarkStart w:id="2003" w:name="_Toc295466684"/>
      <w:bookmarkStart w:id="2004" w:name="_Toc295917531"/>
      <w:bookmarkStart w:id="2005" w:name="_Toc295979918"/>
      <w:bookmarkStart w:id="2006" w:name="_Toc295209726"/>
      <w:bookmarkStart w:id="2007" w:name="_Toc295297093"/>
      <w:bookmarkStart w:id="2008" w:name="_Toc295297852"/>
      <w:bookmarkStart w:id="2009" w:name="_Toc295466685"/>
      <w:bookmarkStart w:id="2010" w:name="_Toc295917532"/>
      <w:bookmarkStart w:id="2011" w:name="_Toc295979919"/>
      <w:bookmarkStart w:id="2012" w:name="_Toc295209727"/>
      <w:bookmarkStart w:id="2013" w:name="_Toc295297094"/>
      <w:bookmarkStart w:id="2014" w:name="_Toc295297853"/>
      <w:bookmarkStart w:id="2015" w:name="_Toc295466686"/>
      <w:bookmarkStart w:id="2016" w:name="_Toc295917533"/>
      <w:bookmarkStart w:id="2017" w:name="_Toc295979920"/>
      <w:bookmarkStart w:id="2018" w:name="_Toc295209728"/>
      <w:bookmarkStart w:id="2019" w:name="_Toc295297095"/>
      <w:bookmarkStart w:id="2020" w:name="_Toc295297854"/>
      <w:bookmarkStart w:id="2021" w:name="_Toc295466687"/>
      <w:bookmarkStart w:id="2022" w:name="_Toc295917534"/>
      <w:bookmarkStart w:id="2023" w:name="_Toc295979921"/>
      <w:bookmarkStart w:id="2024" w:name="_Toc326130355"/>
      <w:bookmarkStart w:id="2025" w:name="_Toc326181978"/>
      <w:bookmarkStart w:id="2026" w:name="_Toc326225966"/>
      <w:bookmarkStart w:id="2027" w:name="_Toc326226745"/>
      <w:bookmarkStart w:id="2028" w:name="_Toc326227289"/>
      <w:bookmarkStart w:id="2029" w:name="_Toc326227832"/>
      <w:bookmarkStart w:id="2030" w:name="_Toc326228372"/>
      <w:bookmarkStart w:id="2031" w:name="_Toc326244136"/>
      <w:bookmarkStart w:id="2032" w:name="_Toc326130356"/>
      <w:bookmarkStart w:id="2033" w:name="_Toc326181979"/>
      <w:bookmarkStart w:id="2034" w:name="_Toc326225967"/>
      <w:bookmarkStart w:id="2035" w:name="_Toc326226746"/>
      <w:bookmarkStart w:id="2036" w:name="_Toc326227290"/>
      <w:bookmarkStart w:id="2037" w:name="_Toc326227833"/>
      <w:bookmarkStart w:id="2038" w:name="_Toc326228373"/>
      <w:bookmarkStart w:id="2039" w:name="_Toc326244137"/>
      <w:bookmarkStart w:id="2040" w:name="_Toc284918368"/>
      <w:bookmarkStart w:id="2041" w:name="_Toc284933258"/>
      <w:bookmarkStart w:id="2042" w:name="_Toc284918370"/>
      <w:bookmarkStart w:id="2043" w:name="_Toc284933260"/>
      <w:bookmarkStart w:id="2044" w:name="_Toc284918371"/>
      <w:bookmarkStart w:id="2045" w:name="_Toc284933261"/>
      <w:bookmarkStart w:id="2046" w:name="_Toc284918372"/>
      <w:bookmarkStart w:id="2047" w:name="_Toc284933262"/>
      <w:bookmarkStart w:id="2048" w:name="_Toc284918377"/>
      <w:bookmarkStart w:id="2049" w:name="_Toc284933267"/>
      <w:bookmarkStart w:id="2050" w:name="_Toc284918378"/>
      <w:bookmarkStart w:id="2051" w:name="_Toc284933268"/>
      <w:bookmarkStart w:id="2052" w:name="_Toc284918382"/>
      <w:bookmarkStart w:id="2053" w:name="_Toc284933272"/>
      <w:bookmarkStart w:id="2054" w:name="_Toc284918383"/>
      <w:bookmarkStart w:id="2055" w:name="_Toc284933273"/>
      <w:bookmarkStart w:id="2056" w:name="_Toc284918384"/>
      <w:bookmarkStart w:id="2057" w:name="_Toc284933274"/>
      <w:bookmarkStart w:id="2058" w:name="_Toc284918386"/>
      <w:bookmarkStart w:id="2059" w:name="_Toc284933276"/>
      <w:bookmarkStart w:id="2060" w:name="_Toc284918388"/>
      <w:bookmarkStart w:id="2061" w:name="_Toc284933278"/>
      <w:bookmarkStart w:id="2062" w:name="_Toc284918390"/>
      <w:bookmarkStart w:id="2063" w:name="_Toc284933280"/>
      <w:bookmarkStart w:id="2064" w:name="_Toc284918391"/>
      <w:bookmarkStart w:id="2065" w:name="_Toc284933281"/>
      <w:bookmarkStart w:id="2066" w:name="_Toc284918392"/>
      <w:bookmarkStart w:id="2067" w:name="_Toc284933282"/>
      <w:bookmarkStart w:id="2068" w:name="_Toc284918393"/>
      <w:bookmarkStart w:id="2069" w:name="_Toc284933283"/>
      <w:bookmarkStart w:id="2070" w:name="_Toc284918398"/>
      <w:bookmarkStart w:id="2071" w:name="_Toc284933288"/>
      <w:bookmarkStart w:id="2072" w:name="_Toc284918401"/>
      <w:bookmarkStart w:id="2073" w:name="_Toc284933291"/>
      <w:bookmarkStart w:id="2074" w:name="_Toc284918403"/>
      <w:bookmarkStart w:id="2075" w:name="_Toc284933293"/>
      <w:bookmarkStart w:id="2076" w:name="_Toc284918405"/>
      <w:bookmarkStart w:id="2077" w:name="_Toc284933295"/>
      <w:bookmarkStart w:id="2078" w:name="_Toc284918406"/>
      <w:bookmarkStart w:id="2079" w:name="_Toc284933296"/>
      <w:bookmarkStart w:id="2080" w:name="_Toc284918407"/>
      <w:bookmarkStart w:id="2081" w:name="_Toc284933297"/>
      <w:bookmarkStart w:id="2082" w:name="_Toc284918408"/>
      <w:bookmarkStart w:id="2083" w:name="_Toc284933298"/>
      <w:bookmarkStart w:id="2084" w:name="_Toc284918442"/>
      <w:bookmarkStart w:id="2085" w:name="_Toc284933332"/>
      <w:bookmarkStart w:id="2086" w:name="_Toc284918447"/>
      <w:bookmarkStart w:id="2087" w:name="_Toc284933337"/>
      <w:bookmarkStart w:id="2088" w:name="_Toc284918452"/>
      <w:bookmarkStart w:id="2089" w:name="_Toc284933342"/>
      <w:bookmarkStart w:id="2090" w:name="_Toc284918453"/>
      <w:bookmarkStart w:id="2091" w:name="_Toc284933343"/>
      <w:bookmarkStart w:id="2092" w:name="_Toc284918456"/>
      <w:bookmarkStart w:id="2093" w:name="_Toc284933346"/>
      <w:bookmarkStart w:id="2094" w:name="_Toc284918459"/>
      <w:bookmarkStart w:id="2095" w:name="_Toc284933349"/>
      <w:bookmarkStart w:id="2096" w:name="_Toc284831882"/>
      <w:bookmarkStart w:id="2097" w:name="_Toc284918461"/>
      <w:bookmarkStart w:id="2098" w:name="_Toc284933351"/>
      <w:bookmarkStart w:id="2099" w:name="_Toc326130361"/>
      <w:bookmarkStart w:id="2100" w:name="_Toc326181984"/>
      <w:bookmarkStart w:id="2101" w:name="_Toc326225972"/>
      <w:bookmarkStart w:id="2102" w:name="_Toc326226751"/>
      <w:bookmarkStart w:id="2103" w:name="_Toc326227295"/>
      <w:bookmarkStart w:id="2104" w:name="_Toc326227838"/>
      <w:bookmarkStart w:id="2105" w:name="_Toc326228378"/>
      <w:bookmarkStart w:id="2106" w:name="_Toc326244142"/>
      <w:bookmarkStart w:id="2107" w:name="_Toc326130363"/>
      <w:bookmarkStart w:id="2108" w:name="_Toc326181986"/>
      <w:bookmarkStart w:id="2109" w:name="_Toc326225974"/>
      <w:bookmarkStart w:id="2110" w:name="_Toc326226753"/>
      <w:bookmarkStart w:id="2111" w:name="_Toc326227297"/>
      <w:bookmarkStart w:id="2112" w:name="_Toc326227840"/>
      <w:bookmarkStart w:id="2113" w:name="_Toc326228380"/>
      <w:bookmarkStart w:id="2114" w:name="_Toc326244144"/>
      <w:bookmarkStart w:id="2115" w:name="_Toc326130365"/>
      <w:bookmarkStart w:id="2116" w:name="_Toc326181988"/>
      <w:bookmarkStart w:id="2117" w:name="_Toc326225976"/>
      <w:bookmarkStart w:id="2118" w:name="_Toc326226755"/>
      <w:bookmarkStart w:id="2119" w:name="_Toc326227299"/>
      <w:bookmarkStart w:id="2120" w:name="_Toc326227842"/>
      <w:bookmarkStart w:id="2121" w:name="_Toc326228382"/>
      <w:bookmarkStart w:id="2122" w:name="_Toc326244146"/>
      <w:bookmarkStart w:id="2123" w:name="_Toc326130367"/>
      <w:bookmarkStart w:id="2124" w:name="_Toc326181990"/>
      <w:bookmarkStart w:id="2125" w:name="_Toc326225978"/>
      <w:bookmarkStart w:id="2126" w:name="_Toc326226757"/>
      <w:bookmarkStart w:id="2127" w:name="_Toc326227301"/>
      <w:bookmarkStart w:id="2128" w:name="_Toc326227844"/>
      <w:bookmarkStart w:id="2129" w:name="_Toc326228384"/>
      <w:bookmarkStart w:id="2130" w:name="_Toc326244148"/>
      <w:bookmarkStart w:id="2131" w:name="_Toc326130369"/>
      <w:bookmarkStart w:id="2132" w:name="_Toc326181992"/>
      <w:bookmarkStart w:id="2133" w:name="_Toc326225980"/>
      <w:bookmarkStart w:id="2134" w:name="_Toc326226759"/>
      <w:bookmarkStart w:id="2135" w:name="_Toc326227303"/>
      <w:bookmarkStart w:id="2136" w:name="_Toc326227846"/>
      <w:bookmarkStart w:id="2137" w:name="_Toc326228386"/>
      <w:bookmarkStart w:id="2138" w:name="_Toc326244150"/>
      <w:bookmarkStart w:id="2139" w:name="_Toc326130371"/>
      <w:bookmarkStart w:id="2140" w:name="_Toc326181994"/>
      <w:bookmarkStart w:id="2141" w:name="_Toc326225982"/>
      <w:bookmarkStart w:id="2142" w:name="_Toc326226761"/>
      <w:bookmarkStart w:id="2143" w:name="_Toc326227305"/>
      <w:bookmarkStart w:id="2144" w:name="_Toc326227848"/>
      <w:bookmarkStart w:id="2145" w:name="_Toc326228388"/>
      <w:bookmarkStart w:id="2146" w:name="_Toc326244152"/>
      <w:bookmarkStart w:id="2147" w:name="_Toc326130373"/>
      <w:bookmarkStart w:id="2148" w:name="_Toc326181996"/>
      <w:bookmarkStart w:id="2149" w:name="_Toc326225984"/>
      <w:bookmarkStart w:id="2150" w:name="_Toc326226763"/>
      <w:bookmarkStart w:id="2151" w:name="_Toc326227307"/>
      <w:bookmarkStart w:id="2152" w:name="_Toc326227850"/>
      <w:bookmarkStart w:id="2153" w:name="_Toc326228390"/>
      <w:bookmarkStart w:id="2154" w:name="_Toc326244154"/>
      <w:bookmarkStart w:id="2155" w:name="_Toc326130375"/>
      <w:bookmarkStart w:id="2156" w:name="_Toc326181998"/>
      <w:bookmarkStart w:id="2157" w:name="_Toc326225986"/>
      <w:bookmarkStart w:id="2158" w:name="_Toc326226765"/>
      <w:bookmarkStart w:id="2159" w:name="_Toc326227309"/>
      <w:bookmarkStart w:id="2160" w:name="_Toc326227852"/>
      <w:bookmarkStart w:id="2161" w:name="_Toc326228392"/>
      <w:bookmarkStart w:id="2162" w:name="_Toc326244156"/>
      <w:bookmarkStart w:id="2163" w:name="_Toc326130377"/>
      <w:bookmarkStart w:id="2164" w:name="_Toc326182000"/>
      <w:bookmarkStart w:id="2165" w:name="_Toc326225988"/>
      <w:bookmarkStart w:id="2166" w:name="_Toc326226767"/>
      <w:bookmarkStart w:id="2167" w:name="_Toc326227311"/>
      <w:bookmarkStart w:id="2168" w:name="_Toc326227854"/>
      <w:bookmarkStart w:id="2169" w:name="_Toc326228394"/>
      <w:bookmarkStart w:id="2170" w:name="_Toc326244158"/>
      <w:bookmarkStart w:id="2171" w:name="_Toc326130378"/>
      <w:bookmarkStart w:id="2172" w:name="_Toc326182001"/>
      <w:bookmarkStart w:id="2173" w:name="_Toc326225989"/>
      <w:bookmarkStart w:id="2174" w:name="_Toc326226768"/>
      <w:bookmarkStart w:id="2175" w:name="_Toc326227312"/>
      <w:bookmarkStart w:id="2176" w:name="_Toc326227855"/>
      <w:bookmarkStart w:id="2177" w:name="_Toc326228395"/>
      <w:bookmarkStart w:id="2178" w:name="_Toc326244159"/>
      <w:bookmarkStart w:id="2179" w:name="_Toc326130379"/>
      <w:bookmarkStart w:id="2180" w:name="_Toc326182002"/>
      <w:bookmarkStart w:id="2181" w:name="_Toc326225990"/>
      <w:bookmarkStart w:id="2182" w:name="_Toc326226769"/>
      <w:bookmarkStart w:id="2183" w:name="_Toc326227313"/>
      <w:bookmarkStart w:id="2184" w:name="_Toc326227856"/>
      <w:bookmarkStart w:id="2185" w:name="_Toc326228396"/>
      <w:bookmarkStart w:id="2186" w:name="_Toc326244160"/>
      <w:bookmarkStart w:id="2187" w:name="_Toc326130381"/>
      <w:bookmarkStart w:id="2188" w:name="_Toc326182004"/>
      <w:bookmarkStart w:id="2189" w:name="_Toc326225992"/>
      <w:bookmarkStart w:id="2190" w:name="_Toc326226771"/>
      <w:bookmarkStart w:id="2191" w:name="_Toc326227315"/>
      <w:bookmarkStart w:id="2192" w:name="_Toc326227858"/>
      <w:bookmarkStart w:id="2193" w:name="_Toc326228398"/>
      <w:bookmarkStart w:id="2194" w:name="_Toc326244162"/>
      <w:bookmarkStart w:id="2195" w:name="_Toc326130383"/>
      <w:bookmarkStart w:id="2196" w:name="_Toc326182006"/>
      <w:bookmarkStart w:id="2197" w:name="_Toc326225994"/>
      <w:bookmarkStart w:id="2198" w:name="_Toc326226773"/>
      <w:bookmarkStart w:id="2199" w:name="_Toc326227317"/>
      <w:bookmarkStart w:id="2200" w:name="_Toc326227860"/>
      <w:bookmarkStart w:id="2201" w:name="_Toc326228400"/>
      <w:bookmarkStart w:id="2202" w:name="_Toc326244164"/>
      <w:bookmarkStart w:id="2203" w:name="_Toc326130384"/>
      <w:bookmarkStart w:id="2204" w:name="_Toc326182007"/>
      <w:bookmarkStart w:id="2205" w:name="_Toc326225995"/>
      <w:bookmarkStart w:id="2206" w:name="_Toc326226774"/>
      <w:bookmarkStart w:id="2207" w:name="_Toc326227318"/>
      <w:bookmarkStart w:id="2208" w:name="_Toc326227861"/>
      <w:bookmarkStart w:id="2209" w:name="_Toc326228401"/>
      <w:bookmarkStart w:id="2210" w:name="_Toc326244165"/>
      <w:bookmarkStart w:id="2211" w:name="_Toc326130385"/>
      <w:bookmarkStart w:id="2212" w:name="_Toc326182008"/>
      <w:bookmarkStart w:id="2213" w:name="_Toc326225996"/>
      <w:bookmarkStart w:id="2214" w:name="_Toc326226775"/>
      <w:bookmarkStart w:id="2215" w:name="_Toc326227319"/>
      <w:bookmarkStart w:id="2216" w:name="_Toc326227862"/>
      <w:bookmarkStart w:id="2217" w:name="_Toc326228402"/>
      <w:bookmarkStart w:id="2218" w:name="_Toc326244166"/>
      <w:bookmarkStart w:id="2219" w:name="_Toc326130387"/>
      <w:bookmarkStart w:id="2220" w:name="_Toc326182010"/>
      <w:bookmarkStart w:id="2221" w:name="_Toc326225998"/>
      <w:bookmarkStart w:id="2222" w:name="_Toc326226777"/>
      <w:bookmarkStart w:id="2223" w:name="_Toc326227321"/>
      <w:bookmarkStart w:id="2224" w:name="_Toc326227864"/>
      <w:bookmarkStart w:id="2225" w:name="_Toc326228404"/>
      <w:bookmarkStart w:id="2226" w:name="_Toc326244168"/>
      <w:bookmarkStart w:id="2227" w:name="_Toc326130389"/>
      <w:bookmarkStart w:id="2228" w:name="_Toc326182012"/>
      <w:bookmarkStart w:id="2229" w:name="_Toc326226000"/>
      <w:bookmarkStart w:id="2230" w:name="_Toc326226779"/>
      <w:bookmarkStart w:id="2231" w:name="_Toc326227323"/>
      <w:bookmarkStart w:id="2232" w:name="_Toc326227866"/>
      <w:bookmarkStart w:id="2233" w:name="_Toc326228406"/>
      <w:bookmarkStart w:id="2234" w:name="_Toc326244170"/>
      <w:bookmarkStart w:id="2235" w:name="_Toc2910674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r w:rsidRPr="003139DA">
        <w:rPr>
          <w:rFonts w:cs="Arial"/>
          <w:b/>
          <w:szCs w:val="22"/>
        </w:rPr>
        <w:lastRenderedPageBreak/>
        <w:t xml:space="preserve">17.3.- </w:t>
      </w:r>
      <w:r w:rsidRPr="003139DA">
        <w:rPr>
          <w:rFonts w:cs="Arial"/>
          <w:b/>
          <w:szCs w:val="22"/>
        </w:rPr>
        <w:tab/>
        <w:t xml:space="preserve">Plazo adjudicación. </w:t>
      </w:r>
      <w:r w:rsidRPr="003139DA">
        <w:rPr>
          <w:rFonts w:cs="Arial"/>
          <w:szCs w:val="22"/>
        </w:rPr>
        <w:t xml:space="preserve">El Órgano de Contratación, deberá adjudicar el contrato </w:t>
      </w:r>
      <w:proofErr w:type="gramStart"/>
      <w:r w:rsidRPr="003139DA">
        <w:rPr>
          <w:rFonts w:cs="Arial"/>
          <w:szCs w:val="22"/>
        </w:rPr>
        <w:t>dentro  de</w:t>
      </w:r>
      <w:proofErr w:type="gramEnd"/>
      <w:r w:rsidRPr="003139DA">
        <w:rPr>
          <w:rFonts w:cs="Arial"/>
          <w:szCs w:val="22"/>
        </w:rPr>
        <w:t xml:space="preserve"> los plazos establecidos en la LCSP. De no dictarse el acuerdo de adjudicación en plazo, los empresarios admitidos tendrán derecho a retirar su proposición.</w:t>
      </w:r>
    </w:p>
    <w:p w:rsidR="000D066B" w:rsidRPr="003139DA" w:rsidRDefault="000D066B" w:rsidP="000D066B">
      <w:pPr>
        <w:keepLines/>
        <w:autoSpaceDE w:val="0"/>
        <w:autoSpaceDN w:val="0"/>
        <w:adjustRightInd w:val="0"/>
        <w:spacing w:after="0"/>
        <w:ind w:left="709" w:hanging="709"/>
        <w:rPr>
          <w:rFonts w:cs="Arial"/>
          <w:szCs w:val="22"/>
        </w:rPr>
      </w:pPr>
    </w:p>
    <w:p w:rsidR="000D066B" w:rsidRPr="003139DA" w:rsidRDefault="000D066B" w:rsidP="000D066B">
      <w:pPr>
        <w:spacing w:after="0"/>
        <w:ind w:left="720" w:right="-54" w:hanging="720"/>
        <w:rPr>
          <w:rFonts w:cs="Arial"/>
          <w:szCs w:val="22"/>
        </w:rPr>
      </w:pPr>
      <w:r w:rsidRPr="003139DA">
        <w:rPr>
          <w:rFonts w:cs="Arial"/>
          <w:b/>
          <w:szCs w:val="22"/>
        </w:rPr>
        <w:t xml:space="preserve">17.4.- </w:t>
      </w:r>
      <w:r w:rsidRPr="003139DA">
        <w:rPr>
          <w:rFonts w:cs="Arial"/>
          <w:b/>
          <w:szCs w:val="22"/>
        </w:rPr>
        <w:tab/>
        <w:t>Resolución y notificación de la adjudicación</w:t>
      </w:r>
    </w:p>
    <w:p w:rsidR="000D066B" w:rsidRPr="003139DA" w:rsidRDefault="000D066B" w:rsidP="000D066B">
      <w:pPr>
        <w:spacing w:after="0"/>
        <w:ind w:left="600" w:right="-54"/>
        <w:rPr>
          <w:rFonts w:cs="Arial"/>
          <w:szCs w:val="22"/>
        </w:rPr>
      </w:pPr>
      <w:r w:rsidRPr="003139DA">
        <w:rPr>
          <w:rFonts w:cs="Arial"/>
          <w:szCs w:val="22"/>
        </w:rPr>
        <w:t xml:space="preserve">La adjudicación deberá ser </w:t>
      </w:r>
      <w:r w:rsidRPr="003139DA">
        <w:rPr>
          <w:rFonts w:cs="Arial"/>
          <w:b/>
          <w:szCs w:val="22"/>
        </w:rPr>
        <w:t>motivada</w:t>
      </w:r>
      <w:r w:rsidRPr="003139DA">
        <w:rPr>
          <w:rFonts w:cs="Arial"/>
          <w:szCs w:val="22"/>
        </w:rPr>
        <w:t xml:space="preserve">, </w:t>
      </w:r>
      <w:r w:rsidRPr="003139DA">
        <w:rPr>
          <w:rFonts w:cs="Arial"/>
          <w:b/>
          <w:szCs w:val="22"/>
        </w:rPr>
        <w:t>se notificará</w:t>
      </w:r>
      <w:r w:rsidRPr="003139DA">
        <w:rPr>
          <w:rFonts w:cs="Arial"/>
          <w:szCs w:val="22"/>
        </w:rPr>
        <w:t xml:space="preserve"> a los </w:t>
      </w:r>
      <w:r w:rsidRPr="003139DA">
        <w:rPr>
          <w:rFonts w:cs="Arial"/>
          <w:b/>
          <w:szCs w:val="22"/>
        </w:rPr>
        <w:t>licitadores</w:t>
      </w:r>
      <w:r w:rsidRPr="003139DA">
        <w:rPr>
          <w:rFonts w:cs="Arial"/>
          <w:szCs w:val="22"/>
        </w:rPr>
        <w:t xml:space="preserve"> y, simultáneamente, </w:t>
      </w:r>
      <w:r w:rsidRPr="003139DA">
        <w:rPr>
          <w:rFonts w:cs="Arial"/>
          <w:b/>
          <w:szCs w:val="22"/>
        </w:rPr>
        <w:t>se publicará en el perfil del contratante</w:t>
      </w:r>
      <w:r w:rsidRPr="003139DA">
        <w:rPr>
          <w:rFonts w:cs="Arial"/>
          <w:szCs w:val="22"/>
        </w:rPr>
        <w:t xml:space="preserve"> y deberá contener, en todo caso, </w:t>
      </w:r>
      <w:r w:rsidRPr="008A1B59">
        <w:rPr>
          <w:rFonts w:cs="Arial"/>
          <w:szCs w:val="22"/>
        </w:rPr>
        <w:t xml:space="preserve">la información establecida en el artículo 151 de la </w:t>
      </w:r>
      <w:r>
        <w:rPr>
          <w:rFonts w:cs="Arial"/>
          <w:szCs w:val="22"/>
        </w:rPr>
        <w:t>LCSP.</w:t>
      </w:r>
    </w:p>
    <w:p w:rsidR="000D066B" w:rsidRPr="003139DA" w:rsidRDefault="000D066B" w:rsidP="000D066B">
      <w:pPr>
        <w:spacing w:after="0"/>
        <w:ind w:right="-54"/>
        <w:rPr>
          <w:rFonts w:cs="Arial"/>
          <w:color w:val="800000"/>
          <w:szCs w:val="22"/>
        </w:rPr>
      </w:pPr>
    </w:p>
    <w:p w:rsidR="000D066B" w:rsidRPr="003139DA" w:rsidRDefault="000D066B" w:rsidP="000D066B">
      <w:pPr>
        <w:spacing w:after="0"/>
        <w:ind w:left="600" w:right="-54"/>
        <w:rPr>
          <w:rFonts w:cs="Arial"/>
          <w:szCs w:val="22"/>
        </w:rPr>
      </w:pPr>
      <w:proofErr w:type="gramStart"/>
      <w:r w:rsidRPr="003139DA">
        <w:rPr>
          <w:rFonts w:cs="Arial"/>
          <w:szCs w:val="22"/>
        </w:rPr>
        <w:t>Será de aplicación</w:t>
      </w:r>
      <w:proofErr w:type="gramEnd"/>
      <w:r w:rsidRPr="003139DA">
        <w:rPr>
          <w:rFonts w:cs="Arial"/>
          <w:szCs w:val="22"/>
        </w:rPr>
        <w:t xml:space="preserve"> a la motivación de la adjudicación la excepción de confidencialidad contenida en el artículo155.3 de la LCSP. En todo caso, en la notificación y en el perfil de contratante </w:t>
      </w:r>
      <w:r w:rsidRPr="003139DA">
        <w:rPr>
          <w:rFonts w:cs="Arial"/>
          <w:b/>
          <w:szCs w:val="22"/>
        </w:rPr>
        <w:t>se indicará el plazo en que debe procederse a su formalización</w:t>
      </w:r>
      <w:r w:rsidRPr="003139DA">
        <w:rPr>
          <w:rFonts w:cs="Arial"/>
          <w:szCs w:val="22"/>
        </w:rPr>
        <w:t xml:space="preserve"> conforme al apartado 3 del artículo 153 de la LCSP.</w:t>
      </w:r>
    </w:p>
    <w:p w:rsidR="000D066B" w:rsidRPr="003139DA" w:rsidRDefault="000D066B" w:rsidP="000D066B">
      <w:pPr>
        <w:spacing w:after="0"/>
        <w:ind w:left="600" w:right="-54"/>
        <w:rPr>
          <w:rFonts w:cs="Arial"/>
          <w:szCs w:val="22"/>
        </w:rPr>
      </w:pPr>
    </w:p>
    <w:p w:rsidR="000D066B" w:rsidRPr="00566173" w:rsidRDefault="000D066B" w:rsidP="000D066B">
      <w:pPr>
        <w:spacing w:after="0"/>
        <w:ind w:left="600"/>
        <w:rPr>
          <w:rFonts w:cs="Arial"/>
          <w:szCs w:val="22"/>
        </w:rPr>
      </w:pPr>
      <w:r w:rsidRPr="003139DA">
        <w:rPr>
          <w:rFonts w:cs="Arial"/>
          <w:szCs w:val="22"/>
        </w:rPr>
        <w:t xml:space="preserve">La notificación </w:t>
      </w:r>
      <w:r w:rsidRPr="000844DC">
        <w:rPr>
          <w:rFonts w:cs="Arial"/>
        </w:rPr>
        <w:t>se realizará por medios electrónicos de conformidad con lo establecido en la disposición adicional decimoquinta</w:t>
      </w:r>
      <w:r>
        <w:rPr>
          <w:rFonts w:cs="Arial"/>
        </w:rPr>
        <w:t xml:space="preserve"> de la LCSP</w:t>
      </w:r>
      <w:r w:rsidRPr="003139DA">
        <w:rPr>
          <w:rFonts w:cs="Arial"/>
          <w:szCs w:val="22"/>
        </w:rPr>
        <w:t xml:space="preserve"> </w:t>
      </w:r>
      <w:r>
        <w:rPr>
          <w:rFonts w:cs="Arial"/>
          <w:szCs w:val="22"/>
        </w:rPr>
        <w:t xml:space="preserve">del presente </w:t>
      </w:r>
    </w:p>
    <w:p w:rsidR="000D066B" w:rsidRPr="00BC334D" w:rsidRDefault="000D066B" w:rsidP="000D066B"/>
    <w:p w:rsidR="000D066B" w:rsidRPr="00BC334D" w:rsidRDefault="000D066B" w:rsidP="000D066B">
      <w:pPr>
        <w:pStyle w:val="Ttulo1"/>
        <w:numPr>
          <w:ilvl w:val="0"/>
          <w:numId w:val="0"/>
        </w:numPr>
        <w:spacing w:before="0" w:after="0"/>
        <w:rPr>
          <w:rFonts w:cs="Arial"/>
          <w:szCs w:val="22"/>
          <w:u w:val="single"/>
        </w:rPr>
      </w:pPr>
      <w:bookmarkStart w:id="2236" w:name="_Toc510209171"/>
      <w:bookmarkStart w:id="2237" w:name="_Toc511123621"/>
      <w:bookmarkStart w:id="2238" w:name="_Toc520188520"/>
      <w:r w:rsidRPr="00E61B46">
        <w:rPr>
          <w:rFonts w:cs="Arial"/>
          <w:szCs w:val="22"/>
        </w:rPr>
        <w:t xml:space="preserve">CLÁUSULA 18ª.- </w:t>
      </w:r>
      <w:r w:rsidRPr="00BC334D">
        <w:rPr>
          <w:rFonts w:cs="Arial"/>
          <w:szCs w:val="22"/>
          <w:u w:val="single"/>
        </w:rPr>
        <w:t>FORMALIZACIÓN DEL CONTRATO</w:t>
      </w:r>
      <w:bookmarkEnd w:id="2236"/>
      <w:bookmarkEnd w:id="2237"/>
      <w:bookmarkEnd w:id="2238"/>
    </w:p>
    <w:p w:rsidR="000D066B" w:rsidRPr="00BC334D" w:rsidRDefault="000D066B" w:rsidP="000D066B">
      <w:pPr>
        <w:spacing w:after="0"/>
        <w:ind w:left="720" w:hanging="720"/>
        <w:rPr>
          <w:rFonts w:cs="Arial"/>
          <w:b/>
          <w:szCs w:val="22"/>
        </w:rPr>
      </w:pPr>
    </w:p>
    <w:p w:rsidR="000D066B" w:rsidRPr="002A5BDE" w:rsidRDefault="000D066B" w:rsidP="000D066B">
      <w:pPr>
        <w:spacing w:after="0"/>
        <w:ind w:left="720" w:hanging="720"/>
        <w:rPr>
          <w:rFonts w:cs="Arial"/>
          <w:szCs w:val="22"/>
        </w:rPr>
      </w:pPr>
      <w:r>
        <w:rPr>
          <w:rFonts w:cs="Arial"/>
          <w:b/>
          <w:szCs w:val="22"/>
        </w:rPr>
        <w:t>18</w:t>
      </w:r>
      <w:r w:rsidRPr="00BC334D">
        <w:rPr>
          <w:rFonts w:cs="Arial"/>
          <w:b/>
          <w:szCs w:val="22"/>
        </w:rPr>
        <w:t xml:space="preserve">.1.- </w:t>
      </w:r>
      <w:r w:rsidRPr="00BC334D">
        <w:rPr>
          <w:rFonts w:cs="Arial"/>
          <w:b/>
          <w:szCs w:val="22"/>
        </w:rPr>
        <w:tab/>
        <w:t>Plazo de formalización</w:t>
      </w:r>
      <w:r w:rsidRPr="002A5BDE">
        <w:rPr>
          <w:rFonts w:cs="Arial"/>
          <w:b/>
          <w:szCs w:val="22"/>
        </w:rPr>
        <w:t xml:space="preserve">. </w:t>
      </w:r>
      <w:r w:rsidRPr="002A5BDE">
        <w:rPr>
          <w:rFonts w:cs="Arial"/>
          <w:szCs w:val="22"/>
        </w:rPr>
        <w:t xml:space="preserve">La formalización del correspondiente contrato entre la Mutua y el </w:t>
      </w:r>
      <w:proofErr w:type="gramStart"/>
      <w:r w:rsidRPr="002A5BDE">
        <w:rPr>
          <w:rFonts w:cs="Arial"/>
          <w:szCs w:val="22"/>
        </w:rPr>
        <w:t>adjudicatario,</w:t>
      </w:r>
      <w:proofErr w:type="gramEnd"/>
      <w:r w:rsidRPr="002A5BDE">
        <w:rPr>
          <w:rFonts w:cs="Arial"/>
          <w:szCs w:val="22"/>
        </w:rPr>
        <w:t xml:space="preserve"> se realizará, en documento privado, dentro de los QUINCE (15) DÍAS HÁBILES siguientes a aquel en que se realice la notificación de la adjudicación a los licitadores y candidatos en la forma prevista en el artículo 151.</w:t>
      </w:r>
    </w:p>
    <w:p w:rsidR="000D066B" w:rsidRPr="002A5BDE" w:rsidRDefault="000D066B" w:rsidP="000D066B">
      <w:pPr>
        <w:spacing w:after="0"/>
        <w:ind w:left="720" w:hanging="720"/>
        <w:rPr>
          <w:rFonts w:cs="Arial"/>
          <w:szCs w:val="22"/>
        </w:rPr>
      </w:pPr>
    </w:p>
    <w:p w:rsidR="000D066B" w:rsidRPr="002A5BDE" w:rsidRDefault="000D066B" w:rsidP="000D066B">
      <w:pPr>
        <w:spacing w:after="0"/>
        <w:ind w:left="720" w:hanging="11"/>
        <w:rPr>
          <w:rFonts w:cs="Arial"/>
          <w:szCs w:val="22"/>
        </w:rPr>
      </w:pPr>
      <w:r w:rsidRPr="002A5BDE">
        <w:rPr>
          <w:rFonts w:cs="Arial"/>
          <w:szCs w:val="22"/>
        </w:rPr>
        <w:t xml:space="preserve">No </w:t>
      </w:r>
      <w:proofErr w:type="gramStart"/>
      <w:r w:rsidRPr="002A5BDE">
        <w:rPr>
          <w:rFonts w:cs="Arial"/>
          <w:szCs w:val="22"/>
        </w:rPr>
        <w:t>obstante</w:t>
      </w:r>
      <w:proofErr w:type="gramEnd"/>
      <w:r w:rsidRPr="002A5BDE">
        <w:rPr>
          <w:rFonts w:cs="Arial"/>
          <w:szCs w:val="22"/>
        </w:rPr>
        <w:t xml:space="preserve"> lo anterior, si el contrato es susceptible de recurso especial en materia de contratación conforme al artículo 44, la formalización no podrá efectuarse antes de que transcurran quince días hábiles desde que se remita la notificación de la adjudicación a los licitadores y candidatos. </w:t>
      </w:r>
    </w:p>
    <w:p w:rsidR="000D066B" w:rsidRPr="002A5BDE" w:rsidRDefault="000D066B" w:rsidP="000D066B">
      <w:pPr>
        <w:spacing w:after="0"/>
        <w:ind w:left="720" w:hanging="11"/>
        <w:rPr>
          <w:rFonts w:cs="Arial"/>
          <w:szCs w:val="22"/>
        </w:rPr>
      </w:pPr>
    </w:p>
    <w:p w:rsidR="000D066B" w:rsidRDefault="000D066B" w:rsidP="000D066B">
      <w:pPr>
        <w:spacing w:after="0"/>
        <w:ind w:left="720" w:hanging="11"/>
        <w:rPr>
          <w:rFonts w:cs="Arial"/>
          <w:szCs w:val="22"/>
        </w:rPr>
      </w:pPr>
      <w:r w:rsidRPr="002A5BDE">
        <w:rPr>
          <w:rFonts w:cs="Arial"/>
          <w:szCs w:val="22"/>
        </w:rPr>
        <w:t xml:space="preserve">Cuando por causas imputables al adjudicatario no se hubiese formalizado el contrato dentro del plazo indicado se le </w:t>
      </w:r>
      <w:r>
        <w:rPr>
          <w:rFonts w:cs="Arial"/>
        </w:rPr>
        <w:t>aplicará lo dispuesto en el apartado 2 del artículo 150 de la LCSP.</w:t>
      </w:r>
      <w:r w:rsidRPr="002A5BDE" w:rsidDel="00131037">
        <w:rPr>
          <w:rFonts w:cs="Arial"/>
          <w:szCs w:val="22"/>
        </w:rPr>
        <w:t xml:space="preserve"> </w:t>
      </w:r>
    </w:p>
    <w:p w:rsidR="000D066B" w:rsidRPr="002A5BDE" w:rsidRDefault="000D066B" w:rsidP="000D066B">
      <w:pPr>
        <w:spacing w:after="0"/>
        <w:ind w:left="720" w:hanging="11"/>
        <w:rPr>
          <w:rFonts w:cs="Arial"/>
          <w:szCs w:val="22"/>
        </w:rPr>
      </w:pPr>
    </w:p>
    <w:p w:rsidR="000D066B" w:rsidRDefault="000D066B" w:rsidP="000D066B">
      <w:pPr>
        <w:spacing w:after="0"/>
        <w:ind w:left="720" w:hanging="11"/>
        <w:rPr>
          <w:rFonts w:cs="Arial"/>
          <w:szCs w:val="22"/>
        </w:rPr>
      </w:pPr>
      <w:r w:rsidRPr="002A5BDE">
        <w:rPr>
          <w:rFonts w:cs="Arial"/>
          <w:szCs w:val="22"/>
        </w:rPr>
        <w:lastRenderedPageBreak/>
        <w:t xml:space="preserve">En este caso, el contrato se adjudicará al siguiente licitador por el orden en que hubieran quedado clasificadas las ofertas, previa presentación de la documentación establecida en el apartado 2 del artículo 150 de la LCSP, resultando de aplicación los plazos establecidos en los párrafos anteriores. </w:t>
      </w:r>
    </w:p>
    <w:p w:rsidR="000D066B" w:rsidRPr="008A1B59" w:rsidRDefault="000D066B" w:rsidP="000D066B">
      <w:pPr>
        <w:spacing w:after="0"/>
        <w:ind w:hanging="12"/>
        <w:rPr>
          <w:rFonts w:cs="Arial"/>
          <w:b/>
          <w:szCs w:val="22"/>
        </w:rPr>
      </w:pPr>
    </w:p>
    <w:p w:rsidR="000D066B" w:rsidRPr="008A1B59" w:rsidRDefault="000D066B" w:rsidP="000D066B">
      <w:pPr>
        <w:spacing w:after="0"/>
        <w:ind w:left="600" w:hanging="612"/>
        <w:rPr>
          <w:rFonts w:cs="Arial"/>
          <w:szCs w:val="22"/>
        </w:rPr>
      </w:pPr>
      <w:r w:rsidRPr="008A1B59">
        <w:rPr>
          <w:rFonts w:cs="Arial"/>
          <w:b/>
          <w:szCs w:val="22"/>
        </w:rPr>
        <w:t>18.2.- Escritura pública. El contrato podrá elevarse a escritura pública cuando lo solicite el</w:t>
      </w:r>
      <w:r w:rsidRPr="008A1B59">
        <w:rPr>
          <w:rFonts w:cs="Arial"/>
          <w:szCs w:val="22"/>
        </w:rPr>
        <w:t xml:space="preserve"> adjudicatario, siendo a su costa los gastos derivados de su otorgamiento.</w:t>
      </w:r>
    </w:p>
    <w:p w:rsidR="000D066B" w:rsidRPr="00BC334D" w:rsidRDefault="000D066B" w:rsidP="000D066B">
      <w:pPr>
        <w:spacing w:after="0"/>
        <w:ind w:left="720" w:hanging="720"/>
        <w:rPr>
          <w:rFonts w:cs="Arial"/>
          <w:color w:val="FF0000"/>
          <w:szCs w:val="22"/>
        </w:rPr>
      </w:pPr>
    </w:p>
    <w:p w:rsidR="000D066B" w:rsidRPr="0057638A" w:rsidRDefault="000D066B" w:rsidP="000D066B">
      <w:pPr>
        <w:spacing w:after="0"/>
        <w:ind w:left="720" w:hanging="720"/>
        <w:rPr>
          <w:rFonts w:cs="Arial"/>
          <w:szCs w:val="22"/>
        </w:rPr>
      </w:pPr>
      <w:r>
        <w:rPr>
          <w:rFonts w:cs="Arial"/>
          <w:b/>
          <w:szCs w:val="22"/>
        </w:rPr>
        <w:t>18</w:t>
      </w:r>
      <w:r w:rsidRPr="00BC334D">
        <w:rPr>
          <w:rFonts w:cs="Arial"/>
          <w:b/>
          <w:szCs w:val="22"/>
        </w:rPr>
        <w:t>.</w:t>
      </w:r>
      <w:r>
        <w:rPr>
          <w:rFonts w:cs="Arial"/>
          <w:b/>
          <w:szCs w:val="22"/>
        </w:rPr>
        <w:t>3</w:t>
      </w:r>
      <w:r w:rsidRPr="00BC334D">
        <w:rPr>
          <w:rFonts w:cs="Arial"/>
          <w:b/>
          <w:szCs w:val="22"/>
        </w:rPr>
        <w:t xml:space="preserve">.- </w:t>
      </w:r>
      <w:r w:rsidRPr="00BC334D">
        <w:rPr>
          <w:rFonts w:cs="Arial"/>
          <w:b/>
          <w:szCs w:val="22"/>
        </w:rPr>
        <w:tab/>
        <w:t xml:space="preserve">Confidencialidad. </w:t>
      </w:r>
      <w:r w:rsidRPr="0057638A">
        <w:rPr>
          <w:rFonts w:cs="Arial"/>
        </w:rPr>
        <w:t xml:space="preserve">Con la suscripción del contrato ambas partes firmaran, </w:t>
      </w:r>
      <w:r>
        <w:rPr>
          <w:rFonts w:cs="Arial"/>
        </w:rPr>
        <w:t xml:space="preserve">de ser </w:t>
      </w:r>
      <w:proofErr w:type="spellStart"/>
      <w:proofErr w:type="gramStart"/>
      <w:r>
        <w:rPr>
          <w:rFonts w:cs="Arial"/>
        </w:rPr>
        <w:t>exigible,</w:t>
      </w:r>
      <w:r w:rsidRPr="0057638A">
        <w:rPr>
          <w:rFonts w:cs="Arial"/>
        </w:rPr>
        <w:t>asimismo</w:t>
      </w:r>
      <w:proofErr w:type="spellEnd"/>
      <w:proofErr w:type="gramEnd"/>
      <w:r w:rsidRPr="0057638A">
        <w:rPr>
          <w:rFonts w:cs="Arial"/>
        </w:rPr>
        <w:t>, el DOCUMENTO DE CONFIDENCIALIDAD adjunto al presente Pliego.</w:t>
      </w:r>
    </w:p>
    <w:p w:rsidR="000D066B" w:rsidRPr="002A5BDE" w:rsidRDefault="000D066B" w:rsidP="000D066B">
      <w:pPr>
        <w:spacing w:after="0"/>
        <w:ind w:left="720" w:hanging="720"/>
        <w:rPr>
          <w:rFonts w:cs="Arial"/>
          <w:szCs w:val="22"/>
        </w:rPr>
      </w:pPr>
    </w:p>
    <w:p w:rsidR="000D066B" w:rsidRDefault="000D066B" w:rsidP="000D066B">
      <w:pPr>
        <w:spacing w:after="0"/>
        <w:ind w:left="720" w:hanging="720"/>
        <w:rPr>
          <w:rFonts w:cs="Arial"/>
          <w:szCs w:val="22"/>
        </w:rPr>
      </w:pPr>
      <w:r>
        <w:rPr>
          <w:rFonts w:cs="Arial"/>
          <w:b/>
          <w:szCs w:val="22"/>
        </w:rPr>
        <w:t>18</w:t>
      </w:r>
      <w:r w:rsidRPr="002A5BDE">
        <w:rPr>
          <w:rFonts w:cs="Arial"/>
          <w:b/>
          <w:szCs w:val="22"/>
        </w:rPr>
        <w:t>.</w:t>
      </w:r>
      <w:r>
        <w:rPr>
          <w:rFonts w:cs="Arial"/>
          <w:b/>
          <w:szCs w:val="22"/>
        </w:rPr>
        <w:t>4</w:t>
      </w:r>
      <w:r w:rsidRPr="002A5BDE">
        <w:rPr>
          <w:rFonts w:cs="Arial"/>
          <w:b/>
          <w:szCs w:val="22"/>
        </w:rPr>
        <w:t>.-</w:t>
      </w:r>
      <w:r w:rsidRPr="002A5BDE">
        <w:rPr>
          <w:rFonts w:cs="Arial"/>
          <w:b/>
          <w:szCs w:val="22"/>
        </w:rPr>
        <w:tab/>
        <w:t xml:space="preserve">Documentación a aportar. </w:t>
      </w:r>
      <w:r w:rsidRPr="002A5BDE">
        <w:rPr>
          <w:rFonts w:cs="Arial"/>
          <w:szCs w:val="22"/>
        </w:rPr>
        <w:t xml:space="preserve">Dentro del plazo establecido para la formalización del contrato el adjudicatario, deberá aportar la documentación que se establece en </w:t>
      </w:r>
      <w:r>
        <w:rPr>
          <w:rFonts w:cs="Arial"/>
          <w:szCs w:val="22"/>
        </w:rPr>
        <w:t>el ANEXO</w:t>
      </w:r>
      <w:r w:rsidRPr="008A1B59">
        <w:rPr>
          <w:rFonts w:cs="Arial"/>
          <w:szCs w:val="22"/>
        </w:rPr>
        <w:t xml:space="preserve"> </w:t>
      </w:r>
      <w:r>
        <w:rPr>
          <w:rFonts w:cs="Arial"/>
          <w:szCs w:val="22"/>
        </w:rPr>
        <w:t xml:space="preserve">H </w:t>
      </w:r>
      <w:r w:rsidRPr="002A5BDE">
        <w:rPr>
          <w:rFonts w:cs="Arial"/>
          <w:szCs w:val="22"/>
        </w:rPr>
        <w:t xml:space="preserve">adjunto al presente Pliego. </w:t>
      </w:r>
    </w:p>
    <w:p w:rsidR="000D066B" w:rsidRPr="00BC334D" w:rsidRDefault="000D066B" w:rsidP="000D066B">
      <w:pPr>
        <w:spacing w:after="0"/>
        <w:ind w:left="720" w:hanging="720"/>
        <w:rPr>
          <w:rFonts w:cs="Arial"/>
          <w:color w:val="FF0000"/>
          <w:szCs w:val="22"/>
        </w:rPr>
      </w:pPr>
    </w:p>
    <w:p w:rsidR="000D066B" w:rsidRPr="00BC334D" w:rsidRDefault="000D066B" w:rsidP="000D066B">
      <w:pPr>
        <w:pStyle w:val="Ttulo1"/>
        <w:numPr>
          <w:ilvl w:val="0"/>
          <w:numId w:val="0"/>
        </w:numPr>
        <w:spacing w:before="0" w:after="0"/>
        <w:rPr>
          <w:rFonts w:cs="Arial"/>
          <w:szCs w:val="22"/>
          <w:u w:val="single"/>
        </w:rPr>
      </w:pPr>
      <w:bookmarkStart w:id="2239" w:name="_Toc510209172"/>
      <w:bookmarkStart w:id="2240" w:name="_Toc511123622"/>
      <w:bookmarkStart w:id="2241" w:name="_Toc520188521"/>
      <w:r w:rsidRPr="00E61B46">
        <w:rPr>
          <w:rFonts w:cs="Arial"/>
          <w:szCs w:val="22"/>
        </w:rPr>
        <w:t xml:space="preserve">CLÁUSULA 19ª.- </w:t>
      </w:r>
      <w:r w:rsidRPr="00BC334D">
        <w:rPr>
          <w:rFonts w:cs="Arial"/>
          <w:szCs w:val="22"/>
          <w:u w:val="single"/>
        </w:rPr>
        <w:t xml:space="preserve">EJECUCIÓN Y </w:t>
      </w:r>
      <w:proofErr w:type="gramStart"/>
      <w:r w:rsidRPr="00BC334D">
        <w:rPr>
          <w:rFonts w:cs="Arial"/>
          <w:szCs w:val="22"/>
          <w:u w:val="single"/>
        </w:rPr>
        <w:t>CUMPLIMIENTO  DEL</w:t>
      </w:r>
      <w:proofErr w:type="gramEnd"/>
      <w:r w:rsidRPr="00BC334D">
        <w:rPr>
          <w:rFonts w:cs="Arial"/>
          <w:szCs w:val="22"/>
          <w:u w:val="single"/>
        </w:rPr>
        <w:t xml:space="preserve"> CONTRATO</w:t>
      </w:r>
      <w:bookmarkEnd w:id="2239"/>
      <w:bookmarkEnd w:id="2240"/>
      <w:bookmarkEnd w:id="2241"/>
    </w:p>
    <w:p w:rsidR="000D066B" w:rsidRPr="00BC334D" w:rsidRDefault="000D066B" w:rsidP="000D066B">
      <w:pPr>
        <w:spacing w:after="0"/>
        <w:ind w:left="720" w:hanging="720"/>
        <w:rPr>
          <w:rFonts w:cs="Arial"/>
          <w:b/>
          <w:szCs w:val="22"/>
        </w:rPr>
      </w:pPr>
    </w:p>
    <w:p w:rsidR="000D066B" w:rsidRPr="00BC334D" w:rsidRDefault="000D066B" w:rsidP="000D066B">
      <w:pPr>
        <w:spacing w:after="0"/>
        <w:ind w:left="709" w:hanging="709"/>
        <w:rPr>
          <w:rFonts w:cs="Arial"/>
          <w:b/>
          <w:szCs w:val="22"/>
        </w:rPr>
      </w:pPr>
      <w:r>
        <w:rPr>
          <w:rFonts w:cs="Arial"/>
          <w:b/>
          <w:szCs w:val="22"/>
        </w:rPr>
        <w:t>19</w:t>
      </w:r>
      <w:r w:rsidRPr="00BC334D">
        <w:rPr>
          <w:rFonts w:cs="Arial"/>
          <w:b/>
          <w:szCs w:val="22"/>
        </w:rPr>
        <w:t xml:space="preserve">.1. </w:t>
      </w:r>
      <w:r w:rsidRPr="00BC334D">
        <w:rPr>
          <w:rFonts w:cs="Arial"/>
          <w:b/>
          <w:szCs w:val="22"/>
        </w:rPr>
        <w:tab/>
        <w:t xml:space="preserve">Ejecución del contrato. </w:t>
      </w:r>
      <w:r w:rsidRPr="00BC334D">
        <w:rPr>
          <w:rFonts w:cs="Arial"/>
          <w:szCs w:val="22"/>
        </w:rPr>
        <w:t>El</w:t>
      </w:r>
      <w:r w:rsidRPr="00BC334D">
        <w:rPr>
          <w:rFonts w:cs="Arial"/>
          <w:b/>
          <w:szCs w:val="22"/>
        </w:rPr>
        <w:t xml:space="preserve"> plazo de ejecución </w:t>
      </w:r>
      <w:r w:rsidRPr="00BC334D">
        <w:rPr>
          <w:rFonts w:cs="Arial"/>
          <w:szCs w:val="22"/>
        </w:rPr>
        <w:t>del contrato comenzará</w:t>
      </w:r>
      <w:r w:rsidRPr="00BC334D">
        <w:rPr>
          <w:rFonts w:cs="Arial"/>
          <w:b/>
          <w:szCs w:val="22"/>
        </w:rPr>
        <w:t xml:space="preserve"> a partir de su formalización, salvo que en el contrato se indique otro </w:t>
      </w:r>
      <w:r w:rsidRPr="00BC334D">
        <w:rPr>
          <w:rFonts w:cs="Arial"/>
          <w:szCs w:val="22"/>
        </w:rPr>
        <w:t>y se ejecutará</w:t>
      </w:r>
      <w:r w:rsidRPr="00BC334D">
        <w:rPr>
          <w:rFonts w:cs="Arial"/>
          <w:b/>
          <w:szCs w:val="22"/>
        </w:rPr>
        <w:t xml:space="preserve"> a riesgo y ventura del contratista</w:t>
      </w:r>
      <w:r w:rsidRPr="00BC334D">
        <w:rPr>
          <w:rFonts w:cs="Arial"/>
          <w:szCs w:val="22"/>
        </w:rPr>
        <w:t>,</w:t>
      </w:r>
      <w:r w:rsidRPr="00BC334D">
        <w:rPr>
          <w:rFonts w:cs="Arial"/>
          <w:b/>
          <w:szCs w:val="22"/>
        </w:rPr>
        <w:t xml:space="preserve"> </w:t>
      </w:r>
      <w:r w:rsidRPr="00BC334D">
        <w:rPr>
          <w:rFonts w:cs="Arial"/>
          <w:szCs w:val="22"/>
        </w:rPr>
        <w:t>con sujeción a sus Cláusulas y de acuerdo con las instrucciones que le diere la Mutua.</w:t>
      </w:r>
      <w:r w:rsidRPr="00BC334D">
        <w:rPr>
          <w:rFonts w:cs="Arial"/>
          <w:b/>
          <w:szCs w:val="22"/>
        </w:rPr>
        <w:t xml:space="preserve"> </w:t>
      </w:r>
    </w:p>
    <w:p w:rsidR="000D066B" w:rsidRPr="00BC334D" w:rsidRDefault="000D066B" w:rsidP="000D066B">
      <w:pPr>
        <w:spacing w:after="0"/>
        <w:ind w:left="600" w:hanging="600"/>
        <w:rPr>
          <w:rFonts w:cs="Arial"/>
          <w:b/>
          <w:szCs w:val="22"/>
        </w:rPr>
      </w:pPr>
    </w:p>
    <w:p w:rsidR="000D066B" w:rsidRPr="00BC334D" w:rsidRDefault="000D066B" w:rsidP="000D066B">
      <w:pPr>
        <w:spacing w:after="0"/>
        <w:ind w:left="709" w:hanging="709"/>
        <w:rPr>
          <w:rFonts w:cs="Arial"/>
          <w:szCs w:val="22"/>
        </w:rPr>
      </w:pPr>
      <w:r>
        <w:rPr>
          <w:rFonts w:cs="Arial"/>
          <w:b/>
          <w:szCs w:val="22"/>
        </w:rPr>
        <w:t>19</w:t>
      </w:r>
      <w:r w:rsidRPr="00BC334D">
        <w:rPr>
          <w:rFonts w:cs="Arial"/>
          <w:b/>
          <w:szCs w:val="22"/>
        </w:rPr>
        <w:t>.2.</w:t>
      </w:r>
      <w:r w:rsidRPr="00BC334D">
        <w:rPr>
          <w:rFonts w:cs="Arial"/>
          <w:b/>
          <w:szCs w:val="22"/>
        </w:rPr>
        <w:tab/>
        <w:t>Cumplimiento del objeto del contrato.</w:t>
      </w:r>
      <w:r w:rsidRPr="00BC334D">
        <w:rPr>
          <w:rFonts w:cs="Arial"/>
          <w:szCs w:val="22"/>
        </w:rPr>
        <w:t xml:space="preserve"> Conforme al artículo </w:t>
      </w:r>
      <w:r w:rsidRPr="002A5BDE">
        <w:rPr>
          <w:rFonts w:cs="Arial"/>
          <w:szCs w:val="22"/>
        </w:rPr>
        <w:t>26.3 de la LCSP</w:t>
      </w:r>
      <w:r w:rsidRPr="00BC334D">
        <w:rPr>
          <w:rFonts w:cs="Arial"/>
          <w:szCs w:val="22"/>
        </w:rPr>
        <w:t>, los efectos y extinción del presente contrato se regirán por las normas de derecho privado, en lo que no esté contemplado en el presente Pliego de Cláusulas Administrativas Particulares y en la prop</w:t>
      </w:r>
      <w:r>
        <w:rPr>
          <w:rFonts w:cs="Arial"/>
          <w:szCs w:val="22"/>
        </w:rPr>
        <w:t xml:space="preserve">osición </w:t>
      </w:r>
      <w:r w:rsidRPr="00BC334D">
        <w:rPr>
          <w:rFonts w:cs="Arial"/>
          <w:szCs w:val="22"/>
        </w:rPr>
        <w:t xml:space="preserve">de </w:t>
      </w:r>
      <w:r>
        <w:rPr>
          <w:rFonts w:cs="Arial"/>
          <w:szCs w:val="22"/>
        </w:rPr>
        <w:t xml:space="preserve">la </w:t>
      </w:r>
      <w:r w:rsidRPr="00BC334D">
        <w:rPr>
          <w:rFonts w:cs="Arial"/>
          <w:szCs w:val="22"/>
        </w:rPr>
        <w:t>prestación ofertada por el adjudicatario y aceptada por MC MUTUAL.</w:t>
      </w:r>
    </w:p>
    <w:p w:rsidR="000D066B" w:rsidRPr="00BC334D" w:rsidRDefault="000D066B" w:rsidP="000D066B">
      <w:pPr>
        <w:spacing w:after="0"/>
        <w:ind w:left="720" w:hanging="720"/>
        <w:rPr>
          <w:rFonts w:cs="Arial"/>
          <w:b/>
          <w:szCs w:val="22"/>
        </w:rPr>
      </w:pPr>
    </w:p>
    <w:p w:rsidR="000D066B" w:rsidRPr="00BC334D" w:rsidRDefault="000D066B" w:rsidP="000D066B">
      <w:pPr>
        <w:spacing w:after="0"/>
        <w:ind w:left="720" w:hanging="720"/>
        <w:rPr>
          <w:rFonts w:cs="Arial"/>
          <w:szCs w:val="22"/>
        </w:rPr>
      </w:pPr>
      <w:r>
        <w:rPr>
          <w:rFonts w:cs="Arial"/>
          <w:b/>
          <w:szCs w:val="22"/>
        </w:rPr>
        <w:t>19.3</w:t>
      </w:r>
      <w:r w:rsidRPr="00BC334D">
        <w:rPr>
          <w:rFonts w:cs="Arial"/>
          <w:b/>
          <w:szCs w:val="22"/>
        </w:rPr>
        <w:t>.</w:t>
      </w:r>
      <w:r w:rsidRPr="00BC334D">
        <w:rPr>
          <w:rFonts w:cs="Arial"/>
          <w:b/>
          <w:szCs w:val="22"/>
        </w:rPr>
        <w:tab/>
        <w:t xml:space="preserve">Medios. </w:t>
      </w:r>
      <w:r w:rsidRPr="00BC334D">
        <w:rPr>
          <w:rFonts w:cs="Arial"/>
          <w:color w:val="000000"/>
          <w:szCs w:val="22"/>
        </w:rPr>
        <w:t xml:space="preserve">Serán por cuenta de la adjudicataria los medios personales, materiales y de cualquier naturaleza que sean necesarios para la realización del contrato, por lo que deberá contar con los permisos y licencias propios del negocio que sean precisos y cumplir los requisitos que para cada caso se establecen en el presente Pliego de </w:t>
      </w:r>
      <w:r w:rsidRPr="00BC334D">
        <w:rPr>
          <w:rFonts w:cs="Arial"/>
          <w:szCs w:val="22"/>
        </w:rPr>
        <w:t xml:space="preserve">Cláusulas </w:t>
      </w:r>
      <w:r w:rsidRPr="00BC334D">
        <w:rPr>
          <w:rFonts w:cs="Arial"/>
          <w:szCs w:val="22"/>
        </w:rPr>
        <w:lastRenderedPageBreak/>
        <w:t>Administrativas</w:t>
      </w:r>
      <w:r w:rsidRPr="00BC334D">
        <w:rPr>
          <w:rFonts w:cs="Arial"/>
          <w:color w:val="000000"/>
          <w:szCs w:val="22"/>
        </w:rPr>
        <w:t xml:space="preserve"> Particulares y en la propuesta ofertada y deberá abonar los tributos estatales o locales propios del negocio.</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720" w:hanging="720"/>
        <w:rPr>
          <w:rFonts w:cs="Arial"/>
          <w:szCs w:val="22"/>
        </w:rPr>
      </w:pPr>
      <w:bookmarkStart w:id="2242" w:name="_Toc187730203"/>
      <w:bookmarkStart w:id="2243" w:name="_Toc202761865"/>
      <w:r>
        <w:rPr>
          <w:rFonts w:cs="Arial"/>
          <w:b/>
          <w:szCs w:val="22"/>
        </w:rPr>
        <w:t>19</w:t>
      </w:r>
      <w:r w:rsidRPr="00BC334D">
        <w:rPr>
          <w:rFonts w:cs="Arial"/>
          <w:b/>
          <w:szCs w:val="22"/>
        </w:rPr>
        <w:t>.</w:t>
      </w:r>
      <w:r>
        <w:rPr>
          <w:rFonts w:cs="Arial"/>
          <w:b/>
          <w:szCs w:val="22"/>
        </w:rPr>
        <w:t>4</w:t>
      </w:r>
      <w:r w:rsidRPr="00BC334D">
        <w:rPr>
          <w:rFonts w:cs="Arial"/>
          <w:b/>
          <w:szCs w:val="22"/>
        </w:rPr>
        <w:t xml:space="preserve">.- </w:t>
      </w:r>
      <w:r w:rsidRPr="00BC334D">
        <w:rPr>
          <w:rFonts w:cs="Arial"/>
          <w:b/>
          <w:szCs w:val="22"/>
        </w:rPr>
        <w:tab/>
        <w:t>Condiciones de ejecución del contrato</w:t>
      </w:r>
      <w:bookmarkEnd w:id="2242"/>
      <w:bookmarkEnd w:id="2243"/>
      <w:r w:rsidRPr="00BC334D">
        <w:rPr>
          <w:rFonts w:cs="Arial"/>
          <w:b/>
          <w:szCs w:val="22"/>
        </w:rPr>
        <w:t>.</w:t>
      </w:r>
      <w:r w:rsidRPr="00BC334D">
        <w:rPr>
          <w:rFonts w:cs="Arial"/>
          <w:szCs w:val="22"/>
        </w:rPr>
        <w:t xml:space="preserve"> </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1560" w:hanging="840"/>
        <w:rPr>
          <w:rFonts w:cs="Arial"/>
          <w:b/>
          <w:szCs w:val="22"/>
        </w:rPr>
      </w:pPr>
      <w:r>
        <w:rPr>
          <w:rFonts w:cs="Arial"/>
          <w:b/>
          <w:szCs w:val="22"/>
        </w:rPr>
        <w:t>19.4</w:t>
      </w:r>
      <w:r w:rsidRPr="00BC334D">
        <w:rPr>
          <w:rFonts w:cs="Arial"/>
          <w:b/>
          <w:szCs w:val="22"/>
        </w:rPr>
        <w:t>.1.-</w:t>
      </w:r>
      <w:r w:rsidRPr="00BC334D">
        <w:rPr>
          <w:rFonts w:cs="Arial"/>
          <w:szCs w:val="22"/>
        </w:rPr>
        <w:t xml:space="preserve"> </w:t>
      </w:r>
      <w:r w:rsidRPr="00BC334D">
        <w:rPr>
          <w:rFonts w:cs="Arial"/>
          <w:szCs w:val="22"/>
        </w:rPr>
        <w:tab/>
      </w:r>
      <w:r w:rsidRPr="00BC334D">
        <w:rPr>
          <w:rFonts w:cs="Arial"/>
          <w:b/>
          <w:szCs w:val="22"/>
          <w:u w:val="dotted"/>
        </w:rPr>
        <w:t>Generales</w:t>
      </w:r>
      <w:r w:rsidRPr="00BC334D">
        <w:rPr>
          <w:rFonts w:cs="Arial"/>
          <w:b/>
          <w:szCs w:val="22"/>
        </w:rPr>
        <w:t>.</w:t>
      </w:r>
    </w:p>
    <w:p w:rsidR="000D066B" w:rsidRPr="00BC334D" w:rsidRDefault="000D066B" w:rsidP="000D066B">
      <w:pPr>
        <w:spacing w:after="0"/>
        <w:ind w:left="1560" w:hanging="840"/>
        <w:rPr>
          <w:rFonts w:cs="Arial"/>
          <w:szCs w:val="22"/>
        </w:rPr>
      </w:pPr>
    </w:p>
    <w:p w:rsidR="000D066B" w:rsidRPr="00BC334D" w:rsidRDefault="000D066B" w:rsidP="000D066B">
      <w:pPr>
        <w:spacing w:after="0"/>
        <w:ind w:left="1560"/>
        <w:rPr>
          <w:rFonts w:cs="Arial"/>
          <w:szCs w:val="22"/>
        </w:rPr>
      </w:pPr>
      <w:r w:rsidRPr="00BC334D">
        <w:rPr>
          <w:rFonts w:cs="Arial"/>
          <w:szCs w:val="22"/>
        </w:rPr>
        <w:t xml:space="preserve">El adjudicatario se obliga a cumplir el contrato con el alcance, los plazos e hitos referidos en el presente Pliego, así como a la propuesta </w:t>
      </w:r>
      <w:r>
        <w:rPr>
          <w:rFonts w:cs="Arial"/>
          <w:szCs w:val="22"/>
        </w:rPr>
        <w:t xml:space="preserve">técnica </w:t>
      </w:r>
      <w:r w:rsidRPr="00BC334D">
        <w:rPr>
          <w:rFonts w:cs="Arial"/>
          <w:szCs w:val="22"/>
        </w:rPr>
        <w:t xml:space="preserve">realizada por el adjudicatario. </w:t>
      </w:r>
      <w:r w:rsidRPr="00BC334D">
        <w:rPr>
          <w:rFonts w:cs="Arial"/>
          <w:b/>
          <w:szCs w:val="22"/>
        </w:rPr>
        <w:t>Todos los plazos establecidos en el Pliego, salvo que se indique que son laborables, se entenderán referidos a días naturales.</w:t>
      </w:r>
      <w:r w:rsidRPr="00BC334D">
        <w:rPr>
          <w:rFonts w:cs="Arial"/>
          <w:szCs w:val="22"/>
        </w:rPr>
        <w:t xml:space="preserve"> </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1560"/>
        <w:rPr>
          <w:rFonts w:cs="Arial"/>
          <w:szCs w:val="22"/>
        </w:rPr>
      </w:pPr>
      <w:r w:rsidRPr="00BC334D">
        <w:rPr>
          <w:rFonts w:cs="Arial"/>
          <w:szCs w:val="22"/>
        </w:rPr>
        <w:t>El contrato se ejecutará con estricta sujeción a las estipulaciones contenidas en el presente Pliego, así como a las instrucciones que, en su caso le transmita la Mutua.</w:t>
      </w:r>
    </w:p>
    <w:p w:rsidR="000D066B" w:rsidRPr="00BC334D" w:rsidRDefault="000D066B" w:rsidP="000D066B">
      <w:pPr>
        <w:spacing w:after="0"/>
        <w:ind w:left="1560"/>
        <w:rPr>
          <w:rFonts w:cs="Arial"/>
          <w:szCs w:val="22"/>
        </w:rPr>
      </w:pPr>
    </w:p>
    <w:p w:rsidR="000D066B" w:rsidRDefault="000D066B" w:rsidP="000D066B">
      <w:pPr>
        <w:spacing w:after="0"/>
        <w:ind w:left="1560"/>
        <w:rPr>
          <w:rFonts w:cs="Arial"/>
          <w:szCs w:val="22"/>
        </w:rPr>
      </w:pPr>
      <w:r w:rsidRPr="00BC334D">
        <w:rPr>
          <w:rFonts w:cs="Arial"/>
          <w:szCs w:val="22"/>
        </w:rPr>
        <w:t>El contratista será responsable de la calidad técnica y de las consecuencias que pudieran derivarse para la Mutua o terceros.</w:t>
      </w:r>
    </w:p>
    <w:p w:rsidR="000D066B" w:rsidRPr="00BC334D" w:rsidRDefault="000D066B" w:rsidP="000D066B">
      <w:pPr>
        <w:spacing w:after="0"/>
        <w:ind w:left="1560"/>
        <w:rPr>
          <w:rFonts w:cs="Arial"/>
          <w:szCs w:val="22"/>
        </w:rPr>
      </w:pPr>
    </w:p>
    <w:p w:rsidR="000D066B" w:rsidRPr="00BC334D" w:rsidRDefault="000D066B" w:rsidP="000D066B">
      <w:pPr>
        <w:spacing w:after="0"/>
        <w:ind w:left="1560"/>
        <w:rPr>
          <w:rFonts w:cs="Arial"/>
          <w:szCs w:val="22"/>
        </w:rPr>
      </w:pPr>
      <w:r w:rsidRPr="00BC334D">
        <w:rPr>
          <w:rFonts w:cs="Arial"/>
          <w:szCs w:val="22"/>
        </w:rPr>
        <w:t>En cuando a indemnización de daños y perjuicios a terceros, por deficiencias en el cumplimiento de las condiciones pactadas, será responsabilidad de la Entidad adjudicataria.</w:t>
      </w:r>
    </w:p>
    <w:p w:rsidR="000D066B" w:rsidRPr="00BC334D" w:rsidRDefault="000D066B" w:rsidP="000D066B">
      <w:pPr>
        <w:spacing w:after="0"/>
        <w:ind w:left="1560"/>
        <w:rPr>
          <w:rFonts w:cs="Arial"/>
          <w:szCs w:val="22"/>
        </w:rPr>
      </w:pPr>
    </w:p>
    <w:p w:rsidR="000D066B" w:rsidRPr="00BC334D" w:rsidRDefault="000D066B" w:rsidP="000D066B">
      <w:pPr>
        <w:spacing w:after="0"/>
        <w:ind w:left="1560"/>
        <w:rPr>
          <w:rFonts w:cs="Arial"/>
          <w:szCs w:val="22"/>
        </w:rPr>
      </w:pPr>
      <w:r w:rsidRPr="00BC334D">
        <w:rPr>
          <w:rFonts w:cs="Arial"/>
          <w:szCs w:val="22"/>
        </w:rPr>
        <w:t>El contrato se ejecutará a riesgo y ventura del adjudicatario. Cualquier otro gasto necesario para la ejecución del contrato, incluidos los gastos derivados del desplazamiento, alojamiento y manutención del personal destinado por la empresa para el cumplimiento del objeto contractual, serán de cuenta de la empresa adjudicataria.</w:t>
      </w:r>
    </w:p>
    <w:p w:rsidR="000D066B" w:rsidRPr="00BC334D" w:rsidRDefault="000D066B" w:rsidP="000D066B">
      <w:pPr>
        <w:spacing w:after="0"/>
        <w:ind w:left="1560"/>
        <w:rPr>
          <w:rFonts w:cs="Arial"/>
          <w:szCs w:val="22"/>
        </w:rPr>
      </w:pPr>
    </w:p>
    <w:p w:rsidR="000D066B" w:rsidRPr="00BC334D" w:rsidRDefault="000D066B" w:rsidP="000D066B">
      <w:pPr>
        <w:spacing w:after="0"/>
        <w:ind w:left="1560"/>
        <w:rPr>
          <w:rFonts w:cs="Arial"/>
          <w:szCs w:val="22"/>
        </w:rPr>
      </w:pPr>
      <w:r w:rsidRPr="00BC334D">
        <w:rPr>
          <w:rFonts w:cs="Arial"/>
          <w:szCs w:val="22"/>
        </w:rPr>
        <w:t>El adjudicatario asumirá todos los riesgos, daños y pérdidas incluidos, que se puedan derivar</w:t>
      </w:r>
      <w:r>
        <w:rPr>
          <w:rFonts w:cs="Arial"/>
          <w:szCs w:val="22"/>
        </w:rPr>
        <w:t xml:space="preserve"> en la ejecución del contrato</w:t>
      </w:r>
      <w:r w:rsidRPr="00BC334D">
        <w:rPr>
          <w:rFonts w:cs="Arial"/>
          <w:szCs w:val="22"/>
        </w:rPr>
        <w:t>, excepto los debidos a fuerza mayor y no imputables a este.</w:t>
      </w:r>
    </w:p>
    <w:p w:rsidR="000D066B" w:rsidRPr="00BC334D" w:rsidRDefault="000D066B" w:rsidP="000D066B">
      <w:pPr>
        <w:spacing w:after="0"/>
        <w:ind w:left="1560"/>
        <w:rPr>
          <w:rFonts w:cs="Arial"/>
          <w:szCs w:val="22"/>
        </w:rPr>
      </w:pPr>
    </w:p>
    <w:p w:rsidR="000D066B" w:rsidRPr="00BC334D" w:rsidRDefault="000D066B" w:rsidP="000D066B">
      <w:pPr>
        <w:spacing w:after="0"/>
        <w:ind w:left="1560" w:hanging="12"/>
        <w:rPr>
          <w:rFonts w:cs="Arial"/>
          <w:szCs w:val="22"/>
        </w:rPr>
      </w:pPr>
      <w:r w:rsidRPr="00BC334D">
        <w:rPr>
          <w:rFonts w:cs="Arial"/>
          <w:szCs w:val="22"/>
        </w:rPr>
        <w:lastRenderedPageBreak/>
        <w:t xml:space="preserve">Es obligación del contratista guardar sigilo respecto a los datos o antecedentes que, no siendo públicos o notorios, estén relacionados con el objeto del contrato, de los que tenga conocimiento con ocasión </w:t>
      </w:r>
      <w:proofErr w:type="gramStart"/>
      <w:r w:rsidRPr="00BC334D">
        <w:rPr>
          <w:rFonts w:cs="Arial"/>
          <w:szCs w:val="22"/>
        </w:rPr>
        <w:t>del mismo</w:t>
      </w:r>
      <w:proofErr w:type="gramEnd"/>
      <w:r w:rsidRPr="00BC334D">
        <w:rPr>
          <w:rFonts w:cs="Arial"/>
          <w:szCs w:val="22"/>
        </w:rPr>
        <w:t xml:space="preserve">. </w:t>
      </w:r>
    </w:p>
    <w:p w:rsidR="000D066B" w:rsidRPr="00BC334D" w:rsidRDefault="000D066B" w:rsidP="000D066B">
      <w:pPr>
        <w:spacing w:after="0"/>
        <w:ind w:left="720"/>
        <w:rPr>
          <w:rFonts w:cs="Arial"/>
          <w:b/>
          <w:szCs w:val="22"/>
        </w:rPr>
      </w:pPr>
    </w:p>
    <w:p w:rsidR="000D066B" w:rsidRPr="00BC334D" w:rsidRDefault="000D066B" w:rsidP="000D066B">
      <w:pPr>
        <w:spacing w:after="0"/>
        <w:ind w:left="1560" w:hanging="840"/>
        <w:rPr>
          <w:rFonts w:cs="Arial"/>
          <w:b/>
          <w:szCs w:val="22"/>
        </w:rPr>
      </w:pPr>
      <w:r>
        <w:rPr>
          <w:rFonts w:cs="Arial"/>
          <w:b/>
          <w:szCs w:val="22"/>
        </w:rPr>
        <w:t>19</w:t>
      </w:r>
      <w:r w:rsidRPr="00BC334D">
        <w:rPr>
          <w:rFonts w:cs="Arial"/>
          <w:b/>
          <w:szCs w:val="22"/>
        </w:rPr>
        <w:t>.</w:t>
      </w:r>
      <w:r>
        <w:rPr>
          <w:rFonts w:cs="Arial"/>
          <w:b/>
          <w:szCs w:val="22"/>
        </w:rPr>
        <w:t>4</w:t>
      </w:r>
      <w:r w:rsidRPr="00BC334D">
        <w:rPr>
          <w:rFonts w:cs="Arial"/>
          <w:b/>
          <w:szCs w:val="22"/>
        </w:rPr>
        <w:t>.2.-</w:t>
      </w:r>
      <w:r w:rsidRPr="00BC334D">
        <w:rPr>
          <w:rFonts w:cs="Arial"/>
          <w:b/>
          <w:szCs w:val="22"/>
        </w:rPr>
        <w:tab/>
      </w:r>
      <w:r w:rsidRPr="00BC334D">
        <w:rPr>
          <w:rFonts w:cs="Arial"/>
          <w:b/>
          <w:szCs w:val="22"/>
          <w:u w:val="dotted"/>
        </w:rPr>
        <w:t>Particulares</w:t>
      </w:r>
      <w:r w:rsidRPr="00BC334D">
        <w:rPr>
          <w:rFonts w:cs="Arial"/>
          <w:b/>
          <w:szCs w:val="22"/>
        </w:rPr>
        <w:t>.</w:t>
      </w:r>
    </w:p>
    <w:p w:rsidR="000D066B" w:rsidRPr="00BC334D" w:rsidRDefault="000D066B" w:rsidP="000D066B">
      <w:pPr>
        <w:spacing w:after="0"/>
        <w:ind w:left="1560" w:hanging="840"/>
        <w:rPr>
          <w:rFonts w:cs="Arial"/>
          <w:b/>
          <w:szCs w:val="22"/>
        </w:rPr>
      </w:pPr>
    </w:p>
    <w:p w:rsidR="000D066B" w:rsidRPr="00BC334D" w:rsidRDefault="000D066B" w:rsidP="000D066B">
      <w:pPr>
        <w:spacing w:after="0"/>
        <w:ind w:left="1560" w:hanging="144"/>
        <w:rPr>
          <w:rFonts w:cs="Arial"/>
          <w:b/>
          <w:szCs w:val="22"/>
        </w:rPr>
      </w:pPr>
      <w:r>
        <w:rPr>
          <w:rFonts w:cs="Arial"/>
          <w:b/>
          <w:szCs w:val="22"/>
        </w:rPr>
        <w:t>19.4</w:t>
      </w:r>
      <w:r w:rsidRPr="00BC334D">
        <w:rPr>
          <w:rFonts w:cs="Arial"/>
          <w:b/>
          <w:szCs w:val="22"/>
        </w:rPr>
        <w:t>.2.1.-</w:t>
      </w:r>
      <w:r w:rsidRPr="00BC334D">
        <w:rPr>
          <w:rFonts w:cs="Arial"/>
          <w:szCs w:val="22"/>
        </w:rPr>
        <w:t xml:space="preserve">Las características </w:t>
      </w:r>
      <w:r>
        <w:rPr>
          <w:rFonts w:cs="Arial"/>
          <w:szCs w:val="22"/>
        </w:rPr>
        <w:t xml:space="preserve">de los trabajos a realizar </w:t>
      </w:r>
      <w:r w:rsidRPr="00BC334D">
        <w:rPr>
          <w:rFonts w:cs="Arial"/>
          <w:szCs w:val="22"/>
        </w:rPr>
        <w:t>se detallan en el Pliego de Prescripciones Técnicas.</w:t>
      </w:r>
    </w:p>
    <w:p w:rsidR="000D066B" w:rsidRPr="00BC334D" w:rsidRDefault="000D066B" w:rsidP="000D066B">
      <w:pPr>
        <w:spacing w:after="0"/>
        <w:ind w:left="720"/>
        <w:rPr>
          <w:rFonts w:cs="Arial"/>
          <w:b/>
          <w:szCs w:val="22"/>
        </w:rPr>
      </w:pPr>
    </w:p>
    <w:p w:rsidR="000D066B" w:rsidRPr="00BC334D" w:rsidRDefault="000D066B" w:rsidP="000D066B">
      <w:pPr>
        <w:spacing w:after="0"/>
        <w:ind w:left="1560" w:hanging="144"/>
        <w:rPr>
          <w:rFonts w:cs="Arial"/>
          <w:szCs w:val="22"/>
        </w:rPr>
      </w:pPr>
      <w:r>
        <w:rPr>
          <w:rFonts w:cs="Arial"/>
          <w:b/>
          <w:szCs w:val="22"/>
        </w:rPr>
        <w:t>19.4</w:t>
      </w:r>
      <w:r w:rsidRPr="00BC334D">
        <w:rPr>
          <w:rFonts w:cs="Arial"/>
          <w:b/>
          <w:szCs w:val="22"/>
        </w:rPr>
        <w:t>.2.2.-</w:t>
      </w:r>
      <w:r w:rsidRPr="00BC334D">
        <w:rPr>
          <w:rFonts w:cs="Arial"/>
          <w:szCs w:val="22"/>
        </w:rPr>
        <w:t xml:space="preserve"> La ejecución del </w:t>
      </w:r>
      <w:r>
        <w:rPr>
          <w:rFonts w:cs="Arial"/>
          <w:szCs w:val="22"/>
        </w:rPr>
        <w:t>contrato s</w:t>
      </w:r>
      <w:r w:rsidRPr="00BC334D">
        <w:rPr>
          <w:rFonts w:cs="Arial"/>
          <w:szCs w:val="22"/>
        </w:rPr>
        <w:t>e efectuará a partir de las siguientes bases:</w:t>
      </w:r>
    </w:p>
    <w:p w:rsidR="000D066B" w:rsidRPr="00BC334D" w:rsidRDefault="000D066B" w:rsidP="000D066B">
      <w:pPr>
        <w:spacing w:after="0"/>
        <w:ind w:left="720"/>
        <w:rPr>
          <w:rFonts w:cs="Arial"/>
          <w:szCs w:val="22"/>
        </w:rPr>
      </w:pPr>
    </w:p>
    <w:p w:rsidR="000D066B" w:rsidRPr="00BC334D" w:rsidRDefault="000D066B" w:rsidP="000D066B">
      <w:pPr>
        <w:numPr>
          <w:ilvl w:val="0"/>
          <w:numId w:val="12"/>
        </w:numPr>
        <w:tabs>
          <w:tab w:val="clear" w:pos="1560"/>
          <w:tab w:val="num" w:pos="1211"/>
          <w:tab w:val="num" w:pos="1985"/>
        </w:tabs>
        <w:spacing w:after="0"/>
        <w:ind w:left="1843" w:hanging="425"/>
        <w:rPr>
          <w:rFonts w:cs="Arial"/>
          <w:szCs w:val="22"/>
        </w:rPr>
      </w:pPr>
      <w:r w:rsidRPr="00BC334D">
        <w:rPr>
          <w:rFonts w:cs="Arial"/>
          <w:szCs w:val="22"/>
        </w:rPr>
        <w:t xml:space="preserve">MC MUTUAL designará un </w:t>
      </w:r>
      <w:r w:rsidRPr="00BC334D">
        <w:rPr>
          <w:rFonts w:cs="Arial"/>
          <w:b/>
          <w:szCs w:val="22"/>
        </w:rPr>
        <w:t>coordinador</w:t>
      </w:r>
      <w:r w:rsidRPr="00BC334D">
        <w:rPr>
          <w:rFonts w:cs="Arial"/>
          <w:szCs w:val="22"/>
        </w:rPr>
        <w:t xml:space="preserve"> cuyas funciones en relación con el objetivo del presente contrato serán las siguientes:</w:t>
      </w:r>
    </w:p>
    <w:p w:rsidR="000D066B" w:rsidRPr="00BC334D" w:rsidRDefault="000D066B" w:rsidP="000D066B">
      <w:pPr>
        <w:spacing w:after="0"/>
        <w:ind w:left="1560"/>
        <w:rPr>
          <w:rFonts w:cs="Arial"/>
          <w:szCs w:val="22"/>
        </w:rPr>
      </w:pPr>
    </w:p>
    <w:p w:rsidR="000D066B" w:rsidRPr="00BC334D" w:rsidRDefault="000D066B" w:rsidP="00C316C8">
      <w:pPr>
        <w:numPr>
          <w:ilvl w:val="1"/>
          <w:numId w:val="21"/>
        </w:numPr>
        <w:spacing w:after="0"/>
        <w:ind w:left="2268" w:hanging="357"/>
        <w:rPr>
          <w:rFonts w:cs="Arial"/>
          <w:szCs w:val="22"/>
        </w:rPr>
      </w:pPr>
      <w:r w:rsidRPr="00BC334D">
        <w:rPr>
          <w:rFonts w:cs="Arial"/>
          <w:szCs w:val="22"/>
        </w:rPr>
        <w:t>Exigir la existencia de los medios y organización necesarios para la prestación de los</w:t>
      </w:r>
      <w:r>
        <w:rPr>
          <w:rFonts w:cs="Arial"/>
          <w:szCs w:val="22"/>
        </w:rPr>
        <w:t xml:space="preserve"> trabajos</w:t>
      </w:r>
      <w:r w:rsidRPr="00BC334D">
        <w:rPr>
          <w:rFonts w:cs="Arial"/>
          <w:szCs w:val="22"/>
        </w:rPr>
        <w:t>.</w:t>
      </w:r>
    </w:p>
    <w:p w:rsidR="000D066B" w:rsidRPr="00BC334D" w:rsidRDefault="000D066B" w:rsidP="00C316C8">
      <w:pPr>
        <w:numPr>
          <w:ilvl w:val="1"/>
          <w:numId w:val="21"/>
        </w:numPr>
        <w:spacing w:after="0"/>
        <w:ind w:left="2268" w:hanging="357"/>
        <w:rPr>
          <w:rFonts w:cs="Arial"/>
          <w:szCs w:val="22"/>
        </w:rPr>
      </w:pPr>
      <w:r w:rsidRPr="00BC334D">
        <w:rPr>
          <w:rFonts w:cs="Arial"/>
          <w:szCs w:val="22"/>
        </w:rPr>
        <w:t>Velar por el cumplimiento y el nivel de calidad</w:t>
      </w:r>
      <w:r>
        <w:rPr>
          <w:rFonts w:cs="Arial"/>
          <w:szCs w:val="22"/>
        </w:rPr>
        <w:t xml:space="preserve"> de los trabajos realizados</w:t>
      </w:r>
      <w:r w:rsidRPr="00BC334D">
        <w:rPr>
          <w:rFonts w:cs="Arial"/>
          <w:szCs w:val="22"/>
        </w:rPr>
        <w:t>.</w:t>
      </w:r>
    </w:p>
    <w:p w:rsidR="000D066B" w:rsidRPr="00BC334D" w:rsidRDefault="000D066B" w:rsidP="00C316C8">
      <w:pPr>
        <w:numPr>
          <w:ilvl w:val="1"/>
          <w:numId w:val="21"/>
        </w:numPr>
        <w:spacing w:after="0"/>
        <w:ind w:left="2268" w:hanging="357"/>
        <w:rPr>
          <w:rFonts w:cs="Arial"/>
          <w:szCs w:val="22"/>
        </w:rPr>
      </w:pPr>
      <w:r w:rsidRPr="00BC334D">
        <w:rPr>
          <w:rFonts w:cs="Arial"/>
          <w:szCs w:val="22"/>
        </w:rPr>
        <w:t>Velar por el cumplimiento de los plazos previstos de recogida.</w:t>
      </w:r>
    </w:p>
    <w:p w:rsidR="000D066B" w:rsidRPr="00BC334D" w:rsidRDefault="000D066B" w:rsidP="00C316C8">
      <w:pPr>
        <w:numPr>
          <w:ilvl w:val="1"/>
          <w:numId w:val="21"/>
        </w:numPr>
        <w:spacing w:after="0"/>
        <w:ind w:left="2268" w:hanging="357"/>
        <w:rPr>
          <w:rFonts w:cs="Arial"/>
          <w:szCs w:val="22"/>
        </w:rPr>
      </w:pPr>
      <w:r w:rsidRPr="00BC334D">
        <w:rPr>
          <w:rFonts w:cs="Arial"/>
          <w:szCs w:val="22"/>
        </w:rPr>
        <w:t xml:space="preserve">Proponer las modificaciones que convenga introducir para el buen desarrollo de </w:t>
      </w:r>
      <w:r>
        <w:rPr>
          <w:rFonts w:cs="Arial"/>
          <w:szCs w:val="22"/>
        </w:rPr>
        <w:t>la ejecución del contrato.</w:t>
      </w:r>
    </w:p>
    <w:p w:rsidR="000D066B" w:rsidRPr="00BC334D" w:rsidRDefault="000D066B" w:rsidP="00C316C8">
      <w:pPr>
        <w:numPr>
          <w:ilvl w:val="1"/>
          <w:numId w:val="21"/>
        </w:numPr>
        <w:spacing w:after="0"/>
        <w:ind w:left="2268" w:hanging="357"/>
        <w:rPr>
          <w:rFonts w:cs="Arial"/>
          <w:szCs w:val="22"/>
        </w:rPr>
      </w:pPr>
      <w:r>
        <w:rPr>
          <w:rFonts w:cs="Arial"/>
          <w:szCs w:val="22"/>
        </w:rPr>
        <w:t>Tramitar cuantas incidencias</w:t>
      </w:r>
      <w:r w:rsidRPr="00BC334D">
        <w:rPr>
          <w:rFonts w:cs="Arial"/>
          <w:szCs w:val="22"/>
        </w:rPr>
        <w:t xml:space="preserve"> surjan durante la</w:t>
      </w:r>
      <w:r>
        <w:rPr>
          <w:rFonts w:cs="Arial"/>
          <w:szCs w:val="22"/>
        </w:rPr>
        <w:t xml:space="preserve"> ejecución del contrato</w:t>
      </w:r>
      <w:r w:rsidRPr="00BC334D">
        <w:rPr>
          <w:rFonts w:cs="Arial"/>
          <w:szCs w:val="22"/>
        </w:rPr>
        <w:t>.</w:t>
      </w:r>
    </w:p>
    <w:p w:rsidR="000D066B" w:rsidRDefault="000D066B" w:rsidP="00C316C8">
      <w:pPr>
        <w:numPr>
          <w:ilvl w:val="1"/>
          <w:numId w:val="21"/>
        </w:numPr>
        <w:spacing w:after="0"/>
        <w:ind w:left="2268" w:hanging="357"/>
        <w:rPr>
          <w:rFonts w:cs="Arial"/>
          <w:szCs w:val="22"/>
        </w:rPr>
      </w:pPr>
      <w:r w:rsidRPr="006F054C">
        <w:rPr>
          <w:rFonts w:cs="Arial"/>
          <w:szCs w:val="22"/>
        </w:rPr>
        <w:t xml:space="preserve">Convocar cuantas reuniones estime pertinentes para el buen desarrollo de los trabajos y su supervisión, a la que estará obligada a asistir la representación de la empresa adjudicataria, asistida de aquellos técnicos o especialistas de </w:t>
      </w:r>
      <w:proofErr w:type="gramStart"/>
      <w:r w:rsidRPr="006F054C">
        <w:rPr>
          <w:rFonts w:cs="Arial"/>
          <w:szCs w:val="22"/>
        </w:rPr>
        <w:t>la misma</w:t>
      </w:r>
      <w:proofErr w:type="gramEnd"/>
      <w:r w:rsidRPr="006F054C">
        <w:rPr>
          <w:rFonts w:cs="Arial"/>
          <w:szCs w:val="22"/>
        </w:rPr>
        <w:t xml:space="preserve"> que tengan alguna intervenció</w:t>
      </w:r>
      <w:r>
        <w:rPr>
          <w:rFonts w:cs="Arial"/>
          <w:szCs w:val="22"/>
        </w:rPr>
        <w:t xml:space="preserve">n en su ejecución. </w:t>
      </w:r>
    </w:p>
    <w:p w:rsidR="000D066B" w:rsidRPr="006F054C" w:rsidRDefault="000D066B" w:rsidP="00C316C8">
      <w:pPr>
        <w:numPr>
          <w:ilvl w:val="1"/>
          <w:numId w:val="21"/>
        </w:numPr>
        <w:spacing w:after="0"/>
        <w:ind w:left="2268" w:hanging="357"/>
        <w:rPr>
          <w:rFonts w:cs="Arial"/>
          <w:szCs w:val="22"/>
        </w:rPr>
      </w:pPr>
      <w:r w:rsidRPr="006F054C">
        <w:rPr>
          <w:rFonts w:cs="Arial"/>
          <w:szCs w:val="22"/>
        </w:rPr>
        <w:t>Dar conformidad a las facturas presentadas por el adjudicatario, así como, si es el caso, aplicar las penalizaciones a que hubiera lugar.</w:t>
      </w:r>
    </w:p>
    <w:p w:rsidR="000D066B" w:rsidRPr="00BC334D" w:rsidRDefault="000D066B" w:rsidP="000D066B">
      <w:pPr>
        <w:spacing w:after="0"/>
        <w:ind w:left="2040"/>
        <w:rPr>
          <w:rFonts w:cs="Arial"/>
          <w:szCs w:val="22"/>
        </w:rPr>
      </w:pPr>
    </w:p>
    <w:p w:rsidR="000D066B" w:rsidRPr="00BC334D" w:rsidRDefault="000D066B" w:rsidP="000D066B">
      <w:pPr>
        <w:numPr>
          <w:ilvl w:val="0"/>
          <w:numId w:val="12"/>
        </w:numPr>
        <w:tabs>
          <w:tab w:val="clear" w:pos="1560"/>
          <w:tab w:val="num" w:pos="1985"/>
        </w:tabs>
        <w:spacing w:after="0"/>
        <w:ind w:left="1843" w:hanging="425"/>
        <w:rPr>
          <w:rFonts w:cs="Arial"/>
          <w:szCs w:val="22"/>
        </w:rPr>
      </w:pPr>
      <w:r w:rsidRPr="00BC334D">
        <w:rPr>
          <w:rFonts w:cs="Arial"/>
          <w:szCs w:val="22"/>
        </w:rPr>
        <w:t>El coordinador podrá delegar sus funciones en una o varias personas de MC MUTUAL. Así mismo, podrá incorporar, durante la duración del contrato, las personas que estime necesarias para verificar y evaluar las actuaciones a su cargo.</w:t>
      </w:r>
    </w:p>
    <w:p w:rsidR="000D066B" w:rsidRPr="00BC334D" w:rsidRDefault="000D066B" w:rsidP="000D066B">
      <w:pPr>
        <w:spacing w:after="0"/>
        <w:ind w:left="1560"/>
        <w:rPr>
          <w:rFonts w:cs="Arial"/>
          <w:szCs w:val="22"/>
        </w:rPr>
      </w:pPr>
    </w:p>
    <w:p w:rsidR="000D066B" w:rsidRPr="00BC334D" w:rsidRDefault="000D066B" w:rsidP="000D066B">
      <w:pPr>
        <w:numPr>
          <w:ilvl w:val="0"/>
          <w:numId w:val="12"/>
        </w:numPr>
        <w:tabs>
          <w:tab w:val="clear" w:pos="1560"/>
          <w:tab w:val="num" w:pos="1843"/>
          <w:tab w:val="num" w:pos="1985"/>
        </w:tabs>
        <w:spacing w:after="0"/>
        <w:ind w:left="1843" w:hanging="425"/>
        <w:rPr>
          <w:rFonts w:cs="Arial"/>
          <w:szCs w:val="22"/>
        </w:rPr>
      </w:pPr>
      <w:r w:rsidRPr="00BC334D">
        <w:rPr>
          <w:rFonts w:cs="Arial"/>
          <w:szCs w:val="22"/>
        </w:rPr>
        <w:t xml:space="preserve">Así mismo, la empresa adjudicataria nombrará </w:t>
      </w:r>
      <w:r w:rsidRPr="006F054C">
        <w:rPr>
          <w:rFonts w:cs="Arial"/>
          <w:szCs w:val="22"/>
        </w:rPr>
        <w:t xml:space="preserve">un </w:t>
      </w:r>
      <w:r>
        <w:rPr>
          <w:rFonts w:cs="Arial"/>
          <w:szCs w:val="22"/>
        </w:rPr>
        <w:t xml:space="preserve">interlocutor de </w:t>
      </w:r>
      <w:r w:rsidRPr="00BC334D">
        <w:rPr>
          <w:rFonts w:cs="Arial"/>
          <w:szCs w:val="22"/>
        </w:rPr>
        <w:t xml:space="preserve">MC MUTUAL, al objeto de garantizar el buen fin del </w:t>
      </w:r>
      <w:r>
        <w:rPr>
          <w:rFonts w:cs="Arial"/>
          <w:szCs w:val="22"/>
        </w:rPr>
        <w:t>contrato</w:t>
      </w:r>
      <w:r w:rsidRPr="00BC334D">
        <w:rPr>
          <w:rFonts w:cs="Arial"/>
          <w:szCs w:val="22"/>
        </w:rPr>
        <w:t xml:space="preserve"> y que velará por las normas que afectan al equipo de trabajo, así como a gestionar la globalidad del contrato. </w:t>
      </w:r>
    </w:p>
    <w:p w:rsidR="000D066B" w:rsidRPr="00BC334D" w:rsidRDefault="000D066B" w:rsidP="000D066B">
      <w:pPr>
        <w:spacing w:after="0"/>
        <w:ind w:left="1560" w:hanging="840"/>
        <w:rPr>
          <w:rFonts w:cs="Arial"/>
          <w:b/>
          <w:szCs w:val="22"/>
        </w:rPr>
      </w:pPr>
    </w:p>
    <w:p w:rsidR="000D066B" w:rsidRPr="00BC334D" w:rsidRDefault="000D066B" w:rsidP="000D066B">
      <w:pPr>
        <w:spacing w:after="0"/>
        <w:ind w:left="1560" w:hanging="840"/>
        <w:rPr>
          <w:rFonts w:cs="Arial"/>
          <w:szCs w:val="22"/>
        </w:rPr>
      </w:pPr>
      <w:r>
        <w:rPr>
          <w:rFonts w:cs="Arial"/>
          <w:b/>
          <w:szCs w:val="22"/>
        </w:rPr>
        <w:t>19.4</w:t>
      </w:r>
      <w:r w:rsidRPr="00BC334D">
        <w:rPr>
          <w:rFonts w:cs="Arial"/>
          <w:b/>
          <w:szCs w:val="22"/>
        </w:rPr>
        <w:t>.3.-</w:t>
      </w:r>
      <w:r w:rsidRPr="00BC334D">
        <w:rPr>
          <w:rFonts w:cs="Arial"/>
          <w:b/>
          <w:szCs w:val="22"/>
        </w:rPr>
        <w:tab/>
      </w:r>
      <w:r w:rsidRPr="00BC334D">
        <w:rPr>
          <w:rFonts w:cs="Arial"/>
          <w:b/>
          <w:szCs w:val="22"/>
          <w:u w:val="dotted"/>
        </w:rPr>
        <w:t>Reuniones</w:t>
      </w:r>
      <w:r w:rsidRPr="00BC334D">
        <w:rPr>
          <w:rFonts w:cs="Arial"/>
          <w:b/>
          <w:szCs w:val="22"/>
        </w:rPr>
        <w:t xml:space="preserve">. </w:t>
      </w:r>
      <w:r w:rsidRPr="00BC334D">
        <w:rPr>
          <w:rFonts w:cs="Arial"/>
          <w:szCs w:val="22"/>
        </w:rPr>
        <w:t xml:space="preserve">Durante la ejecución del contrato, la empresa adjudicataria se compromete a mantener las reuniones de seguimiento necesarias </w:t>
      </w:r>
      <w:r>
        <w:rPr>
          <w:rFonts w:cs="Arial"/>
          <w:szCs w:val="22"/>
        </w:rPr>
        <w:t xml:space="preserve">con </w:t>
      </w:r>
      <w:r w:rsidRPr="00BC334D">
        <w:rPr>
          <w:rFonts w:cs="Arial"/>
          <w:szCs w:val="22"/>
        </w:rPr>
        <w:t>MC MUTUAL.</w:t>
      </w:r>
    </w:p>
    <w:p w:rsidR="000D066B" w:rsidRPr="00BC334D" w:rsidRDefault="000D066B" w:rsidP="000D066B">
      <w:pPr>
        <w:spacing w:after="0"/>
        <w:ind w:left="1560" w:hanging="840"/>
        <w:rPr>
          <w:rFonts w:cs="Arial"/>
          <w:b/>
          <w:szCs w:val="22"/>
        </w:rPr>
      </w:pPr>
    </w:p>
    <w:p w:rsidR="000D066B" w:rsidRPr="00BC334D" w:rsidRDefault="000D066B" w:rsidP="000D066B">
      <w:pPr>
        <w:spacing w:after="0"/>
        <w:ind w:left="1560" w:hanging="840"/>
        <w:rPr>
          <w:rFonts w:cs="Arial"/>
          <w:szCs w:val="22"/>
        </w:rPr>
      </w:pPr>
      <w:r>
        <w:rPr>
          <w:rFonts w:cs="Arial"/>
          <w:b/>
          <w:szCs w:val="22"/>
        </w:rPr>
        <w:t>19.4</w:t>
      </w:r>
      <w:r w:rsidRPr="00BC334D">
        <w:rPr>
          <w:rFonts w:cs="Arial"/>
          <w:b/>
          <w:szCs w:val="22"/>
        </w:rPr>
        <w:t xml:space="preserve">.4.- </w:t>
      </w:r>
      <w:r w:rsidRPr="00BC334D">
        <w:rPr>
          <w:rFonts w:cs="Arial"/>
          <w:b/>
          <w:szCs w:val="22"/>
          <w:u w:val="dotted"/>
        </w:rPr>
        <w:t>Capacitación técnica</w:t>
      </w:r>
      <w:r w:rsidRPr="00BC334D">
        <w:rPr>
          <w:rFonts w:cs="Arial"/>
          <w:b/>
          <w:szCs w:val="22"/>
        </w:rPr>
        <w:t>.</w:t>
      </w:r>
      <w:r w:rsidRPr="00BC334D">
        <w:rPr>
          <w:rFonts w:cs="Arial"/>
          <w:szCs w:val="22"/>
        </w:rPr>
        <w:t xml:space="preserve"> Los licitadores deberán contar con el nivel de conocimientos necesarios para la </w:t>
      </w:r>
      <w:r>
        <w:rPr>
          <w:rFonts w:cs="Arial"/>
          <w:szCs w:val="22"/>
        </w:rPr>
        <w:t>ejecución contractual requerida.</w:t>
      </w:r>
    </w:p>
    <w:p w:rsidR="000D066B" w:rsidRPr="00BC334D" w:rsidRDefault="000D066B" w:rsidP="000D066B">
      <w:pPr>
        <w:spacing w:after="0"/>
        <w:ind w:left="1560" w:hanging="840"/>
        <w:rPr>
          <w:rFonts w:cs="Arial"/>
          <w:szCs w:val="22"/>
        </w:rPr>
      </w:pPr>
    </w:p>
    <w:p w:rsidR="000D066B" w:rsidRPr="00BC334D" w:rsidRDefault="000D066B" w:rsidP="000D066B">
      <w:pPr>
        <w:suppressAutoHyphens/>
        <w:spacing w:after="0"/>
        <w:ind w:left="1560" w:hanging="851"/>
        <w:rPr>
          <w:rFonts w:cs="Arial"/>
          <w:szCs w:val="22"/>
        </w:rPr>
      </w:pPr>
      <w:r>
        <w:rPr>
          <w:rFonts w:cs="Arial"/>
          <w:b/>
          <w:szCs w:val="22"/>
        </w:rPr>
        <w:t>19.4</w:t>
      </w:r>
      <w:r w:rsidRPr="00BC334D">
        <w:rPr>
          <w:rFonts w:cs="Arial"/>
          <w:b/>
          <w:szCs w:val="22"/>
        </w:rPr>
        <w:t xml:space="preserve">.5.- </w:t>
      </w:r>
      <w:r w:rsidRPr="00BC334D">
        <w:rPr>
          <w:rFonts w:cs="Arial"/>
          <w:b/>
          <w:szCs w:val="22"/>
        </w:rPr>
        <w:tab/>
      </w:r>
      <w:r w:rsidRPr="00BC334D">
        <w:rPr>
          <w:rFonts w:cs="Arial"/>
          <w:szCs w:val="22"/>
        </w:rPr>
        <w:t>El adjudicatario será responsable de la calidad técnica del servicio</w:t>
      </w:r>
      <w:r>
        <w:rPr>
          <w:rFonts w:cs="Arial"/>
          <w:szCs w:val="22"/>
        </w:rPr>
        <w:t xml:space="preserve"> o suministro</w:t>
      </w:r>
      <w:r w:rsidRPr="00BC334D">
        <w:rPr>
          <w:rFonts w:cs="Arial"/>
          <w:szCs w:val="22"/>
        </w:rPr>
        <w:t xml:space="preserve"> prestado y de las actividades realizadas, así como de las consecuencias que se deducen para MC MUTUAL de los errores o conclusiones incorrectas durante la ejecución del contrato. </w:t>
      </w:r>
    </w:p>
    <w:p w:rsidR="000D066B" w:rsidRPr="00BC334D" w:rsidRDefault="000D066B" w:rsidP="000D066B">
      <w:pPr>
        <w:spacing w:after="0"/>
        <w:ind w:left="1560" w:hanging="840"/>
        <w:rPr>
          <w:rFonts w:cs="Arial"/>
          <w:szCs w:val="22"/>
        </w:rPr>
      </w:pPr>
    </w:p>
    <w:p w:rsidR="000D066B" w:rsidRPr="00BC334D" w:rsidRDefault="000D066B" w:rsidP="000D066B">
      <w:pPr>
        <w:spacing w:after="0"/>
        <w:ind w:left="1560" w:hanging="840"/>
        <w:rPr>
          <w:rFonts w:cs="Arial"/>
          <w:szCs w:val="22"/>
        </w:rPr>
      </w:pPr>
      <w:r>
        <w:rPr>
          <w:rFonts w:cs="Arial"/>
          <w:b/>
          <w:szCs w:val="22"/>
        </w:rPr>
        <w:t>19.4</w:t>
      </w:r>
      <w:r w:rsidRPr="00BC334D">
        <w:rPr>
          <w:rFonts w:cs="Arial"/>
          <w:b/>
          <w:szCs w:val="22"/>
        </w:rPr>
        <w:t xml:space="preserve">.6.- </w:t>
      </w:r>
      <w:r w:rsidRPr="00BC334D">
        <w:rPr>
          <w:rFonts w:cs="Arial"/>
          <w:b/>
          <w:szCs w:val="22"/>
        </w:rPr>
        <w:tab/>
      </w:r>
      <w:r w:rsidRPr="00BC334D">
        <w:rPr>
          <w:rFonts w:cs="Arial"/>
          <w:b/>
          <w:szCs w:val="22"/>
          <w:u w:val="dotted"/>
        </w:rPr>
        <w:t>Política de Seguridad</w:t>
      </w:r>
      <w:r w:rsidRPr="00BC334D">
        <w:rPr>
          <w:rFonts w:cs="Arial"/>
          <w:b/>
          <w:szCs w:val="22"/>
        </w:rPr>
        <w:t>.</w:t>
      </w:r>
      <w:r w:rsidRPr="00BC334D">
        <w:rPr>
          <w:rFonts w:cs="Arial"/>
          <w:szCs w:val="22"/>
        </w:rPr>
        <w:t xml:space="preserve"> El adjudicatario se compromete a cumplir la normativa de seguridad de MC MUTUAL, que le sea entregada.</w:t>
      </w:r>
    </w:p>
    <w:p w:rsidR="000D066B" w:rsidRPr="00BC334D" w:rsidRDefault="000D066B" w:rsidP="000D066B">
      <w:pPr>
        <w:spacing w:after="0"/>
        <w:ind w:left="1560" w:hanging="840"/>
        <w:rPr>
          <w:rFonts w:cs="Arial"/>
          <w:szCs w:val="22"/>
        </w:rPr>
      </w:pPr>
    </w:p>
    <w:p w:rsidR="000D066B" w:rsidRPr="00BC334D" w:rsidRDefault="000D066B" w:rsidP="000D066B">
      <w:pPr>
        <w:spacing w:after="0"/>
        <w:ind w:left="1560" w:hanging="840"/>
        <w:rPr>
          <w:rFonts w:cs="Arial"/>
          <w:szCs w:val="22"/>
        </w:rPr>
      </w:pPr>
      <w:r>
        <w:rPr>
          <w:rFonts w:cs="Arial"/>
          <w:b/>
          <w:szCs w:val="22"/>
        </w:rPr>
        <w:t>19.4</w:t>
      </w:r>
      <w:r w:rsidRPr="00BC334D">
        <w:rPr>
          <w:rFonts w:cs="Arial"/>
          <w:b/>
          <w:szCs w:val="22"/>
        </w:rPr>
        <w:t xml:space="preserve">.7.- </w:t>
      </w:r>
      <w:r w:rsidRPr="00BC334D">
        <w:rPr>
          <w:rFonts w:cs="Arial"/>
          <w:b/>
          <w:szCs w:val="22"/>
        </w:rPr>
        <w:tab/>
      </w:r>
      <w:r w:rsidRPr="00BC334D">
        <w:rPr>
          <w:rFonts w:cs="Arial"/>
          <w:b/>
          <w:szCs w:val="22"/>
          <w:u w:val="dotted"/>
        </w:rPr>
        <w:t>Solicitud de información</w:t>
      </w:r>
      <w:r w:rsidRPr="00BC334D">
        <w:rPr>
          <w:rFonts w:cs="Arial"/>
          <w:b/>
          <w:szCs w:val="22"/>
        </w:rPr>
        <w:t>.</w:t>
      </w:r>
      <w:r w:rsidRPr="00BC334D">
        <w:rPr>
          <w:rFonts w:cs="Arial"/>
          <w:szCs w:val="22"/>
        </w:rPr>
        <w:t xml:space="preserve"> MC MUTUAL podrá solicitar en cualquier momento, durante la vigencia del contrato, la documentación acreditativa del cumplimiento de sus obligaciones en materia laboral y de </w:t>
      </w:r>
      <w:r>
        <w:rPr>
          <w:rFonts w:cs="Arial"/>
          <w:szCs w:val="22"/>
        </w:rPr>
        <w:t>S</w:t>
      </w:r>
      <w:r w:rsidRPr="00BC334D">
        <w:rPr>
          <w:rFonts w:cs="Arial"/>
          <w:szCs w:val="22"/>
        </w:rPr>
        <w:t xml:space="preserve">eguridad </w:t>
      </w:r>
      <w:r>
        <w:rPr>
          <w:rFonts w:cs="Arial"/>
          <w:szCs w:val="22"/>
        </w:rPr>
        <w:t>S</w:t>
      </w:r>
      <w:r w:rsidRPr="00BC334D">
        <w:rPr>
          <w:rFonts w:cs="Arial"/>
          <w:szCs w:val="22"/>
        </w:rPr>
        <w:t>ocial.</w:t>
      </w:r>
    </w:p>
    <w:p w:rsidR="000D066B" w:rsidRPr="00BC334D" w:rsidRDefault="000D066B" w:rsidP="000D066B">
      <w:pPr>
        <w:spacing w:after="0"/>
        <w:ind w:left="1560" w:hanging="840"/>
        <w:rPr>
          <w:rFonts w:cs="Arial"/>
          <w:szCs w:val="22"/>
        </w:rPr>
      </w:pPr>
    </w:p>
    <w:p w:rsidR="000D066B" w:rsidRPr="00BC334D" w:rsidRDefault="000D066B" w:rsidP="000D066B">
      <w:pPr>
        <w:spacing w:after="0"/>
        <w:ind w:left="1560" w:hanging="840"/>
        <w:rPr>
          <w:rFonts w:cs="Arial"/>
          <w:szCs w:val="22"/>
        </w:rPr>
      </w:pPr>
      <w:r>
        <w:rPr>
          <w:rFonts w:cs="Arial"/>
          <w:b/>
          <w:szCs w:val="22"/>
        </w:rPr>
        <w:t>19.4</w:t>
      </w:r>
      <w:r w:rsidRPr="00BC334D">
        <w:rPr>
          <w:rFonts w:cs="Arial"/>
          <w:b/>
          <w:szCs w:val="22"/>
        </w:rPr>
        <w:t>.8.-</w:t>
      </w:r>
      <w:r w:rsidRPr="00BC334D">
        <w:rPr>
          <w:rFonts w:cs="Arial"/>
          <w:b/>
          <w:szCs w:val="22"/>
        </w:rPr>
        <w:tab/>
      </w:r>
      <w:r w:rsidRPr="00BC334D">
        <w:rPr>
          <w:rFonts w:cs="Arial"/>
          <w:b/>
          <w:szCs w:val="22"/>
          <w:u w:val="dotted"/>
        </w:rPr>
        <w:t>Equipamiento técnico</w:t>
      </w:r>
      <w:r w:rsidRPr="00BC334D">
        <w:rPr>
          <w:rFonts w:cs="Arial"/>
          <w:b/>
          <w:szCs w:val="22"/>
        </w:rPr>
        <w:t>.</w:t>
      </w:r>
      <w:r w:rsidRPr="00BC334D">
        <w:rPr>
          <w:rFonts w:cs="Arial"/>
          <w:szCs w:val="22"/>
        </w:rPr>
        <w:t xml:space="preserve"> Las herramientas, aparatos, maquinaria y medios auxiliares, empleados por el adjudicatario en la prestación objeto del presente contrato serán aportados por la empresa adjudicataria sin que MC MUTUAL asuma obligación alguna en cuanto a su custodia ni responsabilidad por su extravío, pérdida o cualquiera otra circunstancia.</w:t>
      </w:r>
    </w:p>
    <w:p w:rsidR="000D066B" w:rsidRPr="00BC334D" w:rsidRDefault="000D066B" w:rsidP="000D066B">
      <w:pPr>
        <w:spacing w:after="0"/>
        <w:ind w:left="720" w:hanging="720"/>
        <w:rPr>
          <w:rFonts w:cs="Arial"/>
          <w:b/>
          <w:szCs w:val="22"/>
        </w:rPr>
      </w:pPr>
    </w:p>
    <w:p w:rsidR="000D066B" w:rsidRPr="00BC334D" w:rsidRDefault="000D066B" w:rsidP="000D066B">
      <w:pPr>
        <w:spacing w:after="0"/>
        <w:ind w:left="720" w:hanging="720"/>
        <w:rPr>
          <w:rFonts w:cs="Arial"/>
          <w:b/>
          <w:bCs/>
          <w:caps/>
          <w:spacing w:val="-3"/>
          <w:szCs w:val="22"/>
        </w:rPr>
      </w:pPr>
      <w:bookmarkStart w:id="2244" w:name="_Toc227465843"/>
      <w:r>
        <w:rPr>
          <w:rFonts w:cs="Arial"/>
          <w:b/>
          <w:bCs/>
          <w:caps/>
          <w:szCs w:val="22"/>
        </w:rPr>
        <w:t>19</w:t>
      </w:r>
      <w:r w:rsidRPr="00BC334D">
        <w:rPr>
          <w:rFonts w:cs="Arial"/>
          <w:b/>
          <w:bCs/>
          <w:caps/>
          <w:szCs w:val="22"/>
        </w:rPr>
        <w:t>.</w:t>
      </w:r>
      <w:r>
        <w:rPr>
          <w:rFonts w:cs="Arial"/>
          <w:b/>
          <w:bCs/>
          <w:caps/>
          <w:szCs w:val="22"/>
        </w:rPr>
        <w:t>5</w:t>
      </w:r>
      <w:r w:rsidRPr="00BC334D">
        <w:rPr>
          <w:rFonts w:cs="Arial"/>
          <w:b/>
          <w:bCs/>
          <w:caps/>
          <w:szCs w:val="22"/>
        </w:rPr>
        <w:t>.-</w:t>
      </w:r>
      <w:r w:rsidRPr="00BC334D">
        <w:rPr>
          <w:rFonts w:cs="Arial"/>
          <w:bCs/>
          <w:caps/>
          <w:szCs w:val="22"/>
        </w:rPr>
        <w:t xml:space="preserve"> </w:t>
      </w:r>
      <w:r w:rsidRPr="00BC334D">
        <w:rPr>
          <w:rFonts w:cs="Arial"/>
          <w:bCs/>
          <w:caps/>
          <w:szCs w:val="22"/>
        </w:rPr>
        <w:tab/>
      </w:r>
      <w:r w:rsidRPr="00BC334D">
        <w:rPr>
          <w:rFonts w:cs="Arial"/>
          <w:b/>
          <w:szCs w:val="22"/>
        </w:rPr>
        <w:t>Interlocutores</w:t>
      </w:r>
      <w:r w:rsidRPr="00BC334D">
        <w:rPr>
          <w:rFonts w:cs="Arial"/>
          <w:b/>
          <w:bCs/>
          <w:caps/>
          <w:szCs w:val="22"/>
        </w:rPr>
        <w:t>.</w:t>
      </w:r>
      <w:r w:rsidRPr="00BC334D">
        <w:rPr>
          <w:rFonts w:cs="Arial"/>
          <w:b/>
          <w:bCs/>
          <w:caps/>
          <w:spacing w:val="-3"/>
          <w:szCs w:val="22"/>
        </w:rPr>
        <w:t xml:space="preserve"> </w:t>
      </w:r>
      <w:r w:rsidRPr="00BC334D">
        <w:rPr>
          <w:rFonts w:cs="Arial"/>
          <w:szCs w:val="22"/>
        </w:rPr>
        <w:t xml:space="preserve">El adjudicatario deberá </w:t>
      </w:r>
      <w:r>
        <w:rPr>
          <w:rFonts w:cs="Arial"/>
          <w:szCs w:val="22"/>
        </w:rPr>
        <w:t xml:space="preserve">identificar </w:t>
      </w:r>
      <w:r w:rsidRPr="00BC334D">
        <w:rPr>
          <w:rFonts w:cs="Arial"/>
          <w:szCs w:val="22"/>
        </w:rPr>
        <w:t xml:space="preserve">un único interlocutor </w:t>
      </w:r>
      <w:r>
        <w:rPr>
          <w:rFonts w:cs="Arial"/>
          <w:szCs w:val="22"/>
        </w:rPr>
        <w:t xml:space="preserve">de la Mutua </w:t>
      </w:r>
      <w:r w:rsidRPr="00BC334D">
        <w:rPr>
          <w:rFonts w:cs="Arial"/>
          <w:szCs w:val="22"/>
        </w:rPr>
        <w:t>que gestione la globalidad del contrato.</w:t>
      </w:r>
      <w:bookmarkEnd w:id="2244"/>
    </w:p>
    <w:p w:rsidR="000D066B" w:rsidRPr="00BC334D" w:rsidRDefault="000D066B" w:rsidP="000D066B">
      <w:pPr>
        <w:spacing w:after="0"/>
        <w:rPr>
          <w:rFonts w:cs="Arial"/>
          <w:szCs w:val="22"/>
        </w:rPr>
      </w:pPr>
    </w:p>
    <w:p w:rsidR="000D066B" w:rsidRPr="00BC334D" w:rsidRDefault="000D066B" w:rsidP="000D066B">
      <w:pPr>
        <w:spacing w:after="0"/>
        <w:ind w:left="720" w:hanging="720"/>
        <w:rPr>
          <w:rFonts w:cs="Arial"/>
          <w:szCs w:val="22"/>
        </w:rPr>
      </w:pPr>
      <w:r>
        <w:rPr>
          <w:rFonts w:cs="Arial"/>
          <w:b/>
          <w:szCs w:val="22"/>
        </w:rPr>
        <w:t>19.6</w:t>
      </w:r>
      <w:r w:rsidRPr="00BC334D">
        <w:rPr>
          <w:rFonts w:cs="Arial"/>
          <w:b/>
          <w:szCs w:val="22"/>
        </w:rPr>
        <w:t>.-</w:t>
      </w:r>
      <w:r w:rsidRPr="00BC334D">
        <w:rPr>
          <w:rFonts w:cs="Arial"/>
          <w:b/>
          <w:szCs w:val="22"/>
        </w:rPr>
        <w:tab/>
        <w:t xml:space="preserve">Obligaciones del contratista. </w:t>
      </w:r>
      <w:r w:rsidRPr="00BC334D">
        <w:rPr>
          <w:rFonts w:cs="Arial"/>
          <w:szCs w:val="22"/>
        </w:rPr>
        <w:t xml:space="preserve">El contratista se compromete a impartir a todas las personas asignadas a las tareas objeto del presente contrato, las instrucciones precisas para el efectivo conocimiento de las obligaciones asumidas por su empresa en virtud del presente contrato, así como las consecuencias en que pudiera incurrir en caso de incumplimiento, evitando el acceso a instalaciones no autorizadas, así como cualquier actuación que pueda ocasionar desperfectos y/o responsabilidades, recabando el correspondiente compromiso de salvaguarda de la confidencialidad de dichos trabajadores. </w:t>
      </w:r>
    </w:p>
    <w:p w:rsidR="000D066B" w:rsidRPr="00BC334D" w:rsidRDefault="000D066B" w:rsidP="000D066B">
      <w:pPr>
        <w:spacing w:after="0"/>
        <w:ind w:left="720" w:hanging="12"/>
        <w:rPr>
          <w:rFonts w:cs="Arial"/>
          <w:szCs w:val="22"/>
        </w:rPr>
      </w:pPr>
    </w:p>
    <w:p w:rsidR="000D066B" w:rsidRPr="00BC334D" w:rsidRDefault="000D066B" w:rsidP="000D066B">
      <w:pPr>
        <w:spacing w:after="0"/>
        <w:ind w:left="720" w:hanging="12"/>
        <w:rPr>
          <w:rFonts w:cs="Arial"/>
          <w:szCs w:val="22"/>
        </w:rPr>
      </w:pPr>
      <w:r w:rsidRPr="00BC334D">
        <w:rPr>
          <w:rFonts w:cs="Arial"/>
          <w:szCs w:val="22"/>
        </w:rPr>
        <w:t xml:space="preserve">El adjudicatario será responsable de los daños y perjuicios que ocasione a MC MUTUAL con motivo del incumplimiento del compromiso establecido en todos los puntos de este apartado, incluido el importe de cualesquiera sanciones que a la Mutua se le impongan por tal circunstancia. </w:t>
      </w:r>
    </w:p>
    <w:p w:rsidR="000D066B" w:rsidRPr="00BC334D" w:rsidRDefault="000D066B" w:rsidP="000D066B">
      <w:pPr>
        <w:spacing w:after="0"/>
        <w:ind w:left="567" w:hanging="579"/>
        <w:rPr>
          <w:rFonts w:cs="Arial"/>
          <w:szCs w:val="22"/>
        </w:rPr>
      </w:pPr>
      <w:r w:rsidRPr="00BC334D">
        <w:rPr>
          <w:rFonts w:cs="Arial"/>
          <w:szCs w:val="22"/>
        </w:rPr>
        <w:t xml:space="preserve"> </w:t>
      </w:r>
    </w:p>
    <w:p w:rsidR="000D066B" w:rsidRPr="00BC334D" w:rsidRDefault="000D066B" w:rsidP="000D066B">
      <w:pPr>
        <w:spacing w:after="0"/>
        <w:ind w:left="709"/>
        <w:rPr>
          <w:rFonts w:cs="Arial"/>
          <w:szCs w:val="22"/>
        </w:rPr>
      </w:pPr>
      <w:r w:rsidRPr="00BC334D">
        <w:rPr>
          <w:rFonts w:cs="Arial"/>
          <w:szCs w:val="22"/>
        </w:rPr>
        <w:t xml:space="preserve">Asimismo, la adjudicataria asumirá las siguientes obligaciones en relación con los siguientes aspectos: </w:t>
      </w:r>
    </w:p>
    <w:p w:rsidR="000D066B" w:rsidRPr="00BC334D" w:rsidRDefault="000D066B" w:rsidP="000D066B">
      <w:pPr>
        <w:spacing w:after="0"/>
        <w:ind w:left="1320"/>
        <w:rPr>
          <w:rFonts w:cs="Arial"/>
          <w:color w:val="800000"/>
          <w:szCs w:val="22"/>
        </w:rPr>
      </w:pPr>
    </w:p>
    <w:p w:rsidR="000D066B" w:rsidRPr="00BC334D" w:rsidRDefault="000D066B" w:rsidP="00C316C8">
      <w:pPr>
        <w:numPr>
          <w:ilvl w:val="0"/>
          <w:numId w:val="20"/>
        </w:numPr>
        <w:spacing w:after="0"/>
        <w:ind w:left="1701" w:hanging="283"/>
        <w:rPr>
          <w:rFonts w:cs="Arial"/>
          <w:szCs w:val="22"/>
        </w:rPr>
      </w:pPr>
      <w:r w:rsidRPr="00BC334D">
        <w:rPr>
          <w:rFonts w:cs="Arial"/>
          <w:b/>
          <w:szCs w:val="22"/>
          <w:u w:val="single"/>
        </w:rPr>
        <w:t xml:space="preserve">Prevención de riesgos </w:t>
      </w:r>
      <w:proofErr w:type="gramStart"/>
      <w:r w:rsidRPr="00BC334D">
        <w:rPr>
          <w:rFonts w:cs="Arial"/>
          <w:b/>
          <w:szCs w:val="22"/>
          <w:u w:val="single"/>
        </w:rPr>
        <w:t>laborales</w:t>
      </w:r>
      <w:r w:rsidRPr="00BC334D">
        <w:rPr>
          <w:rFonts w:cs="Arial"/>
          <w:b/>
          <w:szCs w:val="22"/>
        </w:rPr>
        <w:t>.-</w:t>
      </w:r>
      <w:proofErr w:type="gramEnd"/>
      <w:r w:rsidRPr="00BC334D">
        <w:rPr>
          <w:rFonts w:cs="Arial"/>
          <w:szCs w:val="22"/>
        </w:rPr>
        <w:t xml:space="preserve"> El adjudicatario estará obligado a cumplir las instrucciones para la prevención de los riesgos existentes en el centro de trabajo donde se realice las prestación del servicio</w:t>
      </w:r>
      <w:r>
        <w:rPr>
          <w:rFonts w:cs="Arial"/>
          <w:szCs w:val="22"/>
        </w:rPr>
        <w:t xml:space="preserve"> o suministro</w:t>
      </w:r>
      <w:r w:rsidRPr="00BC334D">
        <w:rPr>
          <w:rFonts w:cs="Arial"/>
          <w:szCs w:val="22"/>
        </w:rPr>
        <w:t xml:space="preserve"> y las medidas que deban aplicarse cuando se produzca una situación de emergencia que MC MUTUAL establezca. </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t>Asimismo, el adjudicatario colaborará en la aplicación de la normativa de protección de riesgos laborales, en especial en el establecimiento de los medios de coordinación que sean necesarios en cuanto a protección, prevención e información sobre riegos laborales, en los términos establecidos en la Ley 31/1995 de Prevención de Riesgos Laborales y en el Real Decreto 171/2004, de 30 de enero, por el que se desarrolla el artículo 24 de la Ley 31/1995, de 8 de noviembre, de Prevención de Riesgos Laborales, en materia de coordinación de actividades empresariales.</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lastRenderedPageBreak/>
        <w:t xml:space="preserve">El adjudicatario informará recíprocamente de los riesgos específicos de las actividades que desarrolle que puedan afectar a cualquier trabajador de MC MUTUAL o en su caso, del resto de empresas concurrentes en el citado centro de trabajo. La información deberá ser suficiente y habrá de proporcionarse antes del inicio de las actividades, cuando se produzca un cambio en las actividades concurrentes que sea relevante a efectos preventivos y cuando se haya producido una situación de emergencia. En el caso de que los riesgos que se generen se califiquen como graves o muy graves la información se facilitará por escrito. </w:t>
      </w:r>
    </w:p>
    <w:p w:rsidR="000D066B" w:rsidRDefault="000D066B" w:rsidP="000D066B">
      <w:pPr>
        <w:spacing w:after="0"/>
        <w:ind w:left="1134"/>
        <w:rPr>
          <w:rFonts w:cs="Arial"/>
          <w:szCs w:val="22"/>
        </w:rPr>
      </w:pPr>
    </w:p>
    <w:p w:rsidR="000D066B" w:rsidRPr="00BC334D" w:rsidRDefault="000D066B" w:rsidP="000D066B">
      <w:pPr>
        <w:spacing w:after="0"/>
        <w:ind w:left="1698"/>
        <w:rPr>
          <w:rFonts w:cs="Arial"/>
          <w:szCs w:val="22"/>
        </w:rPr>
      </w:pPr>
      <w:r w:rsidRPr="00BC334D">
        <w:rPr>
          <w:rFonts w:cs="Arial"/>
          <w:szCs w:val="22"/>
        </w:rPr>
        <w:t>El adjudicatario deberá comunicar de inmediato toda situación de emergencia susceptible de afectar a la salud o la seguridad de los trabajadores de MC MUTUAL y en su caso, del resto de empresas presentes en el citado centro de trabajo en el que se realicen las actividades objeto del Contrato.</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t xml:space="preserve">El adjudicatario deberá tener en cuenta en la planificación de su actividad preventiva con respecto a los trabajos, la información facilitada por MC MUTUAL y en su caso por el resto de </w:t>
      </w:r>
      <w:proofErr w:type="gramStart"/>
      <w:r w:rsidRPr="00BC334D">
        <w:rPr>
          <w:rFonts w:cs="Arial"/>
          <w:szCs w:val="22"/>
        </w:rPr>
        <w:t>empresas</w:t>
      </w:r>
      <w:proofErr w:type="gramEnd"/>
      <w:r w:rsidRPr="00BC334D">
        <w:rPr>
          <w:rFonts w:cs="Arial"/>
          <w:szCs w:val="22"/>
        </w:rPr>
        <w:t xml:space="preserve"> presentes en el centro de trabajo referido anteriormente, sobre los riesgos laborales que se puedan producir durante la </w:t>
      </w:r>
      <w:r>
        <w:rPr>
          <w:rFonts w:cs="Arial"/>
          <w:szCs w:val="22"/>
        </w:rPr>
        <w:t xml:space="preserve">ejecución </w:t>
      </w:r>
      <w:r w:rsidRPr="00BC334D">
        <w:rPr>
          <w:rFonts w:cs="Arial"/>
          <w:szCs w:val="22"/>
        </w:rPr>
        <w:t>de</w:t>
      </w:r>
      <w:r>
        <w:rPr>
          <w:rFonts w:cs="Arial"/>
          <w:szCs w:val="22"/>
        </w:rPr>
        <w:t>l</w:t>
      </w:r>
      <w:r w:rsidRPr="00BC334D">
        <w:rPr>
          <w:rFonts w:cs="Arial"/>
          <w:szCs w:val="22"/>
        </w:rPr>
        <w:t xml:space="preserve"> contrato.</w:t>
      </w:r>
    </w:p>
    <w:p w:rsidR="000D066B" w:rsidRPr="00BC334D" w:rsidRDefault="000D066B" w:rsidP="000D066B">
      <w:pPr>
        <w:spacing w:after="0"/>
        <w:ind w:left="1418"/>
        <w:rPr>
          <w:rFonts w:cs="Arial"/>
          <w:b/>
          <w:szCs w:val="22"/>
        </w:rPr>
      </w:pPr>
      <w:r>
        <w:rPr>
          <w:rFonts w:cs="Arial"/>
          <w:b/>
          <w:szCs w:val="22"/>
        </w:rPr>
        <w:tab/>
      </w:r>
    </w:p>
    <w:p w:rsidR="000D066B" w:rsidRPr="00BC334D" w:rsidRDefault="000D066B" w:rsidP="000D066B">
      <w:pPr>
        <w:spacing w:after="0"/>
        <w:ind w:left="1698"/>
        <w:rPr>
          <w:rFonts w:cs="Arial"/>
          <w:szCs w:val="22"/>
        </w:rPr>
      </w:pPr>
      <w:r w:rsidRPr="00BC334D">
        <w:rPr>
          <w:rFonts w:cs="Arial"/>
          <w:szCs w:val="22"/>
        </w:rPr>
        <w:t xml:space="preserve">El adjudicatario </w:t>
      </w:r>
      <w:r w:rsidRPr="005948F4">
        <w:rPr>
          <w:rFonts w:cs="Arial"/>
          <w:b/>
          <w:szCs w:val="22"/>
        </w:rPr>
        <w:t>informará a los medios personales que realicen el objeto del Contrato de los riesgos derivados de la concurrencia de sus actividades con las de MC MUTUAL y en su caso, del resto de empresas presentes en el centro de trabajo en el que se realicen las actividades</w:t>
      </w:r>
      <w:r w:rsidRPr="00BC334D">
        <w:rPr>
          <w:rFonts w:cs="Arial"/>
          <w:szCs w:val="22"/>
        </w:rPr>
        <w:t xml:space="preserve"> objeto del Contrato en los términos previstos en el artículo 18.1 de la Ley 31/1995, de 8 de noviembre, de Prevención de Riesgos Laborales. </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t xml:space="preserve">Tras la adjudicación, y antes del inicio de la actividad objeto del Contrato, se exigirá al adjudicatario que acredite por escrito que ha realizado para dichas actividades, la evaluación de riesgos y la planificación de su actividad preventiva. </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lastRenderedPageBreak/>
        <w:t xml:space="preserve">A los efectos del cumplimiento de todas las obligaciones incluidas en el presente apartado, el </w:t>
      </w:r>
      <w:proofErr w:type="gramStart"/>
      <w:r w:rsidRPr="00BC334D">
        <w:rPr>
          <w:rFonts w:cs="Arial"/>
          <w:szCs w:val="22"/>
        </w:rPr>
        <w:t>Responsable</w:t>
      </w:r>
      <w:proofErr w:type="gramEnd"/>
      <w:r w:rsidRPr="00BC334D">
        <w:rPr>
          <w:rFonts w:cs="Arial"/>
          <w:szCs w:val="22"/>
        </w:rPr>
        <w:t xml:space="preserve"> del </w:t>
      </w:r>
      <w:r>
        <w:rPr>
          <w:rFonts w:cs="Arial"/>
          <w:szCs w:val="22"/>
        </w:rPr>
        <w:t>Contrato</w:t>
      </w:r>
      <w:r w:rsidRPr="00BC334D">
        <w:rPr>
          <w:rFonts w:cs="Arial"/>
          <w:szCs w:val="22"/>
        </w:rPr>
        <w:t xml:space="preserve">, actuará de forma coordinada con el Director Técnico y/o </w:t>
      </w:r>
      <w:r>
        <w:rPr>
          <w:rFonts w:cs="Arial"/>
          <w:szCs w:val="22"/>
        </w:rPr>
        <w:t xml:space="preserve">interlocutor designado </w:t>
      </w:r>
      <w:r w:rsidRPr="00BC334D">
        <w:rPr>
          <w:rFonts w:cs="Arial"/>
          <w:szCs w:val="22"/>
        </w:rPr>
        <w:t xml:space="preserve">por el adjudicatario. Dichas personas serán los interlocutores válidos de cada parte, en todas las cuestiones que se susciten en relación con los trabajos </w:t>
      </w:r>
      <w:r>
        <w:rPr>
          <w:rFonts w:cs="Arial"/>
          <w:szCs w:val="22"/>
        </w:rPr>
        <w:t>efectuados en ejecución d</w:t>
      </w:r>
      <w:r w:rsidRPr="00BC334D">
        <w:rPr>
          <w:rFonts w:cs="Arial"/>
          <w:szCs w:val="22"/>
        </w:rPr>
        <w:t xml:space="preserve">el presente contrato. </w:t>
      </w:r>
    </w:p>
    <w:p w:rsidR="000D066B" w:rsidRPr="00BC334D" w:rsidRDefault="000D066B" w:rsidP="000D066B">
      <w:pPr>
        <w:spacing w:after="0"/>
        <w:ind w:left="1418"/>
        <w:rPr>
          <w:rFonts w:cs="Arial"/>
          <w:szCs w:val="22"/>
        </w:rPr>
      </w:pPr>
    </w:p>
    <w:p w:rsidR="000D066B" w:rsidRPr="00BC334D" w:rsidRDefault="000D066B" w:rsidP="000D066B">
      <w:pPr>
        <w:spacing w:after="0"/>
        <w:ind w:left="1698"/>
        <w:rPr>
          <w:rFonts w:cs="Arial"/>
          <w:szCs w:val="22"/>
        </w:rPr>
      </w:pPr>
      <w:r w:rsidRPr="00BC334D">
        <w:rPr>
          <w:rFonts w:cs="Arial"/>
          <w:szCs w:val="22"/>
        </w:rPr>
        <w:t xml:space="preserve">Cuando la naturaleza del objeto del contrato requiera la intervención de trabajadores sujetos a un especial riesgo para la seguridad y la salud en su realización, ya sea físico, psicofísico, químico o biológico, el adjudicatario deberá presentar un Plan de Seguridad y Salud. </w:t>
      </w:r>
    </w:p>
    <w:p w:rsidR="000D066B" w:rsidRPr="00BC334D" w:rsidRDefault="000D066B" w:rsidP="000D066B">
      <w:pPr>
        <w:spacing w:after="0"/>
        <w:ind w:left="1440"/>
        <w:rPr>
          <w:rFonts w:cs="Arial"/>
          <w:szCs w:val="22"/>
        </w:rPr>
      </w:pPr>
    </w:p>
    <w:p w:rsidR="000D066B" w:rsidRPr="00BC334D" w:rsidRDefault="000D066B" w:rsidP="000D066B">
      <w:pPr>
        <w:spacing w:after="0"/>
        <w:ind w:left="1278" w:firstLine="282"/>
        <w:rPr>
          <w:rFonts w:cs="Arial"/>
          <w:szCs w:val="22"/>
        </w:rPr>
      </w:pPr>
      <w:r w:rsidRPr="00BC334D">
        <w:rPr>
          <w:rFonts w:cs="Arial"/>
          <w:szCs w:val="22"/>
        </w:rPr>
        <w:t>En dicho plan se recogerán, entre otros, los siguientes aspectos:</w:t>
      </w:r>
    </w:p>
    <w:p w:rsidR="000D066B" w:rsidRPr="00BC334D" w:rsidRDefault="000D066B" w:rsidP="000D066B">
      <w:pPr>
        <w:spacing w:after="0"/>
        <w:ind w:left="1440"/>
        <w:rPr>
          <w:rFonts w:cs="Arial"/>
          <w:szCs w:val="22"/>
        </w:rPr>
      </w:pPr>
    </w:p>
    <w:p w:rsidR="000D066B" w:rsidRPr="008565B6" w:rsidRDefault="000D066B" w:rsidP="00C316C8">
      <w:pPr>
        <w:pStyle w:val="Prrafodelista"/>
        <w:numPr>
          <w:ilvl w:val="2"/>
          <w:numId w:val="21"/>
        </w:numPr>
        <w:spacing w:after="0"/>
        <w:ind w:left="2127"/>
        <w:rPr>
          <w:rFonts w:ascii="Arial" w:hAnsi="Arial" w:cs="Arial"/>
        </w:rPr>
      </w:pPr>
      <w:r w:rsidRPr="008565B6">
        <w:rPr>
          <w:rFonts w:ascii="Arial" w:hAnsi="Arial" w:cs="Arial"/>
        </w:rPr>
        <w:t>Control de accidentes o enfermedades profesionales.</w:t>
      </w:r>
    </w:p>
    <w:p w:rsidR="000D066B" w:rsidRPr="008565B6" w:rsidRDefault="000D066B" w:rsidP="00C316C8">
      <w:pPr>
        <w:pStyle w:val="Prrafodelista"/>
        <w:numPr>
          <w:ilvl w:val="2"/>
          <w:numId w:val="21"/>
        </w:numPr>
        <w:tabs>
          <w:tab w:val="left" w:pos="1701"/>
        </w:tabs>
        <w:spacing w:after="0"/>
        <w:ind w:left="2127"/>
        <w:rPr>
          <w:rFonts w:ascii="Arial" w:hAnsi="Arial" w:cs="Arial"/>
        </w:rPr>
      </w:pPr>
      <w:r w:rsidRPr="008565B6">
        <w:rPr>
          <w:rFonts w:ascii="Arial" w:hAnsi="Arial" w:cs="Arial"/>
        </w:rPr>
        <w:t>Determinación de la persona encargada de la vigilancia y seguimiento del Plan de Seguridad y Salud.</w:t>
      </w:r>
    </w:p>
    <w:p w:rsidR="000D066B" w:rsidRPr="00BC334D" w:rsidRDefault="000D066B" w:rsidP="000D066B">
      <w:pPr>
        <w:spacing w:after="0"/>
        <w:ind w:left="1440"/>
        <w:rPr>
          <w:rFonts w:cs="Arial"/>
          <w:szCs w:val="22"/>
        </w:rPr>
      </w:pPr>
    </w:p>
    <w:p w:rsidR="000D066B" w:rsidRPr="00BC334D" w:rsidRDefault="000D066B" w:rsidP="000D066B">
      <w:pPr>
        <w:spacing w:after="0"/>
        <w:ind w:left="1560"/>
        <w:rPr>
          <w:rFonts w:cs="Arial"/>
          <w:szCs w:val="22"/>
        </w:rPr>
      </w:pPr>
      <w:r w:rsidRPr="00BC334D">
        <w:rPr>
          <w:rFonts w:cs="Arial"/>
          <w:szCs w:val="22"/>
        </w:rPr>
        <w:t>La iniciación de la prestación está subordinada a la aprobación del Plan de Seguridad y Salud por la Mutua, previo informe favorable del mismo emitido por un técnico competente.</w:t>
      </w:r>
    </w:p>
    <w:p w:rsidR="000D066B" w:rsidRPr="00BC334D" w:rsidRDefault="000D066B" w:rsidP="000D066B">
      <w:pPr>
        <w:spacing w:after="0"/>
        <w:ind w:left="1440"/>
        <w:rPr>
          <w:rFonts w:cs="Arial"/>
          <w:szCs w:val="22"/>
        </w:rPr>
      </w:pPr>
    </w:p>
    <w:p w:rsidR="000D066B" w:rsidRPr="00BC334D" w:rsidRDefault="000D066B" w:rsidP="00C316C8">
      <w:pPr>
        <w:numPr>
          <w:ilvl w:val="0"/>
          <w:numId w:val="20"/>
        </w:numPr>
        <w:spacing w:after="0"/>
        <w:ind w:left="1560" w:hanging="284"/>
        <w:rPr>
          <w:rFonts w:cs="Arial"/>
          <w:b/>
          <w:szCs w:val="22"/>
          <w:u w:val="single"/>
        </w:rPr>
      </w:pPr>
      <w:r w:rsidRPr="00BC334D">
        <w:rPr>
          <w:rFonts w:cs="Arial"/>
          <w:b/>
          <w:szCs w:val="22"/>
          <w:u w:val="single"/>
        </w:rPr>
        <w:t xml:space="preserve">Cumplimiento de las obligaciones en materia laboral y de seguridad </w:t>
      </w:r>
      <w:proofErr w:type="gramStart"/>
      <w:r w:rsidRPr="00BC334D">
        <w:rPr>
          <w:rFonts w:cs="Arial"/>
          <w:b/>
          <w:szCs w:val="22"/>
          <w:u w:val="single"/>
        </w:rPr>
        <w:t>social</w:t>
      </w:r>
      <w:r w:rsidRPr="00BC334D">
        <w:rPr>
          <w:rFonts w:cs="Arial"/>
          <w:b/>
          <w:szCs w:val="22"/>
        </w:rPr>
        <w:t>.-</w:t>
      </w:r>
      <w:proofErr w:type="gramEnd"/>
    </w:p>
    <w:p w:rsidR="000D066B" w:rsidRPr="00BC334D" w:rsidRDefault="000D066B" w:rsidP="000D066B">
      <w:pPr>
        <w:shd w:val="clear" w:color="auto" w:fill="FFFFFF"/>
        <w:spacing w:after="0" w:line="240" w:lineRule="auto"/>
        <w:ind w:left="644" w:hanging="360"/>
        <w:rPr>
          <w:rFonts w:cs="Arial"/>
          <w:szCs w:val="22"/>
          <w:u w:val="single"/>
        </w:rPr>
      </w:pPr>
    </w:p>
    <w:p w:rsidR="000D066B" w:rsidRPr="00BC334D" w:rsidRDefault="000D066B" w:rsidP="000D066B">
      <w:pPr>
        <w:tabs>
          <w:tab w:val="num" w:pos="1440"/>
        </w:tabs>
        <w:spacing w:after="0"/>
        <w:ind w:left="1560"/>
        <w:rPr>
          <w:rFonts w:cs="Arial"/>
          <w:szCs w:val="22"/>
        </w:rPr>
      </w:pPr>
      <w:r w:rsidRPr="00BC334D">
        <w:rPr>
          <w:rFonts w:cs="Arial"/>
          <w:szCs w:val="22"/>
        </w:rPr>
        <w:t xml:space="preserve">El adjudicatario quedará obligado a que el personal de su propia plantilla que tome parte en la prestación del servicio o en la ejecución del </w:t>
      </w:r>
      <w:r>
        <w:rPr>
          <w:rFonts w:cs="Arial"/>
          <w:szCs w:val="22"/>
        </w:rPr>
        <w:t xml:space="preserve">suministro </w:t>
      </w:r>
      <w:r w:rsidRPr="00BC334D">
        <w:rPr>
          <w:rFonts w:cs="Arial"/>
          <w:szCs w:val="22"/>
        </w:rPr>
        <w:t>objeto de este contrato, esté contratado de conformidad con la legislación laboral y que se hallará al corriente en el cumplimiento de sus obligaciones laborales y de Seguridad Social respecto del mismo, asumiendo cualquier responsabilidad derivada de cualquier irregularidad en relación con su afiliación a la Seguridad Social o en el cumplimiento de sus obligaciones sociales.</w:t>
      </w:r>
    </w:p>
    <w:p w:rsidR="000D066B" w:rsidRPr="00BC334D" w:rsidRDefault="000D066B" w:rsidP="000D066B">
      <w:pPr>
        <w:spacing w:after="0"/>
        <w:ind w:left="1560"/>
        <w:rPr>
          <w:rFonts w:cs="Arial"/>
          <w:szCs w:val="22"/>
        </w:rPr>
      </w:pPr>
    </w:p>
    <w:p w:rsidR="000D066B" w:rsidRPr="00BC334D" w:rsidRDefault="000D066B" w:rsidP="000D066B">
      <w:pPr>
        <w:tabs>
          <w:tab w:val="num" w:pos="1440"/>
        </w:tabs>
        <w:spacing w:after="0"/>
        <w:ind w:left="1560"/>
        <w:rPr>
          <w:rFonts w:cs="Arial"/>
          <w:b/>
          <w:szCs w:val="22"/>
        </w:rPr>
      </w:pPr>
      <w:r w:rsidRPr="00BC334D">
        <w:rPr>
          <w:rFonts w:cs="Arial"/>
          <w:szCs w:val="22"/>
        </w:rPr>
        <w:lastRenderedPageBreak/>
        <w:t xml:space="preserve">En virtud de ello, el personal que el adjudicatario asigne a la ejecución del contrato </w:t>
      </w:r>
      <w:r w:rsidRPr="00BC334D">
        <w:rPr>
          <w:rFonts w:cs="Arial"/>
          <w:b/>
          <w:szCs w:val="22"/>
        </w:rPr>
        <w:t>no mantendrá relación laboral alguna con la Mutua</w:t>
      </w:r>
      <w:r w:rsidRPr="00BC334D">
        <w:rPr>
          <w:rFonts w:cs="Arial"/>
          <w:szCs w:val="22"/>
        </w:rPr>
        <w:t xml:space="preserve">, sin que exista, por tanto, </w:t>
      </w:r>
      <w:r w:rsidRPr="00BC334D">
        <w:rPr>
          <w:rFonts w:cs="Arial"/>
          <w:b/>
          <w:szCs w:val="22"/>
        </w:rPr>
        <w:t>expectativa alguna de su contratación ni de aseguramiento por MC MUTUAL</w:t>
      </w:r>
      <w:r w:rsidRPr="00BC334D">
        <w:rPr>
          <w:rFonts w:cs="Arial"/>
          <w:szCs w:val="22"/>
        </w:rPr>
        <w:t xml:space="preserve">, pudiendo contar el adjudicatario con otros profesionales idénticos para trabajos similares, lo que supone </w:t>
      </w:r>
      <w:r w:rsidRPr="00BC334D">
        <w:rPr>
          <w:rFonts w:cs="Arial"/>
          <w:b/>
          <w:szCs w:val="22"/>
        </w:rPr>
        <w:t>cláusula de no afinidad ni de exclusiva a favor de la contratada</w:t>
      </w:r>
      <w:r w:rsidRPr="00BC334D">
        <w:rPr>
          <w:rFonts w:cs="Arial"/>
          <w:szCs w:val="22"/>
        </w:rPr>
        <w:t>.</w:t>
      </w:r>
      <w:r w:rsidRPr="00BC334D">
        <w:rPr>
          <w:rFonts w:cs="Arial"/>
          <w:b/>
          <w:szCs w:val="22"/>
        </w:rPr>
        <w:t xml:space="preserve"> </w:t>
      </w:r>
    </w:p>
    <w:p w:rsidR="000D066B" w:rsidRPr="00BC334D" w:rsidRDefault="000D066B" w:rsidP="000D066B">
      <w:pPr>
        <w:spacing w:after="0"/>
        <w:ind w:left="1560"/>
        <w:rPr>
          <w:rFonts w:cs="Arial"/>
          <w:szCs w:val="22"/>
        </w:rPr>
      </w:pPr>
    </w:p>
    <w:p w:rsidR="000D066B" w:rsidRPr="00BC334D" w:rsidRDefault="000D066B" w:rsidP="000D066B">
      <w:pPr>
        <w:tabs>
          <w:tab w:val="num" w:pos="1440"/>
        </w:tabs>
        <w:spacing w:after="0"/>
        <w:ind w:left="1560"/>
        <w:rPr>
          <w:rFonts w:cs="Arial"/>
          <w:szCs w:val="22"/>
        </w:rPr>
      </w:pPr>
      <w:r w:rsidRPr="00BC334D">
        <w:rPr>
          <w:rFonts w:cs="Arial"/>
          <w:szCs w:val="22"/>
        </w:rPr>
        <w:t>El adjudicatario deberá dotar al personal del vestuario y elementos de seguridad que el trabajo requiera, corriendo a cargo del adjudicatario el coste que ello conlleve.</w:t>
      </w:r>
    </w:p>
    <w:p w:rsidR="000D066B" w:rsidRPr="00BC334D" w:rsidRDefault="000D066B" w:rsidP="000D066B">
      <w:pPr>
        <w:spacing w:after="0"/>
        <w:ind w:left="1560"/>
        <w:rPr>
          <w:rFonts w:cs="Arial"/>
          <w:szCs w:val="22"/>
        </w:rPr>
      </w:pPr>
    </w:p>
    <w:p w:rsidR="000D066B" w:rsidRPr="00BC334D" w:rsidRDefault="000D066B" w:rsidP="000D066B">
      <w:pPr>
        <w:tabs>
          <w:tab w:val="num" w:pos="1440"/>
        </w:tabs>
        <w:spacing w:after="0"/>
        <w:ind w:left="1560"/>
        <w:rPr>
          <w:rFonts w:cs="Arial"/>
          <w:szCs w:val="22"/>
        </w:rPr>
      </w:pPr>
      <w:r w:rsidRPr="00BC334D">
        <w:rPr>
          <w:rFonts w:cs="Arial"/>
          <w:szCs w:val="22"/>
        </w:rPr>
        <w:t xml:space="preserve">Asimismo, el adjudicatario se obliga a cumplir con toda la legislación sobre Prevención de Riesgos Laborales, debiendo coordinar sus planes de prevención con los de MC MUTUAL. </w:t>
      </w:r>
    </w:p>
    <w:p w:rsidR="000D066B" w:rsidRPr="00BC334D" w:rsidRDefault="000D066B" w:rsidP="000D066B">
      <w:pPr>
        <w:spacing w:after="0"/>
        <w:ind w:left="1560" w:hanging="960"/>
        <w:rPr>
          <w:rFonts w:cs="Arial"/>
          <w:szCs w:val="22"/>
        </w:rPr>
      </w:pPr>
    </w:p>
    <w:p w:rsidR="000D066B" w:rsidRPr="00BC334D" w:rsidRDefault="000D066B" w:rsidP="000D066B">
      <w:pPr>
        <w:tabs>
          <w:tab w:val="num" w:pos="1440"/>
        </w:tabs>
        <w:spacing w:after="0"/>
        <w:ind w:left="1560"/>
        <w:rPr>
          <w:rFonts w:cs="Arial"/>
          <w:szCs w:val="22"/>
        </w:rPr>
      </w:pPr>
      <w:r w:rsidRPr="00BC334D">
        <w:rPr>
          <w:rFonts w:cs="Arial"/>
          <w:szCs w:val="22"/>
        </w:rPr>
        <w:t>Con tal fin, el adjudicatario se obliga a que los trabajadores que asigne al contrato hayan recibido la información relativa a los riesgos y medidas preventivas, que poseen la formación específica necesaria y cuentan con un estado de salud compatible con el puesto de trabajo a desempeñar, obligándose el adjudicatario a cumplir con dichas obligaciones legales al asignar nuevos trabajadores para la prestación contra</w:t>
      </w:r>
      <w:r>
        <w:rPr>
          <w:rFonts w:cs="Arial"/>
          <w:szCs w:val="22"/>
        </w:rPr>
        <w:t>ctual</w:t>
      </w:r>
      <w:r w:rsidRPr="00BC334D">
        <w:rPr>
          <w:rFonts w:cs="Arial"/>
          <w:szCs w:val="22"/>
        </w:rPr>
        <w:t>, así como a acreditarlo ante la Mutua al comienzo del contrato.</w:t>
      </w:r>
    </w:p>
    <w:p w:rsidR="000D066B" w:rsidRPr="00BC334D" w:rsidRDefault="000D066B" w:rsidP="000D066B">
      <w:pPr>
        <w:tabs>
          <w:tab w:val="left" w:pos="1680"/>
        </w:tabs>
        <w:spacing w:after="0"/>
        <w:ind w:left="720"/>
        <w:rPr>
          <w:rFonts w:cs="Arial"/>
          <w:szCs w:val="22"/>
        </w:rPr>
      </w:pPr>
    </w:p>
    <w:p w:rsidR="000D066B" w:rsidRPr="00A87C54" w:rsidRDefault="000D066B" w:rsidP="00C316C8">
      <w:pPr>
        <w:numPr>
          <w:ilvl w:val="0"/>
          <w:numId w:val="20"/>
        </w:numPr>
        <w:spacing w:after="0"/>
        <w:ind w:left="1560" w:hanging="284"/>
        <w:rPr>
          <w:rFonts w:cs="Arial"/>
          <w:b/>
          <w:szCs w:val="22"/>
        </w:rPr>
      </w:pPr>
      <w:r w:rsidRPr="00BC334D">
        <w:rPr>
          <w:rFonts w:cs="Arial"/>
          <w:b/>
          <w:szCs w:val="22"/>
          <w:u w:val="single"/>
        </w:rPr>
        <w:t xml:space="preserve">Cumplimiento de las obligaciones </w:t>
      </w:r>
      <w:proofErr w:type="gramStart"/>
      <w:r w:rsidRPr="00BC334D">
        <w:rPr>
          <w:rFonts w:cs="Arial"/>
          <w:b/>
          <w:szCs w:val="22"/>
          <w:u w:val="single"/>
        </w:rPr>
        <w:t>tributarias</w:t>
      </w:r>
      <w:r w:rsidRPr="00BC334D">
        <w:rPr>
          <w:rFonts w:cs="Arial"/>
          <w:b/>
          <w:szCs w:val="22"/>
        </w:rPr>
        <w:t>.-</w:t>
      </w:r>
      <w:proofErr w:type="gramEnd"/>
      <w:r w:rsidRPr="00BC334D">
        <w:rPr>
          <w:rFonts w:cs="Arial"/>
          <w:szCs w:val="22"/>
        </w:rPr>
        <w:t xml:space="preserve"> El adjudicatario aportará a MC MUTUAL </w:t>
      </w:r>
      <w:r w:rsidRPr="00BC334D">
        <w:rPr>
          <w:rFonts w:cs="Arial"/>
          <w:b/>
          <w:szCs w:val="22"/>
        </w:rPr>
        <w:t>el certificado específico de encontrarse al corriente de sus obligaciones tributarias</w:t>
      </w:r>
      <w:r w:rsidRPr="00BC334D">
        <w:rPr>
          <w:rFonts w:cs="Arial"/>
          <w:szCs w:val="22"/>
        </w:rPr>
        <w:t xml:space="preserve">, sin perjuicio del deber de aportación de nuevos certificados en los supuestos en que proceda </w:t>
      </w:r>
      <w:r w:rsidRPr="00BC334D">
        <w:rPr>
          <w:rFonts w:cs="Arial"/>
          <w:b/>
          <w:szCs w:val="22"/>
        </w:rPr>
        <w:t>su renovación a tenor de lo dispuesto en el artículo 43.1.f de la Ley General Tributaria</w:t>
      </w:r>
      <w:r w:rsidRPr="00BC334D">
        <w:rPr>
          <w:rFonts w:cs="Arial"/>
          <w:szCs w:val="22"/>
        </w:rPr>
        <w:t>.</w:t>
      </w:r>
    </w:p>
    <w:p w:rsidR="000D066B" w:rsidRDefault="000D066B" w:rsidP="000D066B">
      <w:pPr>
        <w:spacing w:after="0"/>
        <w:ind w:left="1134"/>
        <w:rPr>
          <w:rFonts w:cs="Arial"/>
          <w:b/>
          <w:szCs w:val="22"/>
        </w:rPr>
      </w:pPr>
    </w:p>
    <w:p w:rsidR="000D066B" w:rsidRPr="00A87C54" w:rsidRDefault="000D066B" w:rsidP="00C316C8">
      <w:pPr>
        <w:numPr>
          <w:ilvl w:val="0"/>
          <w:numId w:val="20"/>
        </w:numPr>
        <w:spacing w:after="0"/>
        <w:ind w:left="1560" w:hanging="425"/>
        <w:rPr>
          <w:rFonts w:cs="Arial"/>
          <w:b/>
          <w:szCs w:val="22"/>
        </w:rPr>
      </w:pPr>
      <w:r w:rsidRPr="00A87C54">
        <w:rPr>
          <w:rFonts w:cs="Arial"/>
        </w:rPr>
        <w:t>Los correspondientes certificados podrán ser expedidos por medios electrónicos, informáticos o telemáticos.</w:t>
      </w:r>
    </w:p>
    <w:p w:rsidR="000D066B" w:rsidRPr="00BC334D" w:rsidRDefault="000D066B" w:rsidP="000D066B">
      <w:pPr>
        <w:spacing w:after="0"/>
        <w:ind w:left="1134"/>
        <w:rPr>
          <w:rFonts w:cs="Arial"/>
          <w:b/>
          <w:szCs w:val="22"/>
        </w:rPr>
      </w:pPr>
    </w:p>
    <w:p w:rsidR="000D066B" w:rsidRPr="00BC334D" w:rsidRDefault="000D066B" w:rsidP="000D066B">
      <w:pPr>
        <w:spacing w:after="0"/>
        <w:ind w:left="720" w:hanging="720"/>
        <w:rPr>
          <w:rFonts w:cs="Arial"/>
          <w:szCs w:val="22"/>
        </w:rPr>
      </w:pPr>
      <w:r>
        <w:rPr>
          <w:rFonts w:cs="Arial"/>
          <w:b/>
          <w:szCs w:val="22"/>
        </w:rPr>
        <w:lastRenderedPageBreak/>
        <w:t>19</w:t>
      </w:r>
      <w:r w:rsidRPr="00BC334D">
        <w:rPr>
          <w:rFonts w:cs="Arial"/>
          <w:b/>
          <w:szCs w:val="22"/>
        </w:rPr>
        <w:t>.</w:t>
      </w:r>
      <w:r>
        <w:rPr>
          <w:rFonts w:cs="Arial"/>
          <w:b/>
          <w:szCs w:val="22"/>
        </w:rPr>
        <w:t>7</w:t>
      </w:r>
      <w:r w:rsidRPr="00BC334D">
        <w:rPr>
          <w:rFonts w:cs="Arial"/>
          <w:b/>
          <w:szCs w:val="22"/>
        </w:rPr>
        <w:t>.-</w:t>
      </w:r>
      <w:r w:rsidRPr="00BC334D">
        <w:rPr>
          <w:rFonts w:cs="Arial"/>
          <w:b/>
          <w:szCs w:val="22"/>
        </w:rPr>
        <w:tab/>
        <w:t xml:space="preserve">Responsabilidad de las partes. </w:t>
      </w:r>
      <w:r w:rsidRPr="00BC334D">
        <w:rPr>
          <w:rFonts w:cs="Arial"/>
          <w:szCs w:val="22"/>
        </w:rPr>
        <w:t>Incurrirá en responsabilidad cualquiera de las Partes que actúe de forma negligente o culposa en el cumplimiento de las obligaciones establecidas en el presente Contrato y ocasionare con ello un daño o perjuicio a la otra Parte.</w:t>
      </w:r>
    </w:p>
    <w:p w:rsidR="000D066B" w:rsidRPr="00BC334D" w:rsidRDefault="000D066B" w:rsidP="000D066B">
      <w:pPr>
        <w:spacing w:after="0"/>
        <w:ind w:left="720" w:hanging="720"/>
        <w:rPr>
          <w:rFonts w:cs="Arial"/>
          <w:szCs w:val="22"/>
        </w:rPr>
      </w:pPr>
    </w:p>
    <w:p w:rsidR="000D066B" w:rsidRDefault="000D066B" w:rsidP="000D066B">
      <w:pPr>
        <w:spacing w:after="0"/>
        <w:ind w:left="720" w:hanging="720"/>
        <w:rPr>
          <w:ins w:id="2245" w:author="npm35" w:date="2018-09-18T13:53:00Z"/>
          <w:rFonts w:cs="Arial"/>
          <w:szCs w:val="22"/>
        </w:rPr>
      </w:pPr>
      <w:r>
        <w:rPr>
          <w:rFonts w:cs="Arial"/>
          <w:b/>
          <w:szCs w:val="22"/>
        </w:rPr>
        <w:t>19</w:t>
      </w:r>
      <w:r w:rsidRPr="00BC334D">
        <w:rPr>
          <w:rFonts w:cs="Arial"/>
          <w:b/>
          <w:szCs w:val="22"/>
        </w:rPr>
        <w:t>.</w:t>
      </w:r>
      <w:r>
        <w:rPr>
          <w:rFonts w:cs="Arial"/>
          <w:b/>
          <w:szCs w:val="22"/>
        </w:rPr>
        <w:t>8</w:t>
      </w:r>
      <w:r w:rsidRPr="00BC334D">
        <w:rPr>
          <w:rFonts w:cs="Arial"/>
          <w:b/>
          <w:szCs w:val="22"/>
        </w:rPr>
        <w:t>.-</w:t>
      </w:r>
      <w:r w:rsidRPr="00BC334D">
        <w:rPr>
          <w:rFonts w:cs="Arial"/>
          <w:b/>
          <w:szCs w:val="22"/>
        </w:rPr>
        <w:tab/>
        <w:t xml:space="preserve">Indemnizaciones. </w:t>
      </w:r>
      <w:r w:rsidRPr="00BC334D">
        <w:rPr>
          <w:rFonts w:cs="Arial"/>
          <w:szCs w:val="22"/>
        </w:rPr>
        <w:t>Será obligación del contratista indemnizar todos los daños y perjuicios que se causen, por si o por el personal o medios dependientes del mismo, a terceros como consecuencia de las operaciones que requiera la ejecución del contrato. Cuando estos daños y perjuicios sean consecuencia inmediata y directa de una orden de la Mutua, ésta será responsable dentro de los límites señalados en las leyes.</w:t>
      </w:r>
    </w:p>
    <w:p w:rsidR="000D066B" w:rsidRPr="00BC334D" w:rsidRDefault="000D066B" w:rsidP="000D066B">
      <w:pPr>
        <w:spacing w:after="0"/>
        <w:ind w:left="720" w:hanging="720"/>
        <w:rPr>
          <w:rFonts w:cs="Arial"/>
          <w:szCs w:val="22"/>
        </w:rPr>
      </w:pPr>
    </w:p>
    <w:p w:rsidR="000D066B" w:rsidRPr="00BC334D" w:rsidRDefault="000D066B" w:rsidP="000D066B">
      <w:pPr>
        <w:pStyle w:val="Ttulo1"/>
        <w:numPr>
          <w:ilvl w:val="0"/>
          <w:numId w:val="0"/>
        </w:numPr>
        <w:spacing w:before="0" w:after="0"/>
        <w:rPr>
          <w:rFonts w:cs="Arial"/>
          <w:szCs w:val="22"/>
          <w:u w:val="single"/>
        </w:rPr>
      </w:pPr>
      <w:bookmarkStart w:id="2246" w:name="_Toc510209173"/>
      <w:bookmarkStart w:id="2247" w:name="_Toc511123623"/>
      <w:bookmarkStart w:id="2248" w:name="_Toc520188522"/>
      <w:r w:rsidRPr="00E61B46">
        <w:rPr>
          <w:rFonts w:cs="Arial"/>
          <w:szCs w:val="22"/>
        </w:rPr>
        <w:t xml:space="preserve">CLÁUSULA 20ª.- </w:t>
      </w:r>
      <w:r w:rsidRPr="00BC334D">
        <w:rPr>
          <w:rFonts w:cs="Arial"/>
          <w:szCs w:val="22"/>
          <w:u w:val="single"/>
        </w:rPr>
        <w:t>PERSONAL DE LA EMPRESA ADJUDICATARIA</w:t>
      </w:r>
      <w:bookmarkEnd w:id="2246"/>
      <w:bookmarkEnd w:id="2247"/>
      <w:bookmarkEnd w:id="2248"/>
    </w:p>
    <w:p w:rsidR="000D066B" w:rsidRPr="00BC334D" w:rsidRDefault="000D066B" w:rsidP="000D066B">
      <w:pPr>
        <w:spacing w:after="0"/>
        <w:rPr>
          <w:rFonts w:cs="Arial"/>
          <w:szCs w:val="22"/>
          <w:lang w:val="es-ES_tradnl"/>
        </w:rPr>
      </w:pPr>
    </w:p>
    <w:p w:rsidR="000D066B" w:rsidRPr="00BC334D" w:rsidRDefault="000D066B" w:rsidP="000D066B">
      <w:pPr>
        <w:spacing w:after="0"/>
        <w:rPr>
          <w:rFonts w:cs="Arial"/>
          <w:szCs w:val="22"/>
        </w:rPr>
      </w:pPr>
      <w:r w:rsidRPr="00BC334D">
        <w:rPr>
          <w:rFonts w:cs="Arial"/>
          <w:szCs w:val="22"/>
        </w:rPr>
        <w:t xml:space="preserve">Durante la vigencia del contrato derivado de esta licitación, la empresa se obliga a contar con la organización necesaria de personal para cumplir los trabajos encomendados por la Mutua siendo ejecutados por trabajadores con la calificación profesional necesaria, así como con la calidad técnica y la diligencia técnica que precisan </w:t>
      </w:r>
      <w:proofErr w:type="gramStart"/>
      <w:r w:rsidRPr="00BC334D">
        <w:rPr>
          <w:rFonts w:cs="Arial"/>
          <w:szCs w:val="22"/>
        </w:rPr>
        <w:t>la tareas</w:t>
      </w:r>
      <w:proofErr w:type="gramEnd"/>
      <w:r w:rsidRPr="00BC334D">
        <w:rPr>
          <w:rFonts w:cs="Arial"/>
          <w:szCs w:val="22"/>
        </w:rPr>
        <w:t>.</w:t>
      </w:r>
    </w:p>
    <w:p w:rsidR="000D066B" w:rsidRDefault="000D066B" w:rsidP="000D066B">
      <w:pPr>
        <w:spacing w:after="0"/>
        <w:rPr>
          <w:rFonts w:cs="Arial"/>
          <w:szCs w:val="22"/>
        </w:rPr>
      </w:pPr>
    </w:p>
    <w:p w:rsidR="000D066B" w:rsidRPr="00BC334D" w:rsidRDefault="000D066B" w:rsidP="000D066B">
      <w:pPr>
        <w:spacing w:after="0"/>
        <w:rPr>
          <w:rFonts w:cs="Arial"/>
          <w:szCs w:val="22"/>
        </w:rPr>
      </w:pPr>
      <w:r w:rsidRPr="00BC334D">
        <w:rPr>
          <w:rFonts w:cs="Arial"/>
          <w:szCs w:val="22"/>
        </w:rPr>
        <w:t xml:space="preserve">Es responsabilidad de la empresa contratista y de sus coordinadores impartir todas las órdenes, criterios de realización del trabajo y las directrices a sus trabajadores, siendo la Mutua ajena totalmente a estas relaciones laborales. Así mismo, corresponde a la empresa contratista la vigilancia del horario de trabajo de los trabajadores, las posibles licencias horarias o permisos de cualquier otra manifestación de las facultades del empleador. </w:t>
      </w:r>
    </w:p>
    <w:p w:rsidR="000D066B" w:rsidRDefault="000D066B" w:rsidP="000D066B">
      <w:pPr>
        <w:spacing w:after="0"/>
        <w:rPr>
          <w:rFonts w:cs="Arial"/>
          <w:szCs w:val="22"/>
        </w:rPr>
      </w:pPr>
    </w:p>
    <w:p w:rsidR="000D066B" w:rsidRPr="00BC334D" w:rsidRDefault="000D066B" w:rsidP="000D066B">
      <w:pPr>
        <w:spacing w:after="0"/>
        <w:rPr>
          <w:rFonts w:cs="Arial"/>
          <w:szCs w:val="22"/>
        </w:rPr>
      </w:pPr>
      <w:r w:rsidRPr="00BC334D">
        <w:rPr>
          <w:rFonts w:cs="Arial"/>
          <w:szCs w:val="22"/>
        </w:rPr>
        <w:t xml:space="preserve">El personal asignado por la empresa adjudicataria para la ejecución del contrato depende, a todos los efectos legales, de la misma, quien actúa como entidad contratante independiente, por lo que tanto sus agentes como sus empleados no son considerados, ni de derecho </w:t>
      </w:r>
      <w:proofErr w:type="gramStart"/>
      <w:r w:rsidRPr="00BC334D">
        <w:rPr>
          <w:rFonts w:cs="Arial"/>
          <w:szCs w:val="22"/>
        </w:rPr>
        <w:t>ni</w:t>
      </w:r>
      <w:proofErr w:type="gramEnd"/>
      <w:r w:rsidRPr="00BC334D">
        <w:rPr>
          <w:rFonts w:cs="Arial"/>
          <w:szCs w:val="22"/>
        </w:rPr>
        <w:t xml:space="preserve"> de hecho, como trabajadores de la Mutua, si no que estarán vinculados laboralmente única y exclusivamente con la empresa adjudicataria, formando parte de su cuadro de personal.</w:t>
      </w:r>
    </w:p>
    <w:p w:rsidR="000D066B" w:rsidRPr="00BC334D" w:rsidRDefault="000D066B" w:rsidP="000D066B">
      <w:pPr>
        <w:spacing w:after="0"/>
        <w:ind w:left="720" w:hanging="11"/>
        <w:rPr>
          <w:rFonts w:cs="Arial"/>
          <w:b/>
          <w:szCs w:val="22"/>
        </w:rPr>
      </w:pPr>
    </w:p>
    <w:p w:rsidR="000D066B" w:rsidRPr="00BC334D" w:rsidRDefault="000D066B" w:rsidP="000D066B">
      <w:pPr>
        <w:spacing w:after="0"/>
        <w:rPr>
          <w:rFonts w:cs="Arial"/>
          <w:szCs w:val="22"/>
        </w:rPr>
      </w:pPr>
      <w:r w:rsidRPr="00BC334D">
        <w:rPr>
          <w:rFonts w:cs="Arial"/>
          <w:szCs w:val="22"/>
        </w:rPr>
        <w:t xml:space="preserve">En relación con las personas que la empresa adjudicataria </w:t>
      </w:r>
      <w:r>
        <w:rPr>
          <w:rFonts w:cs="Arial"/>
          <w:szCs w:val="22"/>
        </w:rPr>
        <w:t xml:space="preserve">adscriba al cumplimiento del objeto </w:t>
      </w:r>
      <w:r w:rsidRPr="00BC334D">
        <w:rPr>
          <w:rFonts w:cs="Arial"/>
          <w:szCs w:val="22"/>
        </w:rPr>
        <w:t>de la presente contratación, la Mutua queda al margen de todo compromiso en materia de Seguridad Social.</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b/>
          <w:szCs w:val="22"/>
        </w:rPr>
        <w:t>Capacitación técnica del equipo de trabajo.</w:t>
      </w:r>
      <w:r w:rsidRPr="00BC334D">
        <w:rPr>
          <w:rFonts w:cs="Arial"/>
          <w:szCs w:val="22"/>
        </w:rPr>
        <w:t xml:space="preserve"> Los recursos que compongan el equipo de implantación del servicio</w:t>
      </w:r>
      <w:r>
        <w:rPr>
          <w:rFonts w:cs="Arial"/>
          <w:szCs w:val="22"/>
        </w:rPr>
        <w:t xml:space="preserve"> o suministro</w:t>
      </w:r>
      <w:r w:rsidRPr="00BC334D">
        <w:rPr>
          <w:rFonts w:cs="Arial"/>
          <w:szCs w:val="22"/>
        </w:rPr>
        <w:t xml:space="preserve"> deberán reunir en su conjunto un adecuado conocimiento de la totalidad de productos y sistemas respecto de los cuales se va a ejecutar el contrato.</w:t>
      </w:r>
    </w:p>
    <w:p w:rsidR="000D066B" w:rsidRDefault="000D066B" w:rsidP="000D066B">
      <w:pPr>
        <w:suppressAutoHyphens/>
        <w:spacing w:after="0"/>
        <w:rPr>
          <w:rFonts w:cs="Arial"/>
          <w:szCs w:val="22"/>
        </w:rPr>
      </w:pPr>
    </w:p>
    <w:p w:rsidR="000D066B" w:rsidRPr="00BC334D" w:rsidRDefault="000D066B" w:rsidP="000D066B">
      <w:pPr>
        <w:suppressAutoHyphens/>
        <w:spacing w:after="0"/>
        <w:rPr>
          <w:rFonts w:cs="Arial"/>
          <w:szCs w:val="22"/>
        </w:rPr>
      </w:pPr>
      <w:r w:rsidRPr="00BC334D">
        <w:rPr>
          <w:rFonts w:cs="Arial"/>
          <w:szCs w:val="22"/>
        </w:rPr>
        <w:t xml:space="preserve">El </w:t>
      </w:r>
      <w:r w:rsidRPr="00BC334D">
        <w:rPr>
          <w:rFonts w:cs="Arial"/>
          <w:spacing w:val="-3"/>
          <w:szCs w:val="22"/>
        </w:rPr>
        <w:t>adjudicatario</w:t>
      </w:r>
      <w:r w:rsidRPr="00BC334D">
        <w:rPr>
          <w:rFonts w:cs="Arial"/>
          <w:szCs w:val="22"/>
        </w:rPr>
        <w:t xml:space="preserve"> contará con el personal necesario para la ejecución del contrato. Dicho personal dependerá exclusivamente de la </w:t>
      </w:r>
      <w:r>
        <w:rPr>
          <w:rFonts w:cs="Arial"/>
          <w:szCs w:val="22"/>
        </w:rPr>
        <w:t>adjudicataria</w:t>
      </w:r>
      <w:r w:rsidRPr="00BC334D">
        <w:rPr>
          <w:rFonts w:cs="Arial"/>
          <w:szCs w:val="22"/>
        </w:rPr>
        <w:t xml:space="preserve">, la cual ostentará todos los derechos y deberes inherentes a su calidad de empleador respecto </w:t>
      </w:r>
      <w:proofErr w:type="gramStart"/>
      <w:r w:rsidRPr="00BC334D">
        <w:rPr>
          <w:rFonts w:cs="Arial"/>
          <w:szCs w:val="22"/>
        </w:rPr>
        <w:t>del mismo</w:t>
      </w:r>
      <w:proofErr w:type="gramEnd"/>
      <w:r w:rsidRPr="00BC334D">
        <w:rPr>
          <w:rFonts w:cs="Arial"/>
          <w:szCs w:val="22"/>
        </w:rPr>
        <w:t>, siendo la Mutua totalmente ajena a dichas relaciones laborales.</w:t>
      </w:r>
    </w:p>
    <w:p w:rsidR="000D066B" w:rsidRPr="00BC334D" w:rsidRDefault="000D066B" w:rsidP="000D066B">
      <w:pPr>
        <w:suppressAutoHyphens/>
        <w:spacing w:after="0"/>
        <w:ind w:left="687" w:hanging="11"/>
        <w:rPr>
          <w:rFonts w:cs="Arial"/>
          <w:szCs w:val="22"/>
        </w:rPr>
      </w:pPr>
      <w:r w:rsidRPr="00BC334D">
        <w:rPr>
          <w:rFonts w:cs="Arial"/>
          <w:szCs w:val="22"/>
        </w:rPr>
        <w:t xml:space="preserve"> </w:t>
      </w:r>
    </w:p>
    <w:p w:rsidR="000D066B" w:rsidRPr="00BC334D" w:rsidRDefault="000D066B" w:rsidP="000D066B">
      <w:pPr>
        <w:spacing w:after="0"/>
        <w:rPr>
          <w:rFonts w:cs="Arial"/>
          <w:szCs w:val="22"/>
        </w:rPr>
      </w:pPr>
      <w:r w:rsidRPr="00BC334D">
        <w:rPr>
          <w:rFonts w:cs="Arial"/>
          <w:szCs w:val="22"/>
        </w:rPr>
        <w:t xml:space="preserve">Con tal motivo, la adjudicataria cumplirá en todo momento con la legislación vigente; especialmente, en </w:t>
      </w:r>
      <w:proofErr w:type="gramStart"/>
      <w:r w:rsidRPr="00BC334D">
        <w:rPr>
          <w:rFonts w:cs="Arial"/>
          <w:szCs w:val="22"/>
        </w:rPr>
        <w:t>materia  laboral</w:t>
      </w:r>
      <w:proofErr w:type="gramEnd"/>
      <w:r w:rsidRPr="00BC334D">
        <w:rPr>
          <w:rFonts w:cs="Arial"/>
          <w:szCs w:val="22"/>
        </w:rPr>
        <w:t>,  fiscal, de prevención de riesgos laborales y cualquier otra que en el presente o en el futuro fuere de aplicación, siendo responsabilidad de la empresa adjudicataria y de sus coordinadores impartir todas las órdenes, criterios de realización del trabajo y las directrices a sus trabajadores.</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szCs w:val="22"/>
        </w:rPr>
        <w:t xml:space="preserve">La Mutua velará por el cumplimiento de los términos contractuales suscritos con la empresa adjudicataria, con arreglo a las prescripciones técnicas que, en su caso, rijan el procedimiento de adjudicación del contrato y, en todo caso, con adecuación a la oferta presentada y aceptada. A tal efecto, la adjudicataria designará a un interlocutor con el que llevar a cabo dicha verificación. </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szCs w:val="22"/>
        </w:rPr>
        <w:t xml:space="preserve">También podrá requerir de la adjudicataria en cualquier momento, durante la vigencia del contrato, la aportación de la documentación acreditativa del cumplimiento de sus obligaciones tributarias, así como sociales, confirmatorias de tener debidamente contratado y asegurado a todo el personal que se designe para realizar la prestación y del cumplimiento de las obligaciones relativas a la prevención de riesgos laborales. Su no presentación será causa legítima de resolución contractual. </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szCs w:val="22"/>
        </w:rPr>
        <w:t xml:space="preserve">La adjudicataria contratada será la responsable, con total indemnidad para la Mutua, del pago de toda clase de salarios, remuneraciones, cotizaciones a la Seguridad Social, seguros y reclamaciones e indemnizaciones que se le soliciten ante la jurisdicción laboral. </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szCs w:val="22"/>
        </w:rPr>
        <w:lastRenderedPageBreak/>
        <w:t xml:space="preserve">En ningún caso podrá desprenderse la existencia de relación alguna entre el personal, fijo o temporal, y la Mutua; </w:t>
      </w:r>
      <w:proofErr w:type="gramStart"/>
      <w:r w:rsidRPr="00BC334D">
        <w:rPr>
          <w:rFonts w:cs="Arial"/>
          <w:szCs w:val="22"/>
        </w:rPr>
        <w:t>ni  podrá</w:t>
      </w:r>
      <w:proofErr w:type="gramEnd"/>
      <w:r w:rsidRPr="00BC334D">
        <w:rPr>
          <w:rFonts w:cs="Arial"/>
          <w:szCs w:val="22"/>
        </w:rPr>
        <w:t xml:space="preserve"> producirse la consolidación como personal del órgano contratante de las personas que hayan realizado los trabajos. Tampoco podrá </w:t>
      </w:r>
      <w:proofErr w:type="gramStart"/>
      <w:r w:rsidRPr="00BC334D">
        <w:rPr>
          <w:rFonts w:cs="Arial"/>
          <w:szCs w:val="22"/>
        </w:rPr>
        <w:t>exigirse  a</w:t>
      </w:r>
      <w:proofErr w:type="gramEnd"/>
      <w:r w:rsidRPr="00BC334D">
        <w:rPr>
          <w:rFonts w:cs="Arial"/>
          <w:szCs w:val="22"/>
        </w:rPr>
        <w:t xml:space="preserve"> la Mutua responsabilidad de ninguna clase, como consecuencia de las relaciones existentes entre la adjudicataria y sus empleados, aunque las medidas adoptadas, incluido el despido, en su caso, tengan su origen en el incumplimiento, interpretación u otros aspectos del  contrato suscrito con la Mutua.</w:t>
      </w:r>
    </w:p>
    <w:p w:rsidR="000D066B" w:rsidRPr="00BC334D" w:rsidRDefault="000D066B" w:rsidP="000D066B">
      <w:pPr>
        <w:spacing w:after="0"/>
        <w:rPr>
          <w:rFonts w:cs="Arial"/>
          <w:szCs w:val="22"/>
        </w:rPr>
      </w:pPr>
    </w:p>
    <w:p w:rsidR="000D066B" w:rsidRPr="00BC334D" w:rsidRDefault="000D066B" w:rsidP="000D066B">
      <w:pPr>
        <w:spacing w:after="0"/>
        <w:rPr>
          <w:rFonts w:cs="Arial"/>
          <w:szCs w:val="22"/>
        </w:rPr>
      </w:pPr>
      <w:r w:rsidRPr="00BC334D">
        <w:rPr>
          <w:rFonts w:cs="Arial"/>
          <w:szCs w:val="22"/>
        </w:rPr>
        <w:t>La Mutua, en cualquier caso, se reserva el derecho a la verificación y aceptación de los partes de trabajo y facturas en aquellos supuestos en los que la facturación se realice mediante un sistema de tarifa por unidad de tiempo o en los que las actividades contratadas deban realizarse en unas franjas horarias determinadas.</w:t>
      </w:r>
    </w:p>
    <w:p w:rsidR="000D066B" w:rsidRPr="00BC334D" w:rsidRDefault="000D066B" w:rsidP="000D066B">
      <w:pPr>
        <w:spacing w:after="0"/>
        <w:rPr>
          <w:rFonts w:cs="Arial"/>
          <w:szCs w:val="22"/>
        </w:rPr>
      </w:pPr>
    </w:p>
    <w:p w:rsidR="000D066B" w:rsidRPr="00BC334D" w:rsidRDefault="000D066B" w:rsidP="000D066B">
      <w:pPr>
        <w:spacing w:after="0"/>
        <w:rPr>
          <w:rFonts w:cs="Arial"/>
          <w:szCs w:val="22"/>
        </w:rPr>
      </w:pPr>
      <w:r w:rsidRPr="00BC334D">
        <w:rPr>
          <w:rFonts w:cs="Arial"/>
          <w:szCs w:val="22"/>
        </w:rPr>
        <w:t xml:space="preserve">En todo caso, corresponderá a la adjudicataria garantizar la ejecución del contrato en los términos acordados por las partes, debiéndose prestar los servicios </w:t>
      </w:r>
      <w:r>
        <w:rPr>
          <w:rFonts w:cs="Arial"/>
          <w:szCs w:val="22"/>
        </w:rPr>
        <w:t xml:space="preserve">o suministros </w:t>
      </w:r>
      <w:r w:rsidRPr="00BC334D">
        <w:rPr>
          <w:rFonts w:cs="Arial"/>
          <w:szCs w:val="22"/>
        </w:rPr>
        <w:t>por personal que haya recibido la formación necesaria para ello y sin que la misma pueda afectar o interfiera en la propia prestación ni a la adscripción de los medios humanos precisos para la correcta ejecución del contrato.</w:t>
      </w:r>
    </w:p>
    <w:p w:rsidR="000D066B" w:rsidRPr="00BC334D" w:rsidRDefault="000D066B" w:rsidP="000D066B">
      <w:pPr>
        <w:spacing w:after="0"/>
        <w:ind w:left="720" w:hanging="11"/>
        <w:rPr>
          <w:rFonts w:cs="Arial"/>
          <w:szCs w:val="22"/>
        </w:rPr>
      </w:pPr>
    </w:p>
    <w:p w:rsidR="000D066B" w:rsidRPr="00BC334D" w:rsidRDefault="000D066B" w:rsidP="000D066B">
      <w:pPr>
        <w:spacing w:after="0"/>
        <w:rPr>
          <w:rFonts w:cs="Arial"/>
          <w:szCs w:val="22"/>
        </w:rPr>
      </w:pPr>
      <w:r w:rsidRPr="00BC334D">
        <w:rPr>
          <w:rFonts w:cs="Arial"/>
          <w:szCs w:val="22"/>
        </w:rPr>
        <w:t>La formación del personal asignado a la ejecución de las prestaciones pactadas no producirá en ningún caso menoscabo en los horarios en los que se hayan estipulado las labores de asistencia, servicio o soporte, debiendo desarrollarse en la medida de lo posible fuera del citado horario o cubriéndose por personal alternativo de la empresa adjudicataria, previa conformidad de la Mutua.</w:t>
      </w:r>
    </w:p>
    <w:p w:rsidR="000D066B" w:rsidRPr="00BC334D" w:rsidRDefault="000D066B" w:rsidP="000D066B">
      <w:pPr>
        <w:spacing w:after="0"/>
        <w:ind w:left="720" w:hanging="578"/>
        <w:rPr>
          <w:rFonts w:cs="Arial"/>
          <w:szCs w:val="22"/>
        </w:rPr>
      </w:pPr>
    </w:p>
    <w:p w:rsidR="000D066B" w:rsidRPr="00292279" w:rsidRDefault="000D066B" w:rsidP="000D066B">
      <w:pPr>
        <w:pStyle w:val="Ttulo1"/>
        <w:numPr>
          <w:ilvl w:val="0"/>
          <w:numId w:val="0"/>
        </w:numPr>
        <w:spacing w:before="0" w:after="0"/>
        <w:rPr>
          <w:rFonts w:cs="Arial"/>
          <w:szCs w:val="22"/>
          <w:u w:val="single"/>
        </w:rPr>
      </w:pPr>
      <w:bookmarkStart w:id="2249" w:name="_Toc510209174"/>
      <w:bookmarkStart w:id="2250" w:name="_Toc511123624"/>
      <w:bookmarkStart w:id="2251" w:name="_Toc520188523"/>
      <w:r w:rsidRPr="00E61B46">
        <w:rPr>
          <w:rFonts w:cs="Arial"/>
          <w:szCs w:val="22"/>
        </w:rPr>
        <w:t xml:space="preserve">CLÁUSULA 21ª.- </w:t>
      </w:r>
      <w:r w:rsidRPr="00292279">
        <w:rPr>
          <w:rFonts w:cs="Arial"/>
          <w:szCs w:val="22"/>
          <w:u w:val="single"/>
        </w:rPr>
        <w:t>CONDICIONES ESPECIALES DE EJECUCIÓN.</w:t>
      </w:r>
      <w:bookmarkEnd w:id="2249"/>
      <w:bookmarkEnd w:id="2250"/>
      <w:bookmarkEnd w:id="2251"/>
      <w:r w:rsidRPr="00292279">
        <w:rPr>
          <w:rFonts w:cs="Arial"/>
          <w:szCs w:val="22"/>
          <w:u w:val="single"/>
        </w:rPr>
        <w:t xml:space="preserve"> </w:t>
      </w:r>
    </w:p>
    <w:p w:rsidR="000D066B" w:rsidRDefault="000D066B" w:rsidP="000D066B">
      <w:pPr>
        <w:spacing w:after="0"/>
        <w:ind w:left="720" w:hanging="578"/>
        <w:rPr>
          <w:rFonts w:cs="Arial"/>
          <w:b/>
          <w:szCs w:val="22"/>
          <w:u w:val="single"/>
        </w:rPr>
      </w:pPr>
    </w:p>
    <w:p w:rsidR="000D066B" w:rsidRPr="00372DE9" w:rsidRDefault="000D066B" w:rsidP="000D066B">
      <w:pPr>
        <w:spacing w:after="0"/>
        <w:rPr>
          <w:rFonts w:cs="Arial"/>
          <w:szCs w:val="22"/>
        </w:rPr>
      </w:pPr>
      <w:r w:rsidRPr="00372DE9">
        <w:rPr>
          <w:rFonts w:cs="Arial"/>
          <w:szCs w:val="22"/>
        </w:rPr>
        <w:t xml:space="preserve">De conformidad con lo establecido en el artículo 202 de la LCSP, los órganos de contratación deberán establecer al menos una de las condiciones especiales de ejecución de entre las enumeradas en dicho precepto, estándose a tales efectos a las establecidas en el </w:t>
      </w:r>
      <w:r>
        <w:rPr>
          <w:rFonts w:cs="Arial"/>
          <w:szCs w:val="22"/>
        </w:rPr>
        <w:t>ANEXO</w:t>
      </w:r>
      <w:r w:rsidRPr="00372DE9">
        <w:rPr>
          <w:rFonts w:cs="Arial"/>
          <w:szCs w:val="22"/>
        </w:rPr>
        <w:t xml:space="preserve"> I adjunto al presente Pliego.</w:t>
      </w:r>
    </w:p>
    <w:p w:rsidR="000D066B" w:rsidRPr="00372DE9" w:rsidRDefault="000D066B" w:rsidP="000D066B">
      <w:pPr>
        <w:spacing w:after="0"/>
        <w:ind w:left="142"/>
        <w:rPr>
          <w:rFonts w:cs="Arial"/>
          <w:szCs w:val="22"/>
        </w:rPr>
      </w:pPr>
    </w:p>
    <w:p w:rsidR="000D066B" w:rsidRPr="00372DE9" w:rsidRDefault="000D066B" w:rsidP="000D066B">
      <w:pPr>
        <w:spacing w:after="0"/>
        <w:rPr>
          <w:rFonts w:cs="Arial"/>
          <w:szCs w:val="22"/>
        </w:rPr>
      </w:pPr>
      <w:r w:rsidRPr="00372DE9">
        <w:rPr>
          <w:rFonts w:cs="Arial"/>
          <w:szCs w:val="22"/>
        </w:rPr>
        <w:lastRenderedPageBreak/>
        <w:t xml:space="preserve">Dichas condiciones tendrán </w:t>
      </w:r>
      <w:r>
        <w:rPr>
          <w:rFonts w:cs="Arial"/>
          <w:szCs w:val="22"/>
        </w:rPr>
        <w:t xml:space="preserve">siempre </w:t>
      </w:r>
      <w:r w:rsidRPr="00372DE9">
        <w:rPr>
          <w:rFonts w:cs="Arial"/>
          <w:szCs w:val="22"/>
        </w:rPr>
        <w:t xml:space="preserve">el </w:t>
      </w:r>
      <w:r w:rsidRPr="005E5098">
        <w:rPr>
          <w:rFonts w:cs="Arial"/>
          <w:b/>
          <w:szCs w:val="22"/>
          <w:u w:val="single"/>
        </w:rPr>
        <w:t>carácter de “</w:t>
      </w:r>
      <w:r w:rsidRPr="005E5098">
        <w:rPr>
          <w:rFonts w:cs="Arial"/>
          <w:b/>
          <w:i/>
          <w:szCs w:val="22"/>
          <w:u w:val="single"/>
        </w:rPr>
        <w:t>obligaciones contractuales esenciales</w:t>
      </w:r>
      <w:r w:rsidRPr="005E5098">
        <w:rPr>
          <w:rFonts w:cs="Arial"/>
          <w:b/>
          <w:szCs w:val="22"/>
          <w:u w:val="single"/>
        </w:rPr>
        <w:t>” a los efectos señalados en el artículo 211, apartado f)</w:t>
      </w:r>
      <w:r w:rsidRPr="005E5098">
        <w:rPr>
          <w:rFonts w:cs="Arial"/>
          <w:b/>
          <w:szCs w:val="22"/>
        </w:rPr>
        <w:t>.</w:t>
      </w:r>
      <w:r w:rsidRPr="005E5098">
        <w:rPr>
          <w:rFonts w:cs="Arial"/>
          <w:szCs w:val="22"/>
        </w:rPr>
        <w:t xml:space="preserve"> </w:t>
      </w:r>
    </w:p>
    <w:p w:rsidR="000D066B" w:rsidRDefault="000D066B" w:rsidP="000D066B">
      <w:pPr>
        <w:spacing w:after="0"/>
        <w:rPr>
          <w:rFonts w:cs="Arial"/>
          <w:szCs w:val="22"/>
        </w:rPr>
      </w:pPr>
    </w:p>
    <w:p w:rsidR="000D066B" w:rsidRPr="00372DE9" w:rsidRDefault="000D066B" w:rsidP="000D066B">
      <w:pPr>
        <w:spacing w:after="0"/>
        <w:rPr>
          <w:rFonts w:cs="Arial"/>
          <w:szCs w:val="22"/>
        </w:rPr>
      </w:pPr>
      <w:r w:rsidRPr="00372DE9">
        <w:rPr>
          <w:rFonts w:cs="Arial"/>
          <w:szCs w:val="22"/>
        </w:rPr>
        <w:t xml:space="preserve">Asimismo, las condiciones especiales de ejecución que formen parte del contrato serán exigidas también a todos los subcontratistas que participen en la ejecución </w:t>
      </w:r>
      <w:proofErr w:type="gramStart"/>
      <w:r w:rsidRPr="00372DE9">
        <w:rPr>
          <w:rFonts w:cs="Arial"/>
          <w:szCs w:val="22"/>
        </w:rPr>
        <w:t>del mismo</w:t>
      </w:r>
      <w:proofErr w:type="gramEnd"/>
      <w:r w:rsidRPr="00372DE9">
        <w:rPr>
          <w:rFonts w:cs="Arial"/>
          <w:szCs w:val="22"/>
        </w:rPr>
        <w:t xml:space="preserve">. </w:t>
      </w:r>
    </w:p>
    <w:p w:rsidR="000D066B" w:rsidRDefault="000D066B" w:rsidP="000D066B">
      <w:bookmarkStart w:id="2252" w:name="_Toc248742324"/>
      <w:bookmarkStart w:id="2253" w:name="_Toc248744367"/>
      <w:bookmarkEnd w:id="2252"/>
      <w:bookmarkEnd w:id="2253"/>
    </w:p>
    <w:p w:rsidR="000D066B" w:rsidRPr="00BC334D" w:rsidRDefault="000D066B" w:rsidP="000D066B">
      <w:pPr>
        <w:pStyle w:val="Ttulo1"/>
        <w:numPr>
          <w:ilvl w:val="0"/>
          <w:numId w:val="0"/>
        </w:numPr>
        <w:spacing w:before="0" w:after="0"/>
        <w:rPr>
          <w:rFonts w:cs="Arial"/>
          <w:szCs w:val="22"/>
          <w:u w:val="single"/>
        </w:rPr>
      </w:pPr>
      <w:bookmarkStart w:id="2254" w:name="_Toc510209175"/>
      <w:bookmarkStart w:id="2255" w:name="_Toc511123625"/>
      <w:bookmarkStart w:id="2256" w:name="_Toc520188524"/>
      <w:r w:rsidRPr="00E61B46">
        <w:rPr>
          <w:rFonts w:cs="Arial"/>
          <w:szCs w:val="22"/>
        </w:rPr>
        <w:t xml:space="preserve">CLÁUSULA 22ª.- </w:t>
      </w:r>
      <w:r w:rsidRPr="00BC334D">
        <w:rPr>
          <w:rFonts w:cs="Arial"/>
          <w:szCs w:val="22"/>
          <w:u w:val="single"/>
        </w:rPr>
        <w:t>RESPONSABILIDAD DEL CONTRATISTA</w:t>
      </w:r>
      <w:bookmarkEnd w:id="2254"/>
      <w:bookmarkEnd w:id="2255"/>
      <w:bookmarkEnd w:id="2256"/>
    </w:p>
    <w:p w:rsidR="000D066B" w:rsidRPr="00BC334D" w:rsidRDefault="000D066B" w:rsidP="000D066B">
      <w:pPr>
        <w:suppressAutoHyphens/>
        <w:spacing w:after="0"/>
        <w:ind w:left="720" w:hanging="720"/>
        <w:rPr>
          <w:rFonts w:cs="Arial"/>
          <w:b/>
          <w:szCs w:val="22"/>
        </w:rPr>
      </w:pPr>
    </w:p>
    <w:p w:rsidR="000D066B" w:rsidRDefault="000D066B" w:rsidP="000D066B">
      <w:pPr>
        <w:suppressAutoHyphens/>
        <w:spacing w:after="0"/>
        <w:ind w:left="720" w:hanging="720"/>
        <w:rPr>
          <w:rFonts w:cs="Arial"/>
          <w:szCs w:val="22"/>
        </w:rPr>
      </w:pPr>
      <w:r w:rsidRPr="00BC334D">
        <w:rPr>
          <w:rFonts w:cs="Arial"/>
          <w:b/>
          <w:szCs w:val="22"/>
        </w:rPr>
        <w:t>22.1.-</w:t>
      </w:r>
      <w:r w:rsidRPr="00BC334D">
        <w:rPr>
          <w:rFonts w:cs="Arial"/>
          <w:b/>
          <w:szCs w:val="22"/>
        </w:rPr>
        <w:tab/>
      </w:r>
      <w:r w:rsidRPr="00BC334D">
        <w:rPr>
          <w:rFonts w:cs="Arial"/>
          <w:szCs w:val="22"/>
        </w:rPr>
        <w:t xml:space="preserve">El adjudicatario </w:t>
      </w:r>
      <w:r w:rsidRPr="005948F4">
        <w:rPr>
          <w:rFonts w:cs="Arial"/>
          <w:b/>
          <w:szCs w:val="22"/>
        </w:rPr>
        <w:t>será responsable</w:t>
      </w:r>
      <w:r w:rsidRPr="00BC334D">
        <w:rPr>
          <w:rFonts w:cs="Arial"/>
          <w:szCs w:val="22"/>
        </w:rPr>
        <w:t xml:space="preserve"> de la calidad técnica del servicio </w:t>
      </w:r>
      <w:r>
        <w:rPr>
          <w:rFonts w:cs="Arial"/>
          <w:szCs w:val="22"/>
        </w:rPr>
        <w:t xml:space="preserve">o suministro </w:t>
      </w:r>
      <w:r w:rsidRPr="00BC334D">
        <w:rPr>
          <w:rFonts w:cs="Arial"/>
          <w:szCs w:val="22"/>
        </w:rPr>
        <w:t xml:space="preserve">prestado y de las actividades realizadas, así como de las consecuencias que se deducen para MC MUTUAL de los errores o conclusiones incorrectas durante la ejecución </w:t>
      </w:r>
      <w:r>
        <w:rPr>
          <w:rFonts w:cs="Arial"/>
          <w:szCs w:val="22"/>
        </w:rPr>
        <w:t xml:space="preserve">del contrato. </w:t>
      </w:r>
    </w:p>
    <w:p w:rsidR="000D066B" w:rsidRDefault="000D066B" w:rsidP="000D066B">
      <w:pPr>
        <w:suppressAutoHyphens/>
        <w:spacing w:after="0"/>
        <w:ind w:left="720" w:hanging="720"/>
        <w:rPr>
          <w:rFonts w:cs="Arial"/>
          <w:szCs w:val="22"/>
        </w:rPr>
      </w:pPr>
    </w:p>
    <w:p w:rsidR="000D066B" w:rsidRPr="0082027D" w:rsidRDefault="000D066B" w:rsidP="000D066B">
      <w:pPr>
        <w:suppressAutoHyphens/>
        <w:spacing w:after="0"/>
        <w:ind w:left="720" w:hanging="12"/>
        <w:rPr>
          <w:rFonts w:cs="Arial"/>
          <w:szCs w:val="22"/>
        </w:rPr>
      </w:pPr>
      <w:r w:rsidRPr="0082027D">
        <w:rPr>
          <w:rFonts w:cs="Arial"/>
          <w:szCs w:val="22"/>
        </w:rPr>
        <w:t>El adjudicatario será responsable de los daños y perjuicios que ocasione a MC MUTUAL con motivo del incumplimiento del compromiso establecido en los distintos puntos de los Pliegos, de la oferta presentada o del contrato, incluido el importe de cualesquiera sanciones que a la Mutua se le pudieran imponer por tal circunstancia. También estará obligado a indemnizar todos los daños y perjuicios que se causen a terceros como consecuencia de las operaciones que requieran la ejecución del contrato, excepto en el caso que los daños sean ocasionados como consecuencia inmediata y directa de una orden de MC MUTUAL, eximiendo a MC MUTUAL de cualquier cargo directo o indirecto ocasionado por el incumplimiento de cualquier normativa que sea de aplicación.</w:t>
      </w:r>
    </w:p>
    <w:p w:rsidR="000D066B" w:rsidRPr="00BC334D" w:rsidRDefault="000D066B" w:rsidP="000D066B">
      <w:pPr>
        <w:suppressAutoHyphens/>
        <w:spacing w:after="0"/>
        <w:ind w:left="720" w:hanging="720"/>
        <w:rPr>
          <w:rFonts w:cs="Arial"/>
          <w:szCs w:val="22"/>
        </w:rPr>
      </w:pPr>
    </w:p>
    <w:p w:rsidR="000D066B" w:rsidRPr="00F255DA" w:rsidRDefault="000D066B" w:rsidP="000D066B">
      <w:pPr>
        <w:suppressAutoHyphens/>
        <w:spacing w:after="0"/>
        <w:ind w:left="709" w:hanging="720"/>
        <w:rPr>
          <w:rFonts w:cs="Arial"/>
          <w:spacing w:val="-3"/>
          <w:szCs w:val="22"/>
        </w:rPr>
      </w:pPr>
      <w:r w:rsidRPr="00BC334D">
        <w:rPr>
          <w:rFonts w:cs="Arial"/>
          <w:b/>
          <w:spacing w:val="-3"/>
          <w:szCs w:val="22"/>
        </w:rPr>
        <w:t>22</w:t>
      </w:r>
      <w:r>
        <w:rPr>
          <w:rFonts w:cs="Arial"/>
          <w:b/>
          <w:spacing w:val="-3"/>
          <w:szCs w:val="22"/>
        </w:rPr>
        <w:t>.2</w:t>
      </w:r>
      <w:r w:rsidRPr="00BC334D">
        <w:rPr>
          <w:rFonts w:cs="Arial"/>
          <w:b/>
          <w:spacing w:val="-3"/>
          <w:szCs w:val="22"/>
        </w:rPr>
        <w:t>.-</w:t>
      </w:r>
      <w:r w:rsidRPr="00BC334D">
        <w:rPr>
          <w:rFonts w:cs="Arial"/>
          <w:spacing w:val="-3"/>
          <w:szCs w:val="22"/>
        </w:rPr>
        <w:t xml:space="preserve"> </w:t>
      </w:r>
      <w:r>
        <w:rPr>
          <w:rFonts w:cs="Arial"/>
          <w:spacing w:val="-3"/>
          <w:szCs w:val="22"/>
        </w:rPr>
        <w:tab/>
      </w:r>
      <w:r w:rsidRPr="00F255DA">
        <w:rPr>
          <w:rFonts w:cs="Arial"/>
          <w:spacing w:val="-3"/>
          <w:szCs w:val="22"/>
        </w:rPr>
        <w:t xml:space="preserve">En el supuesto que se exigiese al adjudicatario disponer de una póliza de responsabilidad civil al inicio del contrato y durante toda su vigencia, ésta deberá reunir los requisitos establecidos en el </w:t>
      </w:r>
      <w:r>
        <w:rPr>
          <w:rFonts w:cs="Arial"/>
          <w:spacing w:val="-3"/>
          <w:szCs w:val="22"/>
        </w:rPr>
        <w:t>ANEXO H</w:t>
      </w:r>
      <w:r w:rsidRPr="00F255DA">
        <w:rPr>
          <w:rFonts w:cs="Arial"/>
          <w:spacing w:val="-3"/>
          <w:szCs w:val="22"/>
        </w:rPr>
        <w:t xml:space="preserve"> adjunto al presente Pliego. </w:t>
      </w:r>
    </w:p>
    <w:p w:rsidR="000D066B" w:rsidRPr="00BC334D" w:rsidRDefault="000D066B" w:rsidP="000D066B">
      <w:pPr>
        <w:suppressAutoHyphens/>
        <w:spacing w:after="0"/>
        <w:ind w:left="720" w:hanging="11"/>
        <w:rPr>
          <w:rFonts w:cs="Arial"/>
          <w:color w:val="FF0000"/>
          <w:spacing w:val="-3"/>
          <w:szCs w:val="22"/>
        </w:rPr>
      </w:pPr>
    </w:p>
    <w:p w:rsidR="000D066B" w:rsidRPr="00BC334D" w:rsidRDefault="000D066B" w:rsidP="000D066B">
      <w:pPr>
        <w:pStyle w:val="Ttulo1"/>
        <w:numPr>
          <w:ilvl w:val="0"/>
          <w:numId w:val="0"/>
        </w:numPr>
        <w:spacing w:before="0" w:after="0"/>
        <w:rPr>
          <w:rFonts w:cs="Arial"/>
          <w:szCs w:val="22"/>
          <w:u w:val="single"/>
        </w:rPr>
      </w:pPr>
      <w:bookmarkStart w:id="2257" w:name="_Toc355959322"/>
      <w:bookmarkStart w:id="2258" w:name="_Toc248742378"/>
      <w:bookmarkStart w:id="2259" w:name="_Toc248744421"/>
      <w:bookmarkStart w:id="2260" w:name="_Toc510209176"/>
      <w:bookmarkStart w:id="2261" w:name="_Toc511123626"/>
      <w:bookmarkStart w:id="2262" w:name="_Toc520188525"/>
      <w:bookmarkStart w:id="2263" w:name="_Toc214853156"/>
      <w:bookmarkEnd w:id="142"/>
      <w:bookmarkEnd w:id="2257"/>
      <w:bookmarkEnd w:id="2258"/>
      <w:bookmarkEnd w:id="2259"/>
      <w:r w:rsidRPr="00E61B46">
        <w:rPr>
          <w:rFonts w:cs="Arial"/>
          <w:szCs w:val="22"/>
        </w:rPr>
        <w:t xml:space="preserve">CLÁUSULA 23ª.- </w:t>
      </w:r>
      <w:r w:rsidRPr="00BC334D">
        <w:rPr>
          <w:rFonts w:cs="Arial"/>
          <w:szCs w:val="22"/>
          <w:u w:val="single"/>
        </w:rPr>
        <w:t>CESIÓN DEL CONTRATO Y SUBCONTRATACIÓN. DETERMINACIÓN DE LAS PRESTACIONES SOBRE LAS QUE SE PERMITE</w:t>
      </w:r>
      <w:bookmarkEnd w:id="2260"/>
      <w:bookmarkEnd w:id="2261"/>
      <w:bookmarkEnd w:id="2262"/>
    </w:p>
    <w:p w:rsidR="000D066B" w:rsidRPr="00BC334D" w:rsidRDefault="000D066B" w:rsidP="000D066B">
      <w:pPr>
        <w:spacing w:after="0"/>
        <w:rPr>
          <w:rFonts w:cs="Arial"/>
          <w:szCs w:val="22"/>
          <w:lang w:val="es-ES_tradnl"/>
        </w:rPr>
      </w:pPr>
    </w:p>
    <w:p w:rsidR="000D066B" w:rsidRPr="00BC334D" w:rsidRDefault="000D066B" w:rsidP="000D066B">
      <w:pPr>
        <w:spacing w:after="0"/>
        <w:ind w:left="720" w:hanging="720"/>
        <w:rPr>
          <w:rFonts w:cs="Arial"/>
          <w:szCs w:val="22"/>
        </w:rPr>
      </w:pPr>
      <w:r w:rsidRPr="00BC334D">
        <w:rPr>
          <w:rFonts w:cs="Arial"/>
          <w:b/>
          <w:szCs w:val="22"/>
        </w:rPr>
        <w:t>23.1.-</w:t>
      </w:r>
      <w:r w:rsidRPr="00BC334D">
        <w:rPr>
          <w:rFonts w:cs="Arial"/>
          <w:szCs w:val="22"/>
        </w:rPr>
        <w:t xml:space="preserve"> </w:t>
      </w:r>
      <w:r w:rsidRPr="00BC334D">
        <w:rPr>
          <w:rFonts w:cs="Arial"/>
          <w:szCs w:val="22"/>
        </w:rPr>
        <w:tab/>
      </w:r>
      <w:r w:rsidRPr="00BC334D">
        <w:rPr>
          <w:rFonts w:cs="Arial"/>
          <w:b/>
          <w:szCs w:val="22"/>
        </w:rPr>
        <w:t xml:space="preserve">Cesión del </w:t>
      </w:r>
      <w:proofErr w:type="gramStart"/>
      <w:r w:rsidRPr="00BC334D">
        <w:rPr>
          <w:rFonts w:cs="Arial"/>
          <w:b/>
          <w:szCs w:val="22"/>
        </w:rPr>
        <w:t>contrato.-</w:t>
      </w:r>
      <w:proofErr w:type="gramEnd"/>
      <w:r w:rsidRPr="00BC334D">
        <w:rPr>
          <w:rFonts w:cs="Arial"/>
          <w:b/>
          <w:szCs w:val="22"/>
        </w:rPr>
        <w:t xml:space="preserve"> </w:t>
      </w:r>
      <w:r w:rsidRPr="00BC334D">
        <w:rPr>
          <w:rFonts w:cs="Arial"/>
          <w:szCs w:val="22"/>
        </w:rPr>
        <w:t xml:space="preserve">Las </w:t>
      </w:r>
      <w:r w:rsidRPr="00BC334D">
        <w:rPr>
          <w:rFonts w:cs="Arial"/>
          <w:b/>
          <w:szCs w:val="22"/>
          <w:u w:val="single"/>
        </w:rPr>
        <w:t>partes no podrán ceder ni transmitir los derechos u obligaciones</w:t>
      </w:r>
      <w:r w:rsidRPr="00BC334D">
        <w:rPr>
          <w:rFonts w:cs="Arial"/>
          <w:szCs w:val="22"/>
        </w:rPr>
        <w:t xml:space="preserve"> que se derivan de este contrato</w:t>
      </w:r>
    </w:p>
    <w:p w:rsidR="000D066B" w:rsidRPr="00BC334D" w:rsidRDefault="000D066B" w:rsidP="000D066B">
      <w:pPr>
        <w:spacing w:after="0"/>
        <w:rPr>
          <w:rFonts w:cs="Arial"/>
          <w:szCs w:val="22"/>
        </w:rPr>
      </w:pPr>
    </w:p>
    <w:p w:rsidR="000D066B" w:rsidRPr="00BC334D" w:rsidRDefault="000D066B" w:rsidP="000D066B">
      <w:pPr>
        <w:spacing w:after="0"/>
        <w:ind w:left="709"/>
        <w:rPr>
          <w:rFonts w:cs="Arial"/>
          <w:szCs w:val="22"/>
        </w:rPr>
      </w:pPr>
      <w:r w:rsidRPr="00BC334D">
        <w:rPr>
          <w:rFonts w:cs="Arial"/>
          <w:szCs w:val="22"/>
        </w:rPr>
        <w:lastRenderedPageBreak/>
        <w:t xml:space="preserve">Toda transmisión o cesión de derechos u obligaciones contrarias a esta cláusula será nula de pleno derecho, salvo en los casos siguientes: </w:t>
      </w:r>
    </w:p>
    <w:p w:rsidR="000D066B" w:rsidRPr="00BC334D" w:rsidRDefault="000D066B" w:rsidP="000D066B">
      <w:pPr>
        <w:spacing w:after="0"/>
        <w:ind w:left="720" w:hanging="720"/>
        <w:rPr>
          <w:rFonts w:cs="Arial"/>
          <w:b/>
          <w:szCs w:val="22"/>
        </w:rPr>
      </w:pPr>
    </w:p>
    <w:p w:rsidR="000D066B" w:rsidRPr="00BC334D" w:rsidRDefault="000D066B" w:rsidP="000D066B">
      <w:pPr>
        <w:spacing w:after="0"/>
        <w:ind w:left="720" w:hanging="12"/>
        <w:rPr>
          <w:rFonts w:cs="Arial"/>
          <w:szCs w:val="22"/>
        </w:rPr>
      </w:pPr>
      <w:r w:rsidRPr="00BC334D">
        <w:rPr>
          <w:rFonts w:cs="Arial"/>
          <w:szCs w:val="22"/>
        </w:rPr>
        <w:t>a</w:t>
      </w:r>
      <w:proofErr w:type="gramStart"/>
      <w:r w:rsidRPr="00BC334D">
        <w:rPr>
          <w:rFonts w:cs="Arial"/>
          <w:szCs w:val="22"/>
        </w:rPr>
        <w:t>).-</w:t>
      </w:r>
      <w:proofErr w:type="gramEnd"/>
      <w:r w:rsidRPr="00BC334D">
        <w:rPr>
          <w:rFonts w:cs="Arial"/>
          <w:szCs w:val="22"/>
        </w:rPr>
        <w:t xml:space="preserve"> </w:t>
      </w:r>
      <w:r w:rsidRPr="00BC334D">
        <w:rPr>
          <w:rFonts w:cs="Arial"/>
          <w:b/>
          <w:szCs w:val="22"/>
        </w:rPr>
        <w:t>Fusión de empresas</w:t>
      </w:r>
      <w:r w:rsidRPr="00BC334D">
        <w:rPr>
          <w:rFonts w:cs="Arial"/>
          <w:szCs w:val="22"/>
        </w:rPr>
        <w:t xml:space="preserve"> en los que participe la sociedad contratista, continuará el contrato vigente con la entidad absorbente o con la resultante de la fusión, que quedará subrogada en todos los derechos y obligaciones dimanantes del mismo. </w:t>
      </w:r>
    </w:p>
    <w:p w:rsidR="000D066B" w:rsidRPr="00BC334D" w:rsidRDefault="000D066B" w:rsidP="000D066B">
      <w:pPr>
        <w:spacing w:after="0"/>
        <w:ind w:left="720" w:hanging="720"/>
        <w:rPr>
          <w:rFonts w:cs="Arial"/>
          <w:szCs w:val="22"/>
        </w:rPr>
      </w:pPr>
    </w:p>
    <w:p w:rsidR="000D066B" w:rsidRPr="00BC334D" w:rsidRDefault="000D066B" w:rsidP="000D066B">
      <w:pPr>
        <w:spacing w:after="0"/>
        <w:ind w:left="720" w:hanging="12"/>
        <w:rPr>
          <w:rFonts w:cs="Arial"/>
          <w:color w:val="333333"/>
          <w:szCs w:val="22"/>
        </w:rPr>
      </w:pPr>
      <w:r w:rsidRPr="00BC334D">
        <w:rPr>
          <w:rFonts w:cs="Arial"/>
          <w:szCs w:val="22"/>
        </w:rPr>
        <w:t xml:space="preserve">b).- Igualmente, en los supuestos de </w:t>
      </w:r>
      <w:r w:rsidRPr="00BC334D">
        <w:rPr>
          <w:rFonts w:cs="Arial"/>
          <w:b/>
          <w:szCs w:val="22"/>
        </w:rPr>
        <w:t>escisión, aportación o transmisión de empresas o ramas de actividad de las mismas</w:t>
      </w:r>
      <w:r w:rsidRPr="00BC334D">
        <w:rPr>
          <w:rFonts w:cs="Arial"/>
          <w:szCs w:val="22"/>
        </w:rPr>
        <w:t>,</w:t>
      </w:r>
      <w:r w:rsidRPr="00BC334D">
        <w:rPr>
          <w:rFonts w:cs="Arial"/>
          <w:b/>
          <w:szCs w:val="22"/>
        </w:rPr>
        <w:t xml:space="preserve"> </w:t>
      </w:r>
      <w:r w:rsidRPr="00BC334D">
        <w:rPr>
          <w:rFonts w:cs="Arial"/>
          <w:szCs w:val="22"/>
        </w:rPr>
        <w:t xml:space="preserve">continuará el contrato con la entidad a la que se atribuya el contrato, </w:t>
      </w:r>
      <w:r w:rsidRPr="00BC334D">
        <w:rPr>
          <w:rFonts w:cs="Arial"/>
          <w:color w:val="333333"/>
          <w:szCs w:val="22"/>
        </w:rPr>
        <w:t>que quedará subrogada en los derechos y obligaciones dimanantes del mismo, siempre que reúna las condiciones de capacidad, ausencia de prohibición de contratar, y la solvencia exigida al acordarse al adjudicación o que las diversas sociedades beneficiarias de las mencionadas operaciones y, en caso de subsistir, la sociedad de la que provengan el patrimonio, empresas o ramas segregadas, se responsabilicen solidariamente con aquellas de la ejecución del contrato. Si no pudiese producirse la subrogación por no reunir la entidad a la que se atribuya el contrato las condiciones de solvencia necesarias se resolverá el contrato, considerándose a todos los efectos como un supuesto de resolución por culpa del adjudicatario.</w:t>
      </w:r>
    </w:p>
    <w:p w:rsidR="000D066B" w:rsidRPr="00BC334D" w:rsidRDefault="000D066B" w:rsidP="000D066B">
      <w:pPr>
        <w:pStyle w:val="parrafo1"/>
        <w:spacing w:line="360" w:lineRule="auto"/>
        <w:ind w:left="708" w:firstLine="0"/>
        <w:rPr>
          <w:rFonts w:ascii="Arial" w:hAnsi="Arial" w:cs="Arial"/>
          <w:color w:val="333333"/>
          <w:szCs w:val="22"/>
        </w:rPr>
      </w:pPr>
      <w:r w:rsidRPr="00BC334D">
        <w:rPr>
          <w:rFonts w:ascii="Arial" w:hAnsi="Arial" w:cs="Arial"/>
          <w:color w:val="333333"/>
          <w:szCs w:val="22"/>
        </w:rPr>
        <w:t>A los efectos anteriores la empresa deberá comunicar al Órgano de Contratación la circunstancia que se hubiere producido.</w:t>
      </w:r>
    </w:p>
    <w:p w:rsidR="000D066B" w:rsidRPr="00BC334D" w:rsidRDefault="000D066B" w:rsidP="000D066B">
      <w:pPr>
        <w:pStyle w:val="parrafo1"/>
        <w:spacing w:line="360" w:lineRule="auto"/>
        <w:ind w:left="708" w:firstLine="0"/>
        <w:rPr>
          <w:rFonts w:ascii="Arial" w:hAnsi="Arial" w:cs="Arial"/>
          <w:color w:val="333333"/>
          <w:szCs w:val="22"/>
        </w:rPr>
      </w:pPr>
      <w:r w:rsidRPr="00BC334D">
        <w:rPr>
          <w:rFonts w:ascii="Arial" w:hAnsi="Arial" w:cs="Arial"/>
          <w:color w:val="333333"/>
          <w:szCs w:val="22"/>
        </w:rPr>
        <w:t>Cuando como consecuencia de las operaciones mercantiles a que se refiere el párrafo anterior se le atribuyera el contrato a una entidad distinta, la garantía definitiva podrá ser, a criterio de la entidad otorgante de la misma, renovada o reemplazada por una nueva garantía que se suscriba por la nueva entidad teniéndose en cuenta las especiales características del riesgo que constituya esta última entidad. En este caso, la antigua garantía definitiva conservará su vigencia hasta que esté constituida la nueva garantía.</w:t>
      </w:r>
    </w:p>
    <w:p w:rsidR="000D066B" w:rsidRPr="00BC334D" w:rsidRDefault="000D066B" w:rsidP="000D066B">
      <w:pPr>
        <w:pStyle w:val="parrafo1"/>
        <w:spacing w:line="360" w:lineRule="auto"/>
        <w:ind w:left="708" w:firstLine="0"/>
        <w:rPr>
          <w:rFonts w:ascii="Arial" w:hAnsi="Arial" w:cs="Arial"/>
          <w:color w:val="333333"/>
          <w:szCs w:val="22"/>
        </w:rPr>
      </w:pPr>
      <w:r w:rsidRPr="00BC334D">
        <w:rPr>
          <w:rFonts w:ascii="Arial" w:hAnsi="Arial" w:cs="Arial"/>
          <w:color w:val="333333"/>
          <w:szCs w:val="22"/>
        </w:rPr>
        <w:t>Cuando el contratista inicial sea una unión temporal de empresas, se estará a lo establecido en el artículo 69.</w:t>
      </w:r>
    </w:p>
    <w:p w:rsidR="000D066B" w:rsidRPr="00BC334D" w:rsidRDefault="000D066B" w:rsidP="000D066B">
      <w:pPr>
        <w:spacing w:after="0"/>
        <w:ind w:left="720" w:hanging="720"/>
        <w:rPr>
          <w:rFonts w:cs="Arial"/>
          <w:i/>
          <w:szCs w:val="22"/>
        </w:rPr>
      </w:pPr>
    </w:p>
    <w:p w:rsidR="000D066B" w:rsidRPr="00245871" w:rsidRDefault="000D066B" w:rsidP="000D066B">
      <w:pPr>
        <w:spacing w:after="0"/>
        <w:ind w:left="720" w:hanging="720"/>
        <w:rPr>
          <w:rFonts w:cs="Arial"/>
          <w:szCs w:val="22"/>
        </w:rPr>
      </w:pPr>
      <w:r w:rsidRPr="00BC334D">
        <w:rPr>
          <w:rFonts w:cs="Arial"/>
          <w:b/>
          <w:szCs w:val="22"/>
        </w:rPr>
        <w:lastRenderedPageBreak/>
        <w:t>23.2.-</w:t>
      </w:r>
      <w:r w:rsidRPr="00BC334D">
        <w:rPr>
          <w:rFonts w:cs="Arial"/>
          <w:b/>
          <w:szCs w:val="22"/>
        </w:rPr>
        <w:tab/>
      </w:r>
      <w:r w:rsidRPr="00245871">
        <w:rPr>
          <w:rFonts w:cs="Arial"/>
          <w:b/>
          <w:szCs w:val="22"/>
        </w:rPr>
        <w:t xml:space="preserve">Posibilidad de subcontratación </w:t>
      </w:r>
      <w:r w:rsidRPr="00245871">
        <w:rPr>
          <w:rFonts w:cs="Arial"/>
          <w:szCs w:val="22"/>
        </w:rPr>
        <w:t>El adjudicatario podrá concertar con terceros la realización parcial de la prestación con sujeción a lo dispuesto en el Pl</w:t>
      </w:r>
      <w:r>
        <w:rPr>
          <w:rFonts w:cs="Arial"/>
          <w:szCs w:val="22"/>
        </w:rPr>
        <w:t>iego de Prescripciones Técnicas</w:t>
      </w:r>
      <w:r w:rsidRPr="00245871">
        <w:rPr>
          <w:rFonts w:cs="Arial"/>
          <w:szCs w:val="22"/>
        </w:rPr>
        <w:t>, estándose en todo caso a lo previsto en el artículo 215 de la LCSP, de aplicación a la Mutua, por remisión del artículo 319 de la misma norma.</w:t>
      </w:r>
    </w:p>
    <w:p w:rsidR="000D066B" w:rsidRPr="00245871" w:rsidRDefault="000D066B" w:rsidP="000D066B">
      <w:pPr>
        <w:spacing w:after="0"/>
        <w:ind w:left="720" w:hanging="720"/>
        <w:rPr>
          <w:rFonts w:cs="Arial"/>
          <w:szCs w:val="22"/>
        </w:rPr>
      </w:pPr>
    </w:p>
    <w:p w:rsidR="000D066B" w:rsidRPr="00245871" w:rsidRDefault="000D066B" w:rsidP="000D066B">
      <w:pPr>
        <w:spacing w:after="0"/>
        <w:ind w:left="720" w:hanging="12"/>
        <w:rPr>
          <w:rFonts w:cs="Arial"/>
          <w:szCs w:val="22"/>
        </w:rPr>
      </w:pPr>
      <w:r w:rsidRPr="00245871">
        <w:rPr>
          <w:rFonts w:cs="Arial"/>
          <w:szCs w:val="22"/>
        </w:rPr>
        <w:t>La celebración de los subcontratos estará sometida al cumplimiento de los siguientes requisitos:</w:t>
      </w:r>
    </w:p>
    <w:p w:rsidR="000D066B" w:rsidRPr="00245871" w:rsidRDefault="000D066B" w:rsidP="000D066B">
      <w:pPr>
        <w:spacing w:after="0"/>
        <w:ind w:left="720" w:hanging="12"/>
        <w:rPr>
          <w:rFonts w:cs="Arial"/>
          <w:szCs w:val="22"/>
        </w:rPr>
      </w:pPr>
    </w:p>
    <w:p w:rsidR="000D066B" w:rsidRDefault="000D066B" w:rsidP="00C316C8">
      <w:pPr>
        <w:numPr>
          <w:ilvl w:val="0"/>
          <w:numId w:val="23"/>
        </w:numPr>
        <w:spacing w:after="0"/>
        <w:ind w:left="1560" w:hanging="284"/>
        <w:rPr>
          <w:rFonts w:cs="Arial"/>
          <w:szCs w:val="22"/>
        </w:rPr>
      </w:pPr>
      <w:r w:rsidRPr="00245871">
        <w:rPr>
          <w:rFonts w:cs="Arial"/>
          <w:szCs w:val="22"/>
        </w:rPr>
        <w:t>En todo caso, el contratista deber</w:t>
      </w:r>
      <w:r w:rsidRPr="00245871">
        <w:rPr>
          <w:rFonts w:cs="Arial" w:hint="eastAsia"/>
          <w:szCs w:val="22"/>
        </w:rPr>
        <w:t>á</w:t>
      </w:r>
      <w:r w:rsidRPr="00245871">
        <w:rPr>
          <w:rFonts w:cs="Arial"/>
          <w:szCs w:val="22"/>
        </w:rPr>
        <w:t xml:space="preserve"> comunicar por escrito, tras la adjudicaci</w:t>
      </w:r>
      <w:r w:rsidRPr="00245871">
        <w:rPr>
          <w:rFonts w:cs="Arial" w:hint="eastAsia"/>
          <w:szCs w:val="22"/>
        </w:rPr>
        <w:t>ó</w:t>
      </w:r>
      <w:r w:rsidRPr="00245871">
        <w:rPr>
          <w:rFonts w:cs="Arial"/>
          <w:szCs w:val="22"/>
        </w:rPr>
        <w:t>n del contrato y, a m</w:t>
      </w:r>
      <w:r w:rsidRPr="00245871">
        <w:rPr>
          <w:rFonts w:cs="Arial" w:hint="eastAsia"/>
          <w:szCs w:val="22"/>
        </w:rPr>
        <w:t>á</w:t>
      </w:r>
      <w:r w:rsidRPr="00245871">
        <w:rPr>
          <w:rFonts w:cs="Arial"/>
          <w:szCs w:val="22"/>
        </w:rPr>
        <w:t>s tardar, cuando inicie la ejecuci</w:t>
      </w:r>
      <w:r w:rsidRPr="00245871">
        <w:rPr>
          <w:rFonts w:cs="Arial" w:hint="eastAsia"/>
          <w:szCs w:val="22"/>
        </w:rPr>
        <w:t>ó</w:t>
      </w:r>
      <w:r w:rsidRPr="00245871">
        <w:rPr>
          <w:rFonts w:cs="Arial"/>
          <w:szCs w:val="22"/>
        </w:rPr>
        <w:t xml:space="preserve">n de este, al </w:t>
      </w:r>
      <w:r w:rsidRPr="00245871">
        <w:rPr>
          <w:rFonts w:cs="Arial" w:hint="eastAsia"/>
          <w:szCs w:val="22"/>
        </w:rPr>
        <w:t>ó</w:t>
      </w:r>
      <w:r w:rsidRPr="00245871">
        <w:rPr>
          <w:rFonts w:cs="Arial"/>
          <w:szCs w:val="22"/>
        </w:rPr>
        <w:t>rgano de contrataci</w:t>
      </w:r>
      <w:r w:rsidRPr="00245871">
        <w:rPr>
          <w:rFonts w:cs="Arial" w:hint="eastAsia"/>
          <w:szCs w:val="22"/>
        </w:rPr>
        <w:t>ó</w:t>
      </w:r>
      <w:r w:rsidRPr="00245871">
        <w:rPr>
          <w:rFonts w:cs="Arial"/>
          <w:szCs w:val="22"/>
        </w:rPr>
        <w:t>n la intenci</w:t>
      </w:r>
      <w:r w:rsidRPr="00245871">
        <w:rPr>
          <w:rFonts w:cs="Arial" w:hint="eastAsia"/>
          <w:szCs w:val="22"/>
        </w:rPr>
        <w:t>ó</w:t>
      </w:r>
      <w:r w:rsidRPr="00245871">
        <w:rPr>
          <w:rFonts w:cs="Arial"/>
          <w:szCs w:val="22"/>
        </w:rPr>
        <w:t>n de celebrar los subcontratos, se</w:t>
      </w:r>
      <w:r w:rsidRPr="00245871">
        <w:rPr>
          <w:rFonts w:cs="Arial" w:hint="eastAsia"/>
          <w:szCs w:val="22"/>
        </w:rPr>
        <w:t>ñ</w:t>
      </w:r>
      <w:r w:rsidRPr="00245871">
        <w:rPr>
          <w:rFonts w:cs="Arial"/>
          <w:szCs w:val="22"/>
        </w:rPr>
        <w:t>alando la parte de la prestaci</w:t>
      </w:r>
      <w:r w:rsidRPr="00245871">
        <w:rPr>
          <w:rFonts w:cs="Arial" w:hint="eastAsia"/>
          <w:szCs w:val="22"/>
        </w:rPr>
        <w:t>ó</w:t>
      </w:r>
      <w:r w:rsidRPr="00245871">
        <w:rPr>
          <w:rFonts w:cs="Arial"/>
          <w:szCs w:val="22"/>
        </w:rPr>
        <w:t>n que se pretende subcontratar y la identidad, datos de contacto y representante o representantes legales del subcontratista, y justificando suficientemente la aptitud de este para ejecutarla por referencia a los elementos t</w:t>
      </w:r>
      <w:r w:rsidRPr="00245871">
        <w:rPr>
          <w:rFonts w:cs="Arial" w:hint="eastAsia"/>
          <w:szCs w:val="22"/>
        </w:rPr>
        <w:t>é</w:t>
      </w:r>
      <w:r w:rsidRPr="00245871">
        <w:rPr>
          <w:rFonts w:cs="Arial"/>
          <w:szCs w:val="22"/>
        </w:rPr>
        <w:t>cnicos y humanos de que dispone y a su experiencia, y acreditando que el mismo no se encuentra incurso en prohibici</w:t>
      </w:r>
      <w:r w:rsidRPr="00245871">
        <w:rPr>
          <w:rFonts w:cs="Arial" w:hint="eastAsia"/>
          <w:szCs w:val="22"/>
        </w:rPr>
        <w:t>ó</w:t>
      </w:r>
      <w:r w:rsidRPr="00245871">
        <w:rPr>
          <w:rFonts w:cs="Arial"/>
          <w:szCs w:val="22"/>
        </w:rPr>
        <w:t>n de contratar de acuerdo con el art</w:t>
      </w:r>
      <w:r w:rsidRPr="00245871">
        <w:rPr>
          <w:rFonts w:cs="Arial" w:hint="eastAsia"/>
          <w:szCs w:val="22"/>
        </w:rPr>
        <w:t>í</w:t>
      </w:r>
      <w:r w:rsidRPr="00245871">
        <w:rPr>
          <w:rFonts w:cs="Arial"/>
          <w:szCs w:val="22"/>
        </w:rPr>
        <w:t>culo 71 de la LCSP.</w:t>
      </w:r>
    </w:p>
    <w:p w:rsidR="000D066B" w:rsidRPr="00245871" w:rsidRDefault="000D066B" w:rsidP="000D066B">
      <w:pPr>
        <w:spacing w:after="0"/>
        <w:ind w:left="1560"/>
        <w:rPr>
          <w:rFonts w:cs="Arial"/>
          <w:szCs w:val="22"/>
        </w:rPr>
      </w:pPr>
    </w:p>
    <w:p w:rsidR="000D066B" w:rsidRDefault="000D066B" w:rsidP="00C316C8">
      <w:pPr>
        <w:numPr>
          <w:ilvl w:val="0"/>
          <w:numId w:val="23"/>
        </w:numPr>
        <w:spacing w:after="0"/>
        <w:ind w:left="1560" w:hanging="284"/>
        <w:rPr>
          <w:rFonts w:cs="Arial"/>
          <w:szCs w:val="22"/>
        </w:rPr>
      </w:pPr>
      <w:r w:rsidRPr="00245871">
        <w:rPr>
          <w:rFonts w:cs="Arial"/>
          <w:szCs w:val="22"/>
        </w:rPr>
        <w:t>El contratista principal deber</w:t>
      </w:r>
      <w:r w:rsidRPr="00245871">
        <w:rPr>
          <w:rFonts w:cs="Arial" w:hint="eastAsia"/>
          <w:szCs w:val="22"/>
        </w:rPr>
        <w:t>á</w:t>
      </w:r>
      <w:r w:rsidRPr="00245871">
        <w:rPr>
          <w:rFonts w:cs="Arial"/>
          <w:szCs w:val="22"/>
        </w:rPr>
        <w:t xml:space="preserve"> notificar por escrito al </w:t>
      </w:r>
      <w:r w:rsidRPr="00245871">
        <w:rPr>
          <w:rFonts w:cs="Arial" w:hint="eastAsia"/>
          <w:szCs w:val="22"/>
        </w:rPr>
        <w:t>ó</w:t>
      </w:r>
      <w:r w:rsidRPr="00245871">
        <w:rPr>
          <w:rFonts w:cs="Arial"/>
          <w:szCs w:val="22"/>
        </w:rPr>
        <w:t>rgano de contrataci</w:t>
      </w:r>
      <w:r w:rsidRPr="00245871">
        <w:rPr>
          <w:rFonts w:cs="Arial" w:hint="eastAsia"/>
          <w:szCs w:val="22"/>
        </w:rPr>
        <w:t>ó</w:t>
      </w:r>
      <w:r w:rsidRPr="00245871">
        <w:rPr>
          <w:rFonts w:cs="Arial"/>
          <w:szCs w:val="22"/>
        </w:rPr>
        <w:t>n cualquier modificaci</w:t>
      </w:r>
      <w:r w:rsidRPr="00245871">
        <w:rPr>
          <w:rFonts w:cs="Arial" w:hint="eastAsia"/>
          <w:szCs w:val="22"/>
        </w:rPr>
        <w:t>ó</w:t>
      </w:r>
      <w:r w:rsidRPr="00245871">
        <w:rPr>
          <w:rFonts w:cs="Arial"/>
          <w:szCs w:val="22"/>
        </w:rPr>
        <w:t>n que sufra esta informaci</w:t>
      </w:r>
      <w:r w:rsidRPr="00245871">
        <w:rPr>
          <w:rFonts w:cs="Arial" w:hint="eastAsia"/>
          <w:szCs w:val="22"/>
        </w:rPr>
        <w:t>ó</w:t>
      </w:r>
      <w:r w:rsidRPr="00245871">
        <w:rPr>
          <w:rFonts w:cs="Arial"/>
          <w:szCs w:val="22"/>
        </w:rPr>
        <w:t>n durante la ejecuci</w:t>
      </w:r>
      <w:r w:rsidRPr="00245871">
        <w:rPr>
          <w:rFonts w:cs="Arial" w:hint="eastAsia"/>
          <w:szCs w:val="22"/>
        </w:rPr>
        <w:t>ó</w:t>
      </w:r>
      <w:r w:rsidRPr="00245871">
        <w:rPr>
          <w:rFonts w:cs="Arial"/>
          <w:szCs w:val="22"/>
        </w:rPr>
        <w:t>n del contrato principal, y toda la informaci</w:t>
      </w:r>
      <w:r w:rsidRPr="00245871">
        <w:rPr>
          <w:rFonts w:cs="Arial" w:hint="eastAsia"/>
          <w:szCs w:val="22"/>
        </w:rPr>
        <w:t>ó</w:t>
      </w:r>
      <w:r w:rsidRPr="00245871">
        <w:rPr>
          <w:rFonts w:cs="Arial"/>
          <w:szCs w:val="22"/>
        </w:rPr>
        <w:t>n necesaria sobre los nuevos subcontratistas.</w:t>
      </w:r>
    </w:p>
    <w:p w:rsidR="000D066B" w:rsidRDefault="000D066B" w:rsidP="000D066B">
      <w:pPr>
        <w:pStyle w:val="Prrafodelista"/>
        <w:ind w:left="1560"/>
        <w:rPr>
          <w:rFonts w:ascii="Arial" w:hAnsi="Arial" w:cs="Arial"/>
        </w:rPr>
      </w:pPr>
    </w:p>
    <w:p w:rsidR="000D066B" w:rsidRDefault="000D066B" w:rsidP="00C316C8">
      <w:pPr>
        <w:numPr>
          <w:ilvl w:val="0"/>
          <w:numId w:val="23"/>
        </w:numPr>
        <w:spacing w:after="0"/>
        <w:ind w:left="1560" w:hanging="284"/>
        <w:rPr>
          <w:rFonts w:cs="Arial"/>
          <w:szCs w:val="22"/>
        </w:rPr>
      </w:pPr>
      <w:r w:rsidRPr="00245871">
        <w:rPr>
          <w:rFonts w:cs="Arial"/>
          <w:szCs w:val="22"/>
        </w:rPr>
        <w:t>En el caso que el subcontratista tuviera la clasificaci</w:t>
      </w:r>
      <w:r w:rsidRPr="00245871">
        <w:rPr>
          <w:rFonts w:cs="Arial" w:hint="eastAsia"/>
          <w:szCs w:val="22"/>
        </w:rPr>
        <w:t>ó</w:t>
      </w:r>
      <w:r w:rsidRPr="00245871">
        <w:rPr>
          <w:rFonts w:cs="Arial"/>
          <w:szCs w:val="22"/>
        </w:rPr>
        <w:t>n adecuada para realizar la parte del contrato objeto de la subcontrataci</w:t>
      </w:r>
      <w:r w:rsidRPr="00245871">
        <w:rPr>
          <w:rFonts w:cs="Arial" w:hint="eastAsia"/>
          <w:szCs w:val="22"/>
        </w:rPr>
        <w:t>ó</w:t>
      </w:r>
      <w:r w:rsidRPr="00245871">
        <w:rPr>
          <w:rFonts w:cs="Arial"/>
          <w:szCs w:val="22"/>
        </w:rPr>
        <w:t>n, la comunicaci</w:t>
      </w:r>
      <w:r w:rsidRPr="00245871">
        <w:rPr>
          <w:rFonts w:cs="Arial" w:hint="eastAsia"/>
          <w:szCs w:val="22"/>
        </w:rPr>
        <w:t>ó</w:t>
      </w:r>
      <w:r w:rsidRPr="00245871">
        <w:rPr>
          <w:rFonts w:cs="Arial"/>
          <w:szCs w:val="22"/>
        </w:rPr>
        <w:t>n de esta circunstancia ser</w:t>
      </w:r>
      <w:r w:rsidRPr="00245871">
        <w:rPr>
          <w:rFonts w:cs="Arial" w:hint="eastAsia"/>
          <w:szCs w:val="22"/>
        </w:rPr>
        <w:t>á</w:t>
      </w:r>
      <w:r w:rsidRPr="00245871">
        <w:rPr>
          <w:rFonts w:cs="Arial"/>
          <w:szCs w:val="22"/>
        </w:rPr>
        <w:t xml:space="preserve"> suficiente para acreditar la aptitud </w:t>
      </w:r>
      <w:proofErr w:type="gramStart"/>
      <w:r w:rsidRPr="00245871">
        <w:rPr>
          <w:rFonts w:cs="Arial"/>
          <w:szCs w:val="22"/>
        </w:rPr>
        <w:t>del mismo</w:t>
      </w:r>
      <w:proofErr w:type="gramEnd"/>
      <w:r w:rsidRPr="00245871">
        <w:rPr>
          <w:rFonts w:cs="Arial"/>
          <w:szCs w:val="22"/>
        </w:rPr>
        <w:t>.</w:t>
      </w:r>
    </w:p>
    <w:p w:rsidR="000D066B" w:rsidRPr="00245871" w:rsidRDefault="000D066B" w:rsidP="000D066B">
      <w:pPr>
        <w:spacing w:after="0"/>
        <w:ind w:left="720"/>
        <w:rPr>
          <w:rFonts w:cs="Arial"/>
          <w:szCs w:val="22"/>
        </w:rPr>
      </w:pPr>
    </w:p>
    <w:p w:rsidR="000D066B" w:rsidRDefault="000D066B" w:rsidP="000D066B">
      <w:pPr>
        <w:spacing w:after="0"/>
        <w:ind w:left="720" w:hanging="360"/>
        <w:rPr>
          <w:rFonts w:cs="Arial"/>
          <w:szCs w:val="22"/>
        </w:rPr>
      </w:pPr>
      <w:r w:rsidRPr="00245871">
        <w:rPr>
          <w:rFonts w:cs="Arial"/>
          <w:szCs w:val="22"/>
        </w:rPr>
        <w:t>Asimismo, deberán tener en cuenta las siguientes consideraciones:</w:t>
      </w:r>
    </w:p>
    <w:p w:rsidR="000D066B" w:rsidRPr="00245871" w:rsidRDefault="000D066B" w:rsidP="000D066B">
      <w:pPr>
        <w:spacing w:after="0"/>
        <w:ind w:left="720" w:hanging="360"/>
        <w:rPr>
          <w:rFonts w:cs="Arial"/>
          <w:szCs w:val="22"/>
        </w:rPr>
      </w:pPr>
    </w:p>
    <w:p w:rsidR="000D066B" w:rsidRDefault="000D066B" w:rsidP="00C316C8">
      <w:pPr>
        <w:numPr>
          <w:ilvl w:val="0"/>
          <w:numId w:val="23"/>
        </w:numPr>
        <w:spacing w:after="0"/>
        <w:ind w:left="1560" w:hanging="284"/>
        <w:rPr>
          <w:rFonts w:cs="Arial"/>
          <w:szCs w:val="22"/>
        </w:rPr>
      </w:pPr>
      <w:r w:rsidRPr="00245871">
        <w:rPr>
          <w:rFonts w:cs="Arial"/>
          <w:szCs w:val="22"/>
        </w:rPr>
        <w:t>Los subcontratistas quedar</w:t>
      </w:r>
      <w:r w:rsidRPr="00245871">
        <w:rPr>
          <w:rFonts w:cs="Arial" w:hint="eastAsia"/>
          <w:szCs w:val="22"/>
        </w:rPr>
        <w:t>á</w:t>
      </w:r>
      <w:r w:rsidRPr="00245871">
        <w:rPr>
          <w:rFonts w:cs="Arial"/>
          <w:szCs w:val="22"/>
        </w:rPr>
        <w:t>n obligados solo ante el contratista principal que asumir</w:t>
      </w:r>
      <w:r w:rsidRPr="00245871">
        <w:rPr>
          <w:rFonts w:cs="Arial" w:hint="eastAsia"/>
          <w:szCs w:val="22"/>
        </w:rPr>
        <w:t>á</w:t>
      </w:r>
      <w:r w:rsidRPr="00245871">
        <w:rPr>
          <w:rFonts w:cs="Arial"/>
          <w:szCs w:val="22"/>
        </w:rPr>
        <w:t>, por tanto, la total responsabilidad de la ejecuci</w:t>
      </w:r>
      <w:r w:rsidRPr="00245871">
        <w:rPr>
          <w:rFonts w:cs="Arial" w:hint="eastAsia"/>
          <w:szCs w:val="22"/>
        </w:rPr>
        <w:t>ó</w:t>
      </w:r>
      <w:r w:rsidRPr="00245871">
        <w:rPr>
          <w:rFonts w:cs="Arial"/>
          <w:szCs w:val="22"/>
        </w:rPr>
        <w:t>n del contrato frente a la Mutua, con arreglo estricto a los pliegos de cl</w:t>
      </w:r>
      <w:r w:rsidRPr="00245871">
        <w:rPr>
          <w:rFonts w:cs="Arial" w:hint="eastAsia"/>
          <w:szCs w:val="22"/>
        </w:rPr>
        <w:t>á</w:t>
      </w:r>
      <w:r w:rsidRPr="00245871">
        <w:rPr>
          <w:rFonts w:cs="Arial"/>
          <w:szCs w:val="22"/>
        </w:rPr>
        <w:t>usulas administrativas particulares o documento descriptivo, y a los t</w:t>
      </w:r>
      <w:r w:rsidRPr="00245871">
        <w:rPr>
          <w:rFonts w:cs="Arial" w:hint="eastAsia"/>
          <w:szCs w:val="22"/>
        </w:rPr>
        <w:t>é</w:t>
      </w:r>
      <w:r w:rsidRPr="00245871">
        <w:rPr>
          <w:rFonts w:cs="Arial"/>
          <w:szCs w:val="22"/>
        </w:rPr>
        <w:t xml:space="preserve">rminos del contrato, incluido el cumplimiento de las </w:t>
      </w:r>
      <w:r w:rsidRPr="00245871">
        <w:rPr>
          <w:rFonts w:cs="Arial"/>
          <w:szCs w:val="22"/>
        </w:rPr>
        <w:lastRenderedPageBreak/>
        <w:t>obligaciones en materia medioambiental, social o laboral a que se refiere el art</w:t>
      </w:r>
      <w:r w:rsidRPr="00245871">
        <w:rPr>
          <w:rFonts w:cs="Arial" w:hint="eastAsia"/>
          <w:szCs w:val="22"/>
        </w:rPr>
        <w:t>í</w:t>
      </w:r>
      <w:r w:rsidRPr="00245871">
        <w:rPr>
          <w:rFonts w:cs="Arial"/>
          <w:szCs w:val="22"/>
        </w:rPr>
        <w:t>culo 201 de la LCSP.</w:t>
      </w:r>
    </w:p>
    <w:p w:rsidR="000D066B" w:rsidRPr="00245871" w:rsidRDefault="000D066B" w:rsidP="000D066B">
      <w:pPr>
        <w:spacing w:after="0"/>
        <w:ind w:left="1560"/>
        <w:rPr>
          <w:rFonts w:cs="Arial"/>
          <w:szCs w:val="22"/>
        </w:rPr>
      </w:pPr>
    </w:p>
    <w:p w:rsidR="000D066B" w:rsidRDefault="000D066B" w:rsidP="00C316C8">
      <w:pPr>
        <w:numPr>
          <w:ilvl w:val="0"/>
          <w:numId w:val="23"/>
        </w:numPr>
        <w:spacing w:after="0"/>
        <w:ind w:left="1560" w:hanging="284"/>
        <w:rPr>
          <w:rFonts w:cs="Arial"/>
          <w:szCs w:val="22"/>
        </w:rPr>
      </w:pPr>
      <w:r w:rsidRPr="00245871">
        <w:rPr>
          <w:rFonts w:cs="Arial"/>
          <w:szCs w:val="22"/>
        </w:rPr>
        <w:t>El conocimiento que tenga la Mutua de los subcontratos celebrados en virtud de las comunicaciones realizadas no alterar</w:t>
      </w:r>
      <w:r w:rsidRPr="00245871">
        <w:rPr>
          <w:rFonts w:cs="Arial" w:hint="eastAsia"/>
          <w:szCs w:val="22"/>
        </w:rPr>
        <w:t>á</w:t>
      </w:r>
      <w:r w:rsidRPr="00245871">
        <w:rPr>
          <w:rFonts w:cs="Arial"/>
          <w:szCs w:val="22"/>
        </w:rPr>
        <w:t xml:space="preserve"> la responsabilidad exclusiva del contratista principal.</w:t>
      </w:r>
    </w:p>
    <w:p w:rsidR="000D066B" w:rsidRDefault="000D066B" w:rsidP="000D066B">
      <w:pPr>
        <w:pStyle w:val="Prrafodelista"/>
        <w:ind w:left="1560"/>
        <w:rPr>
          <w:rFonts w:ascii="Arial" w:hAnsi="Arial" w:cs="Arial"/>
        </w:rPr>
      </w:pPr>
    </w:p>
    <w:p w:rsidR="000D066B" w:rsidRDefault="000D066B" w:rsidP="00C316C8">
      <w:pPr>
        <w:numPr>
          <w:ilvl w:val="0"/>
          <w:numId w:val="23"/>
        </w:numPr>
        <w:spacing w:after="0"/>
        <w:ind w:left="1560" w:hanging="284"/>
        <w:rPr>
          <w:rFonts w:cs="Arial"/>
          <w:szCs w:val="22"/>
        </w:rPr>
      </w:pPr>
      <w:r w:rsidRPr="00245871">
        <w:rPr>
          <w:rFonts w:cs="Arial"/>
          <w:szCs w:val="22"/>
        </w:rPr>
        <w:t>En ning</w:t>
      </w:r>
      <w:r w:rsidRPr="00245871">
        <w:rPr>
          <w:rFonts w:cs="Arial" w:hint="eastAsia"/>
          <w:szCs w:val="22"/>
        </w:rPr>
        <w:t>ú</w:t>
      </w:r>
      <w:r w:rsidRPr="00245871">
        <w:rPr>
          <w:rFonts w:cs="Arial"/>
          <w:szCs w:val="22"/>
        </w:rPr>
        <w:t>n caso podr</w:t>
      </w:r>
      <w:r w:rsidRPr="00245871">
        <w:rPr>
          <w:rFonts w:cs="Arial" w:hint="eastAsia"/>
          <w:szCs w:val="22"/>
        </w:rPr>
        <w:t>á</w:t>
      </w:r>
      <w:r w:rsidRPr="00245871">
        <w:rPr>
          <w:rFonts w:cs="Arial"/>
          <w:szCs w:val="22"/>
        </w:rPr>
        <w:t xml:space="preserve"> concertarse por el contratista la ejecuci</w:t>
      </w:r>
      <w:r w:rsidRPr="00245871">
        <w:rPr>
          <w:rFonts w:cs="Arial" w:hint="eastAsia"/>
          <w:szCs w:val="22"/>
        </w:rPr>
        <w:t>ó</w:t>
      </w:r>
      <w:r w:rsidRPr="00245871">
        <w:rPr>
          <w:rFonts w:cs="Arial"/>
          <w:szCs w:val="22"/>
        </w:rPr>
        <w:t>n parcial del contrato con personas inhabilitadas para contratar de acuerdo con el ordenamiento jur</w:t>
      </w:r>
      <w:r w:rsidRPr="00245871">
        <w:rPr>
          <w:rFonts w:cs="Arial" w:hint="eastAsia"/>
          <w:szCs w:val="22"/>
        </w:rPr>
        <w:t>í</w:t>
      </w:r>
      <w:r w:rsidRPr="00245871">
        <w:rPr>
          <w:rFonts w:cs="Arial"/>
          <w:szCs w:val="22"/>
        </w:rPr>
        <w:t>dico o comprendidas en alguno de los supuestos del art</w:t>
      </w:r>
      <w:r w:rsidRPr="00245871">
        <w:rPr>
          <w:rFonts w:cs="Arial" w:hint="eastAsia"/>
          <w:szCs w:val="22"/>
        </w:rPr>
        <w:t>í</w:t>
      </w:r>
      <w:r w:rsidRPr="00245871">
        <w:rPr>
          <w:rFonts w:cs="Arial"/>
          <w:szCs w:val="22"/>
        </w:rPr>
        <w:t>culo 71 de la LCSP.</w:t>
      </w:r>
    </w:p>
    <w:p w:rsidR="000D066B" w:rsidRDefault="000D066B" w:rsidP="000D066B">
      <w:pPr>
        <w:pStyle w:val="Prrafodelista"/>
        <w:rPr>
          <w:rFonts w:ascii="Arial" w:hAnsi="Arial" w:cs="Arial"/>
        </w:rPr>
      </w:pPr>
    </w:p>
    <w:p w:rsidR="000D066B" w:rsidRDefault="000D066B" w:rsidP="00C316C8">
      <w:pPr>
        <w:numPr>
          <w:ilvl w:val="0"/>
          <w:numId w:val="23"/>
        </w:numPr>
        <w:spacing w:after="0"/>
        <w:ind w:left="1560" w:hanging="284"/>
        <w:rPr>
          <w:rFonts w:cs="Arial"/>
          <w:szCs w:val="22"/>
        </w:rPr>
      </w:pPr>
      <w:r w:rsidRPr="005E5098">
        <w:rPr>
          <w:rFonts w:cs="Arial"/>
          <w:szCs w:val="22"/>
        </w:rPr>
        <w:t>El contratista deber</w:t>
      </w:r>
      <w:r w:rsidRPr="005E5098">
        <w:rPr>
          <w:rFonts w:cs="Arial" w:hint="eastAsia"/>
          <w:szCs w:val="22"/>
        </w:rPr>
        <w:t>á</w:t>
      </w:r>
      <w:r w:rsidRPr="005E5098">
        <w:rPr>
          <w:rFonts w:cs="Arial"/>
          <w:szCs w:val="22"/>
        </w:rPr>
        <w:t xml:space="preserve"> informar a los representantes de los trabajadores de la subcontrataci</w:t>
      </w:r>
      <w:r w:rsidRPr="005E5098">
        <w:rPr>
          <w:rFonts w:cs="Arial" w:hint="eastAsia"/>
          <w:szCs w:val="22"/>
        </w:rPr>
        <w:t>ó</w:t>
      </w:r>
      <w:r w:rsidRPr="005E5098">
        <w:rPr>
          <w:rFonts w:cs="Arial"/>
          <w:szCs w:val="22"/>
        </w:rPr>
        <w:t>n, de acuerdo con la legislaci</w:t>
      </w:r>
      <w:r w:rsidRPr="005E5098">
        <w:rPr>
          <w:rFonts w:cs="Arial" w:hint="eastAsia"/>
          <w:szCs w:val="22"/>
        </w:rPr>
        <w:t>ó</w:t>
      </w:r>
      <w:r w:rsidRPr="005E5098">
        <w:rPr>
          <w:rFonts w:cs="Arial"/>
          <w:szCs w:val="22"/>
        </w:rPr>
        <w:t>n laboral.</w:t>
      </w:r>
    </w:p>
    <w:p w:rsidR="000D066B" w:rsidRDefault="000D066B" w:rsidP="000D066B">
      <w:pPr>
        <w:spacing w:after="0"/>
        <w:ind w:left="1560"/>
        <w:rPr>
          <w:rFonts w:cs="Arial"/>
          <w:szCs w:val="22"/>
        </w:rPr>
      </w:pPr>
    </w:p>
    <w:p w:rsidR="000D066B" w:rsidRPr="005E5098" w:rsidRDefault="000D066B" w:rsidP="00C316C8">
      <w:pPr>
        <w:numPr>
          <w:ilvl w:val="0"/>
          <w:numId w:val="23"/>
        </w:numPr>
        <w:spacing w:after="0"/>
        <w:ind w:left="1560" w:hanging="284"/>
        <w:rPr>
          <w:rFonts w:cs="Arial"/>
          <w:szCs w:val="22"/>
        </w:rPr>
      </w:pPr>
      <w:r w:rsidRPr="005E5098">
        <w:rPr>
          <w:rFonts w:cs="Arial"/>
          <w:szCs w:val="22"/>
        </w:rPr>
        <w:t>Los subcontratos y los contratos de suministro a que se refieren los art</w:t>
      </w:r>
      <w:r w:rsidRPr="005E5098">
        <w:rPr>
          <w:rFonts w:cs="Arial" w:hint="eastAsia"/>
          <w:szCs w:val="22"/>
        </w:rPr>
        <w:t>í</w:t>
      </w:r>
      <w:r w:rsidRPr="005E5098">
        <w:rPr>
          <w:rFonts w:cs="Arial"/>
          <w:szCs w:val="22"/>
        </w:rPr>
        <w:t>culos 215 a 217 de la LCSP tendr</w:t>
      </w:r>
      <w:r w:rsidRPr="005E5098">
        <w:rPr>
          <w:rFonts w:cs="Arial" w:hint="eastAsia"/>
          <w:szCs w:val="22"/>
        </w:rPr>
        <w:t>á</w:t>
      </w:r>
      <w:r w:rsidRPr="005E5098">
        <w:rPr>
          <w:rFonts w:cs="Arial"/>
          <w:szCs w:val="22"/>
        </w:rPr>
        <w:t>n en todo caso naturaleza privada.</w:t>
      </w:r>
    </w:p>
    <w:p w:rsidR="000D066B" w:rsidRPr="00245871" w:rsidRDefault="000D066B" w:rsidP="000D066B">
      <w:pPr>
        <w:spacing w:after="0"/>
        <w:ind w:left="1560"/>
        <w:rPr>
          <w:rFonts w:cs="Arial"/>
          <w:szCs w:val="22"/>
        </w:rPr>
      </w:pPr>
    </w:p>
    <w:p w:rsidR="000D066B" w:rsidRPr="00245871" w:rsidRDefault="000D066B" w:rsidP="00C316C8">
      <w:pPr>
        <w:numPr>
          <w:ilvl w:val="0"/>
          <w:numId w:val="23"/>
        </w:numPr>
        <w:spacing w:after="0"/>
        <w:ind w:left="1560" w:hanging="284"/>
        <w:rPr>
          <w:rFonts w:cs="Arial"/>
          <w:szCs w:val="22"/>
        </w:rPr>
      </w:pPr>
      <w:r w:rsidRPr="00245871">
        <w:rPr>
          <w:rFonts w:cs="Arial"/>
          <w:szCs w:val="22"/>
        </w:rPr>
        <w:t>Sin perjuicio de lo establecido en la disposici</w:t>
      </w:r>
      <w:r w:rsidRPr="00245871">
        <w:rPr>
          <w:rFonts w:cs="Arial" w:hint="eastAsia"/>
          <w:szCs w:val="22"/>
        </w:rPr>
        <w:t>ó</w:t>
      </w:r>
      <w:r w:rsidRPr="00245871">
        <w:rPr>
          <w:rFonts w:cs="Arial"/>
          <w:szCs w:val="22"/>
        </w:rPr>
        <w:t>n adicional quincuag</w:t>
      </w:r>
      <w:r w:rsidRPr="00245871">
        <w:rPr>
          <w:rFonts w:cs="Arial" w:hint="eastAsia"/>
          <w:szCs w:val="22"/>
        </w:rPr>
        <w:t>é</w:t>
      </w:r>
      <w:r w:rsidRPr="00245871">
        <w:rPr>
          <w:rFonts w:cs="Arial"/>
          <w:szCs w:val="22"/>
        </w:rPr>
        <w:t>sima primera de la LCSP los subcontratistas no tendr</w:t>
      </w:r>
      <w:r w:rsidRPr="00245871">
        <w:rPr>
          <w:rFonts w:cs="Arial" w:hint="eastAsia"/>
          <w:szCs w:val="22"/>
        </w:rPr>
        <w:t>á</w:t>
      </w:r>
      <w:r w:rsidRPr="00245871">
        <w:rPr>
          <w:rFonts w:cs="Arial"/>
          <w:szCs w:val="22"/>
        </w:rPr>
        <w:t>n acci</w:t>
      </w:r>
      <w:r w:rsidRPr="00245871">
        <w:rPr>
          <w:rFonts w:cs="Arial" w:hint="eastAsia"/>
          <w:szCs w:val="22"/>
        </w:rPr>
        <w:t>ó</w:t>
      </w:r>
      <w:r w:rsidRPr="00245871">
        <w:rPr>
          <w:rFonts w:cs="Arial"/>
          <w:szCs w:val="22"/>
        </w:rPr>
        <w:t>n directa frente a la Mutua por las obligaciones contra</w:t>
      </w:r>
      <w:r w:rsidRPr="00245871">
        <w:rPr>
          <w:rFonts w:cs="Arial" w:hint="eastAsia"/>
          <w:szCs w:val="22"/>
        </w:rPr>
        <w:t>í</w:t>
      </w:r>
      <w:r w:rsidRPr="00245871">
        <w:rPr>
          <w:rFonts w:cs="Arial"/>
          <w:szCs w:val="22"/>
        </w:rPr>
        <w:t>das con ellos por el contratista como consecuencia de la ejecuci</w:t>
      </w:r>
      <w:r w:rsidRPr="00245871">
        <w:rPr>
          <w:rFonts w:cs="Arial" w:hint="eastAsia"/>
          <w:szCs w:val="22"/>
        </w:rPr>
        <w:t>ó</w:t>
      </w:r>
      <w:r w:rsidRPr="00245871">
        <w:rPr>
          <w:rFonts w:cs="Arial"/>
          <w:szCs w:val="22"/>
        </w:rPr>
        <w:t>n del contrato principal y de los subcontratos.</w:t>
      </w:r>
    </w:p>
    <w:p w:rsidR="000D066B" w:rsidRPr="00BC334D" w:rsidRDefault="000D066B" w:rsidP="000D066B">
      <w:pPr>
        <w:spacing w:after="0"/>
        <w:ind w:left="720"/>
        <w:rPr>
          <w:rFonts w:cs="Arial"/>
          <w:szCs w:val="22"/>
        </w:rPr>
      </w:pPr>
    </w:p>
    <w:p w:rsidR="000D066B" w:rsidRPr="00BC334D" w:rsidRDefault="000D066B" w:rsidP="000D066B">
      <w:pPr>
        <w:pStyle w:val="Ttulo1"/>
        <w:numPr>
          <w:ilvl w:val="0"/>
          <w:numId w:val="0"/>
        </w:numPr>
        <w:spacing w:before="0" w:after="0"/>
        <w:rPr>
          <w:rFonts w:cs="Arial"/>
          <w:szCs w:val="22"/>
          <w:u w:val="single"/>
        </w:rPr>
      </w:pPr>
      <w:bookmarkStart w:id="2264" w:name="_Toc355959324"/>
      <w:bookmarkStart w:id="2265" w:name="_Toc510209177"/>
      <w:bookmarkStart w:id="2266" w:name="_Toc511123627"/>
      <w:bookmarkStart w:id="2267" w:name="_Toc520188526"/>
      <w:bookmarkEnd w:id="2264"/>
      <w:r w:rsidRPr="00E61B46">
        <w:rPr>
          <w:rFonts w:cs="Arial"/>
          <w:szCs w:val="22"/>
        </w:rPr>
        <w:t xml:space="preserve">CLÁUSULA 24ª.- </w:t>
      </w:r>
      <w:r w:rsidRPr="00BC334D">
        <w:rPr>
          <w:rFonts w:cs="Arial"/>
          <w:szCs w:val="22"/>
          <w:u w:val="single"/>
        </w:rPr>
        <w:t>PENALIZACIONES</w:t>
      </w:r>
      <w:bookmarkEnd w:id="2265"/>
      <w:bookmarkEnd w:id="2266"/>
      <w:bookmarkEnd w:id="2267"/>
    </w:p>
    <w:p w:rsidR="000D066B" w:rsidRPr="00BC334D" w:rsidRDefault="000D066B" w:rsidP="000D066B">
      <w:pPr>
        <w:spacing w:after="0"/>
        <w:ind w:left="720"/>
        <w:rPr>
          <w:rFonts w:cs="Arial"/>
          <w:szCs w:val="22"/>
        </w:rPr>
      </w:pPr>
    </w:p>
    <w:p w:rsidR="000D066B" w:rsidRPr="00BC334D" w:rsidRDefault="000D066B" w:rsidP="000D066B">
      <w:pPr>
        <w:spacing w:after="0"/>
        <w:ind w:left="567" w:hanging="567"/>
        <w:rPr>
          <w:rFonts w:cs="Arial"/>
          <w:b/>
          <w:i/>
          <w:szCs w:val="22"/>
          <w:u w:val="single"/>
        </w:rPr>
      </w:pPr>
      <w:r w:rsidRPr="00BC334D">
        <w:rPr>
          <w:rFonts w:cs="Arial"/>
          <w:b/>
          <w:szCs w:val="22"/>
        </w:rPr>
        <w:t>24.1.-</w:t>
      </w:r>
      <w:r w:rsidRPr="00BC334D">
        <w:rPr>
          <w:rFonts w:cs="Arial"/>
          <w:szCs w:val="22"/>
        </w:rPr>
        <w:t xml:space="preserve"> </w:t>
      </w:r>
      <w:r w:rsidRPr="00BC334D">
        <w:rPr>
          <w:rFonts w:cs="Arial"/>
          <w:szCs w:val="22"/>
        </w:rPr>
        <w:tab/>
      </w:r>
      <w:r w:rsidRPr="00BC334D">
        <w:rPr>
          <w:rFonts w:cs="Arial"/>
          <w:b/>
          <w:szCs w:val="22"/>
        </w:rPr>
        <w:t>Cumplimiento del contrato.</w:t>
      </w:r>
      <w:r w:rsidRPr="00BC334D">
        <w:rPr>
          <w:rFonts w:cs="Arial"/>
          <w:szCs w:val="22"/>
        </w:rPr>
        <w:t xml:space="preserve"> El adjudicatario tendrá que realizar los trabajos objeto del contrato en el plazo indicado, y conforme a las especificaciones establecidas. </w:t>
      </w:r>
    </w:p>
    <w:p w:rsidR="000D066B" w:rsidRPr="00BC334D" w:rsidRDefault="000D066B" w:rsidP="000D066B">
      <w:pPr>
        <w:spacing w:after="0"/>
        <w:ind w:left="720" w:hanging="720"/>
        <w:rPr>
          <w:rFonts w:cs="Arial"/>
          <w:b/>
          <w:i/>
          <w:szCs w:val="22"/>
          <w:u w:val="single"/>
        </w:rPr>
      </w:pPr>
    </w:p>
    <w:p w:rsidR="000D066B" w:rsidRPr="00BC334D" w:rsidRDefault="000D066B" w:rsidP="000D066B">
      <w:pPr>
        <w:spacing w:after="0"/>
        <w:ind w:left="567" w:hanging="567"/>
        <w:rPr>
          <w:rFonts w:cs="Arial"/>
          <w:szCs w:val="22"/>
          <w:lang w:val="es-ES_tradnl"/>
        </w:rPr>
      </w:pPr>
      <w:r w:rsidRPr="00BC334D">
        <w:rPr>
          <w:rFonts w:cs="Arial"/>
          <w:b/>
          <w:szCs w:val="22"/>
        </w:rPr>
        <w:t>24.2.-</w:t>
      </w:r>
      <w:r w:rsidRPr="00BC334D">
        <w:rPr>
          <w:rFonts w:cs="Arial"/>
          <w:b/>
          <w:szCs w:val="22"/>
        </w:rPr>
        <w:tab/>
      </w:r>
      <w:r>
        <w:rPr>
          <w:rFonts w:cs="Arial"/>
          <w:b/>
          <w:szCs w:val="22"/>
        </w:rPr>
        <w:t>P</w:t>
      </w:r>
      <w:r w:rsidRPr="00BC334D">
        <w:rPr>
          <w:rFonts w:cs="Arial"/>
          <w:b/>
          <w:szCs w:val="22"/>
        </w:rPr>
        <w:t xml:space="preserve">enalizaciones. </w:t>
      </w:r>
      <w:r w:rsidRPr="00BC334D">
        <w:rPr>
          <w:rFonts w:cs="Arial"/>
          <w:szCs w:val="22"/>
          <w:lang w:val="es-ES_tradnl"/>
        </w:rPr>
        <w:t xml:space="preserve">En el supuesto que se hubiere previsto en el presente Pliego en el </w:t>
      </w:r>
      <w:r>
        <w:rPr>
          <w:rFonts w:cs="Arial"/>
          <w:szCs w:val="22"/>
          <w:lang w:val="es-ES_tradnl"/>
        </w:rPr>
        <w:t>ANEXO</w:t>
      </w:r>
      <w:r w:rsidRPr="00BC334D">
        <w:rPr>
          <w:rFonts w:cs="Arial"/>
          <w:szCs w:val="22"/>
          <w:lang w:val="es-ES_tradnl"/>
        </w:rPr>
        <w:t xml:space="preserve"> correspondiente a las penalizaciones, la imposición de penalidades para el caso de cumplimiento defectuoso de la prestación objeto del mismo o para el supuesto de incumplimiento de los compromisos o de las condiciones especiales de ejecución del contrato </w:t>
      </w:r>
      <w:r w:rsidRPr="00BC334D">
        <w:rPr>
          <w:rFonts w:cs="Arial"/>
          <w:szCs w:val="22"/>
          <w:lang w:val="es-ES_tradnl"/>
        </w:rPr>
        <w:lastRenderedPageBreak/>
        <w:t xml:space="preserve">que se hubiesen establecido, </w:t>
      </w:r>
      <w:r>
        <w:rPr>
          <w:rFonts w:cs="Arial"/>
          <w:szCs w:val="22"/>
          <w:lang w:val="es-ES_tradnl"/>
        </w:rPr>
        <w:t xml:space="preserve">u otras, </w:t>
      </w:r>
      <w:r w:rsidRPr="00BC334D">
        <w:rPr>
          <w:rFonts w:cs="Arial"/>
          <w:szCs w:val="22"/>
          <w:lang w:val="es-ES_tradnl"/>
        </w:rPr>
        <w:t xml:space="preserve">éstas deberán ser </w:t>
      </w:r>
      <w:proofErr w:type="gramStart"/>
      <w:r w:rsidRPr="00BC334D">
        <w:rPr>
          <w:rFonts w:cs="Arial"/>
          <w:szCs w:val="22"/>
          <w:lang w:val="es-ES_tradnl"/>
        </w:rPr>
        <w:t>proporcionales</w:t>
      </w:r>
      <w:proofErr w:type="gramEnd"/>
      <w:r w:rsidRPr="00BC334D">
        <w:rPr>
          <w:rFonts w:cs="Arial"/>
          <w:szCs w:val="22"/>
          <w:lang w:val="es-ES_tradnl"/>
        </w:rPr>
        <w:t xml:space="preserve"> a la gravedad del incumplimiento</w:t>
      </w:r>
      <w:r>
        <w:rPr>
          <w:rFonts w:cs="Arial"/>
          <w:szCs w:val="22"/>
          <w:lang w:val="es-ES_tradnl"/>
        </w:rPr>
        <w:t>.</w:t>
      </w:r>
    </w:p>
    <w:p w:rsidR="000D066B" w:rsidRPr="00BC334D" w:rsidRDefault="000D066B" w:rsidP="000D066B">
      <w:pPr>
        <w:spacing w:after="0"/>
        <w:ind w:left="567" w:hanging="567"/>
        <w:rPr>
          <w:rFonts w:cs="Arial"/>
          <w:szCs w:val="22"/>
          <w:lang w:val="es-ES_tradnl"/>
        </w:rPr>
      </w:pPr>
    </w:p>
    <w:p w:rsidR="000D066B" w:rsidRPr="00BC334D" w:rsidRDefault="000D066B" w:rsidP="000D066B">
      <w:pPr>
        <w:spacing w:after="0"/>
        <w:ind w:left="567"/>
        <w:rPr>
          <w:rFonts w:cs="Arial"/>
          <w:szCs w:val="22"/>
          <w:lang w:val="es-ES_tradnl"/>
        </w:rPr>
      </w:pPr>
      <w:r w:rsidRPr="00BC334D">
        <w:rPr>
          <w:rFonts w:cs="Arial"/>
          <w:szCs w:val="22"/>
          <w:lang w:val="es-ES_tradnl"/>
        </w:rPr>
        <w:t xml:space="preserve">Cuando el contratista, por causas imputables al mismo, hubiere incumplido parcialmente la ejecución de las prestaciones definidas en el contrato, o se hubiere demorado en su ejecución, la Mutua podrá optar, atendidas las circunstancias del caso, por su resolución o por la imposición de las penalidades que, para tales supuestos, se hayan determinado en el </w:t>
      </w:r>
      <w:r>
        <w:rPr>
          <w:rFonts w:cs="Arial"/>
          <w:szCs w:val="22"/>
          <w:lang w:val="es-ES_tradnl"/>
        </w:rPr>
        <w:t>ANEXO</w:t>
      </w:r>
      <w:r w:rsidRPr="00907A75">
        <w:rPr>
          <w:rFonts w:cs="Arial"/>
          <w:szCs w:val="22"/>
          <w:lang w:val="es-ES_tradnl"/>
        </w:rPr>
        <w:t xml:space="preserve"> J </w:t>
      </w:r>
      <w:r w:rsidRPr="00BC334D">
        <w:rPr>
          <w:rFonts w:cs="Arial"/>
          <w:szCs w:val="22"/>
          <w:lang w:val="es-ES_tradnl"/>
        </w:rPr>
        <w:t xml:space="preserve">de existir. </w:t>
      </w:r>
    </w:p>
    <w:p w:rsidR="000D066B" w:rsidRPr="00BC334D" w:rsidRDefault="000D066B" w:rsidP="000D066B">
      <w:pPr>
        <w:spacing w:after="0"/>
        <w:ind w:left="567" w:hanging="567"/>
        <w:rPr>
          <w:rFonts w:cs="Arial"/>
          <w:szCs w:val="22"/>
          <w:lang w:val="es-ES_tradnl"/>
        </w:rPr>
      </w:pPr>
    </w:p>
    <w:p w:rsidR="000D066B" w:rsidRPr="00BC334D" w:rsidRDefault="000D066B" w:rsidP="000D066B">
      <w:pPr>
        <w:spacing w:after="0"/>
        <w:ind w:left="567"/>
        <w:rPr>
          <w:rFonts w:cs="Arial"/>
          <w:szCs w:val="22"/>
          <w:lang w:val="es-ES_tradnl"/>
        </w:rPr>
      </w:pPr>
      <w:r w:rsidRPr="00BC334D">
        <w:rPr>
          <w:rFonts w:cs="Arial"/>
          <w:szCs w:val="22"/>
          <w:lang w:val="es-ES_tradnl"/>
        </w:rPr>
        <w:t>En los supuestos de incumplimiento parcial o cumplimiento defectuoso o de demora en la ejecución en que no esté prevista penalidad o en que estándolo la misma no cubriera los daños causados a la Mutua, esta exigirá al contratista la indemnización por daños y perjuicios.</w:t>
      </w:r>
    </w:p>
    <w:p w:rsidR="000D066B" w:rsidRPr="00BC334D" w:rsidRDefault="000D066B" w:rsidP="000D066B">
      <w:pPr>
        <w:spacing w:after="0"/>
        <w:ind w:left="567" w:hanging="567"/>
        <w:rPr>
          <w:rFonts w:cs="Arial"/>
          <w:szCs w:val="22"/>
          <w:lang w:val="es-ES_tradnl"/>
        </w:rPr>
      </w:pPr>
    </w:p>
    <w:p w:rsidR="000D066B" w:rsidRPr="00907A75" w:rsidRDefault="000D066B" w:rsidP="000D066B">
      <w:pPr>
        <w:spacing w:after="0"/>
        <w:ind w:left="567"/>
        <w:rPr>
          <w:rFonts w:cs="Arial"/>
          <w:szCs w:val="22"/>
          <w:lang w:val="es-ES_tradnl"/>
        </w:rPr>
      </w:pPr>
      <w:r w:rsidRPr="00BC334D">
        <w:rPr>
          <w:rFonts w:cs="Arial"/>
          <w:szCs w:val="22"/>
          <w:lang w:val="es-ES_tradnl"/>
        </w:rPr>
        <w:t>La imposición de penalidades se acordará por el Órgano de Contratación, adoptado a propuesta del responsable del contrato</w:t>
      </w:r>
      <w:r>
        <w:rPr>
          <w:rStyle w:val="Refdecomentario"/>
        </w:rPr>
        <w:t xml:space="preserve">, </w:t>
      </w:r>
      <w:r w:rsidRPr="00907A75">
        <w:rPr>
          <w:rStyle w:val="Refdecomentario"/>
          <w:rFonts w:cs="Arial"/>
          <w:sz w:val="22"/>
          <w:szCs w:val="22"/>
        </w:rPr>
        <w:t xml:space="preserve">de conformidad a lo establecido en la LCSP. </w:t>
      </w:r>
    </w:p>
    <w:p w:rsidR="000D066B" w:rsidRPr="00BC334D" w:rsidRDefault="000D066B" w:rsidP="000D066B">
      <w:pPr>
        <w:spacing w:after="0"/>
        <w:ind w:left="567"/>
        <w:rPr>
          <w:rFonts w:cs="Arial"/>
          <w:szCs w:val="22"/>
          <w:lang w:val="es-ES_tradnl"/>
        </w:rPr>
      </w:pPr>
    </w:p>
    <w:p w:rsidR="000D066B" w:rsidRPr="005D280A" w:rsidRDefault="000D066B" w:rsidP="000D066B">
      <w:pPr>
        <w:pStyle w:val="Ttulo1"/>
        <w:numPr>
          <w:ilvl w:val="0"/>
          <w:numId w:val="0"/>
        </w:numPr>
        <w:spacing w:before="0"/>
        <w:rPr>
          <w:rFonts w:cs="Arial"/>
          <w:color w:val="000000" w:themeColor="text1"/>
          <w:szCs w:val="22"/>
          <w:u w:val="single"/>
        </w:rPr>
      </w:pPr>
      <w:bookmarkStart w:id="2268" w:name="_Toc510209178"/>
      <w:bookmarkStart w:id="2269" w:name="_Toc511123628"/>
      <w:bookmarkStart w:id="2270" w:name="_Toc514852366"/>
      <w:bookmarkStart w:id="2271" w:name="_Toc520188527"/>
      <w:r w:rsidRPr="005D280A">
        <w:rPr>
          <w:rFonts w:cs="Arial"/>
          <w:color w:val="000000" w:themeColor="text1"/>
          <w:szCs w:val="22"/>
        </w:rPr>
        <w:t xml:space="preserve">CLÁUSULA 25ª.- </w:t>
      </w:r>
      <w:bookmarkStart w:id="2272" w:name="_Toc342302762"/>
      <w:bookmarkStart w:id="2273" w:name="_Toc400967122"/>
      <w:r w:rsidRPr="005D280A">
        <w:rPr>
          <w:rFonts w:cs="Arial"/>
          <w:color w:val="000000" w:themeColor="text1"/>
          <w:szCs w:val="22"/>
          <w:u w:val="single"/>
        </w:rPr>
        <w:t>CONFIDENCIALIDAD Y PROTECCIÓN DE DATOS PERSONALES</w:t>
      </w:r>
      <w:bookmarkEnd w:id="2268"/>
      <w:bookmarkEnd w:id="2269"/>
      <w:bookmarkEnd w:id="2270"/>
      <w:bookmarkEnd w:id="2271"/>
      <w:bookmarkEnd w:id="2272"/>
      <w:bookmarkEnd w:id="2273"/>
    </w:p>
    <w:p w:rsidR="000D066B" w:rsidRDefault="000D066B" w:rsidP="000D066B">
      <w:pPr>
        <w:spacing w:after="0"/>
        <w:ind w:left="567"/>
        <w:rPr>
          <w:rFonts w:cs="Arial"/>
          <w:color w:val="000000" w:themeColor="text1"/>
        </w:rPr>
      </w:pPr>
    </w:p>
    <w:p w:rsidR="000D066B" w:rsidRPr="002E0653" w:rsidRDefault="000D066B" w:rsidP="000D066B">
      <w:pPr>
        <w:spacing w:after="0"/>
        <w:ind w:left="567" w:hanging="567"/>
        <w:rPr>
          <w:rFonts w:cs="Arial"/>
          <w:b/>
        </w:rPr>
      </w:pPr>
      <w:r>
        <w:rPr>
          <w:rFonts w:cs="Arial"/>
          <w:b/>
        </w:rPr>
        <w:t>25.1</w:t>
      </w:r>
      <w:r w:rsidRPr="002E0653">
        <w:rPr>
          <w:rFonts w:cs="Arial"/>
          <w:b/>
        </w:rPr>
        <w:t>.-</w:t>
      </w:r>
      <w:r>
        <w:rPr>
          <w:rFonts w:cs="Arial"/>
          <w:b/>
        </w:rPr>
        <w:t xml:space="preserve"> </w:t>
      </w:r>
      <w:r w:rsidRPr="002E0653">
        <w:rPr>
          <w:rFonts w:cs="Arial"/>
          <w:b/>
        </w:rPr>
        <w:t xml:space="preserve">En relación con los participantes en el procedimiento de licitación y en la </w:t>
      </w:r>
      <w:proofErr w:type="gramStart"/>
      <w:r w:rsidRPr="002E0653">
        <w:rPr>
          <w:rFonts w:cs="Arial"/>
          <w:b/>
        </w:rPr>
        <w:t>contratación.-</w:t>
      </w:r>
      <w:proofErr w:type="gramEnd"/>
      <w:r w:rsidRPr="002E0653">
        <w:rPr>
          <w:rFonts w:cs="Arial"/>
          <w:b/>
        </w:rPr>
        <w:t xml:space="preserve"> </w:t>
      </w:r>
    </w:p>
    <w:p w:rsidR="000D066B" w:rsidRDefault="000D066B" w:rsidP="000D066B">
      <w:pPr>
        <w:spacing w:after="0"/>
        <w:ind w:left="284"/>
        <w:rPr>
          <w:rFonts w:cs="Arial"/>
          <w:color w:val="000000" w:themeColor="text1"/>
        </w:rPr>
      </w:pPr>
    </w:p>
    <w:p w:rsidR="000D066B" w:rsidRDefault="000D066B" w:rsidP="000D066B">
      <w:pPr>
        <w:spacing w:after="0"/>
        <w:ind w:left="567"/>
        <w:rPr>
          <w:rFonts w:cs="Arial"/>
          <w:color w:val="000000" w:themeColor="text1"/>
        </w:rPr>
      </w:pPr>
      <w:r w:rsidRPr="00830829">
        <w:rPr>
          <w:rFonts w:cs="Arial"/>
          <w:color w:val="000000" w:themeColor="text1"/>
        </w:rPr>
        <w:t xml:space="preserve">En cumplimiento de lo dispuesto en el Artículo 5 de la Ley Orgánica 15/1999, de 13 de diciembre, de Protección de Datos de Carácter Personal, que regula el derecho de información en la recogida de datos de carácter personal, </w:t>
      </w:r>
      <w:r>
        <w:rPr>
          <w:rFonts w:cs="Arial"/>
          <w:color w:val="000000" w:themeColor="text1"/>
        </w:rPr>
        <w:t xml:space="preserve">así como en el artículo 13 del </w:t>
      </w:r>
      <w:r w:rsidRPr="00481046">
        <w:rPr>
          <w:rFonts w:cs="Arial"/>
          <w:color w:val="000000" w:themeColor="text1"/>
        </w:rPr>
        <w:t>Reglamento (U</w:t>
      </w:r>
      <w:r>
        <w:rPr>
          <w:rFonts w:cs="Arial"/>
          <w:color w:val="000000" w:themeColor="text1"/>
        </w:rPr>
        <w:t>E</w:t>
      </w:r>
      <w:r w:rsidRPr="00481046">
        <w:rPr>
          <w:rFonts w:cs="Arial"/>
          <w:color w:val="000000" w:themeColor="text1"/>
        </w:rPr>
        <w:t xml:space="preserve">) 2016/679 </w:t>
      </w:r>
      <w:r>
        <w:rPr>
          <w:rFonts w:cs="Arial"/>
          <w:color w:val="000000" w:themeColor="text1"/>
        </w:rPr>
        <w:t>d</w:t>
      </w:r>
      <w:r w:rsidRPr="00481046">
        <w:rPr>
          <w:rFonts w:cs="Arial"/>
          <w:color w:val="000000" w:themeColor="text1"/>
        </w:rPr>
        <w:t xml:space="preserve">el Parlamento Europeo </w:t>
      </w:r>
      <w:r>
        <w:rPr>
          <w:rFonts w:cs="Arial"/>
          <w:color w:val="000000" w:themeColor="text1"/>
        </w:rPr>
        <w:t>y</w:t>
      </w:r>
      <w:r w:rsidRPr="00481046">
        <w:rPr>
          <w:rFonts w:cs="Arial"/>
          <w:color w:val="000000" w:themeColor="text1"/>
        </w:rPr>
        <w:t xml:space="preserve"> </w:t>
      </w:r>
      <w:r>
        <w:rPr>
          <w:rFonts w:cs="Arial"/>
          <w:color w:val="000000" w:themeColor="text1"/>
        </w:rPr>
        <w:t>de</w:t>
      </w:r>
      <w:r w:rsidRPr="00481046">
        <w:rPr>
          <w:rFonts w:cs="Arial"/>
          <w:color w:val="000000" w:themeColor="text1"/>
        </w:rPr>
        <w:t>l Consejo</w:t>
      </w:r>
      <w:r>
        <w:rPr>
          <w:rFonts w:cs="Arial"/>
          <w:color w:val="000000" w:themeColor="text1"/>
        </w:rPr>
        <w:t xml:space="preserve">, </w:t>
      </w:r>
      <w:r w:rsidRPr="00481046">
        <w:rPr>
          <w:rFonts w:cs="Arial"/>
          <w:color w:val="000000" w:themeColor="text1"/>
        </w:rPr>
        <w:t>de 27 de abril de 2016</w:t>
      </w:r>
      <w:r>
        <w:rPr>
          <w:rFonts w:cs="Arial"/>
          <w:color w:val="000000" w:themeColor="text1"/>
        </w:rPr>
        <w:t xml:space="preserve">, </w:t>
      </w:r>
      <w:r w:rsidRPr="00481046">
        <w:rPr>
          <w:rFonts w:cs="Arial"/>
          <w:color w:val="000000" w:themeColor="text1"/>
        </w:rPr>
        <w:t>relativo a la protección de las personas físicas en lo que respecta al tratamiento de datos personales</w:t>
      </w:r>
      <w:r>
        <w:rPr>
          <w:rFonts w:cs="Arial"/>
          <w:color w:val="000000" w:themeColor="text1"/>
        </w:rPr>
        <w:t xml:space="preserve"> </w:t>
      </w:r>
      <w:r w:rsidRPr="00481046">
        <w:rPr>
          <w:rFonts w:cs="Arial"/>
          <w:color w:val="000000" w:themeColor="text1"/>
        </w:rPr>
        <w:t>y a la libre circulación de estos datos</w:t>
      </w:r>
      <w:r>
        <w:rPr>
          <w:rFonts w:cs="Arial"/>
          <w:color w:val="000000" w:themeColor="text1"/>
        </w:rPr>
        <w:t xml:space="preserve">, </w:t>
      </w:r>
      <w:r w:rsidRPr="00830829">
        <w:rPr>
          <w:rFonts w:cs="Arial"/>
          <w:color w:val="000000" w:themeColor="text1"/>
        </w:rPr>
        <w:t>se informa a los participantes en el procedimiento de licitación</w:t>
      </w:r>
      <w:r>
        <w:rPr>
          <w:rFonts w:cs="Arial"/>
          <w:color w:val="000000" w:themeColor="text1"/>
        </w:rPr>
        <w:t xml:space="preserve"> de lo siguiente:</w:t>
      </w:r>
    </w:p>
    <w:p w:rsidR="000D066B" w:rsidRDefault="000D066B" w:rsidP="000D066B">
      <w:pPr>
        <w:spacing w:after="0"/>
        <w:ind w:left="567"/>
        <w:rPr>
          <w:rFonts w:cs="Arial"/>
          <w:color w:val="000000" w:themeColor="text1"/>
        </w:rPr>
      </w:pPr>
    </w:p>
    <w:p w:rsidR="000D066B" w:rsidRDefault="000D066B" w:rsidP="000D066B">
      <w:pPr>
        <w:spacing w:after="0"/>
        <w:ind w:left="708" w:right="566"/>
        <w:rPr>
          <w:rFonts w:cs="Arial"/>
          <w:color w:val="000000" w:themeColor="text1"/>
        </w:rPr>
      </w:pPr>
      <w:r>
        <w:rPr>
          <w:rFonts w:cs="Arial"/>
          <w:color w:val="000000" w:themeColor="text1"/>
        </w:rPr>
        <w:t>a).- Q</w:t>
      </w:r>
      <w:r w:rsidRPr="00830829">
        <w:rPr>
          <w:rFonts w:cs="Arial"/>
          <w:color w:val="000000" w:themeColor="text1"/>
        </w:rPr>
        <w:t>ue los datos personales que se faciliten para la participación en el presente procedimiento de contratación se incorporarán a un fichero</w:t>
      </w:r>
      <w:r>
        <w:rPr>
          <w:rFonts w:cs="Arial"/>
          <w:color w:val="000000" w:themeColor="text1"/>
        </w:rPr>
        <w:t xml:space="preserve"> y serán tratados con la finalidad de poder llevar a cabo </w:t>
      </w:r>
      <w:r w:rsidRPr="00830829">
        <w:rPr>
          <w:rFonts w:cs="Arial"/>
          <w:color w:val="000000" w:themeColor="text1"/>
        </w:rPr>
        <w:t xml:space="preserve">la tramitación del </w:t>
      </w:r>
      <w:r>
        <w:rPr>
          <w:rFonts w:cs="Arial"/>
          <w:color w:val="000000" w:themeColor="text1"/>
        </w:rPr>
        <w:t xml:space="preserve">propio </w:t>
      </w:r>
      <w:r w:rsidRPr="00830829">
        <w:rPr>
          <w:rFonts w:cs="Arial"/>
          <w:color w:val="000000" w:themeColor="text1"/>
        </w:rPr>
        <w:t xml:space="preserve">procedimiento de </w:t>
      </w:r>
      <w:r>
        <w:rPr>
          <w:rFonts w:cs="Arial"/>
          <w:color w:val="000000" w:themeColor="text1"/>
        </w:rPr>
        <w:t xml:space="preserve">licitación y, en su caso, la ejecución del contrato, de conformidad con lo previsto en la </w:t>
      </w:r>
      <w:r w:rsidRPr="00EC2990">
        <w:rPr>
          <w:rFonts w:cs="Arial"/>
          <w:color w:val="000000" w:themeColor="text1"/>
        </w:rPr>
        <w:t xml:space="preserve">Ley 9/2017, </w:t>
      </w:r>
      <w:r w:rsidRPr="00EC2990">
        <w:rPr>
          <w:rFonts w:cs="Arial"/>
          <w:color w:val="000000" w:themeColor="text1"/>
        </w:rPr>
        <w:lastRenderedPageBreak/>
        <w:t>de 8 de noviembre, de Contratos del Sector Público</w:t>
      </w:r>
      <w:r>
        <w:rPr>
          <w:rFonts w:cs="Arial"/>
          <w:color w:val="000000" w:themeColor="text1"/>
        </w:rPr>
        <w:t xml:space="preserve"> y en la </w:t>
      </w:r>
      <w:r w:rsidRPr="00EC2990">
        <w:rPr>
          <w:rFonts w:cs="Arial"/>
          <w:color w:val="000000" w:themeColor="text1"/>
        </w:rPr>
        <w:t xml:space="preserve">Directiva 2014/24/UE del </w:t>
      </w:r>
      <w:r>
        <w:rPr>
          <w:rFonts w:cs="Arial"/>
          <w:color w:val="000000" w:themeColor="text1"/>
        </w:rPr>
        <w:t>P</w:t>
      </w:r>
      <w:r w:rsidRPr="00EC2990">
        <w:rPr>
          <w:rFonts w:cs="Arial"/>
          <w:color w:val="000000" w:themeColor="text1"/>
        </w:rPr>
        <w:t xml:space="preserve">arlamento </w:t>
      </w:r>
      <w:r>
        <w:rPr>
          <w:rFonts w:cs="Arial"/>
          <w:color w:val="000000" w:themeColor="text1"/>
        </w:rPr>
        <w:t>E</w:t>
      </w:r>
      <w:r w:rsidRPr="00EC2990">
        <w:rPr>
          <w:rFonts w:cs="Arial"/>
          <w:color w:val="000000" w:themeColor="text1"/>
        </w:rPr>
        <w:t xml:space="preserve">uropeo y del </w:t>
      </w:r>
      <w:r>
        <w:rPr>
          <w:rFonts w:cs="Arial"/>
          <w:color w:val="000000" w:themeColor="text1"/>
        </w:rPr>
        <w:t>C</w:t>
      </w:r>
      <w:r w:rsidRPr="00EC2990">
        <w:rPr>
          <w:rFonts w:cs="Arial"/>
          <w:color w:val="000000" w:themeColor="text1"/>
        </w:rPr>
        <w:t>onsejo</w:t>
      </w:r>
      <w:r>
        <w:rPr>
          <w:rFonts w:cs="Arial"/>
          <w:color w:val="000000" w:themeColor="text1"/>
        </w:rPr>
        <w:t xml:space="preserve">, </w:t>
      </w:r>
      <w:r w:rsidRPr="00EC2990">
        <w:rPr>
          <w:rFonts w:cs="Arial"/>
          <w:color w:val="000000" w:themeColor="text1"/>
        </w:rPr>
        <w:t>de 26 de febrero de 2014</w:t>
      </w:r>
      <w:r>
        <w:rPr>
          <w:rFonts w:cs="Arial"/>
          <w:color w:val="000000" w:themeColor="text1"/>
        </w:rPr>
        <w:t xml:space="preserve">, </w:t>
      </w:r>
      <w:r w:rsidRPr="00EC2990">
        <w:rPr>
          <w:rFonts w:cs="Arial"/>
          <w:color w:val="000000" w:themeColor="text1"/>
        </w:rPr>
        <w:t>sobre contratación pública</w:t>
      </w:r>
      <w:r>
        <w:rPr>
          <w:rFonts w:cs="Arial"/>
          <w:color w:val="000000" w:themeColor="text1"/>
        </w:rPr>
        <w:t>,</w:t>
      </w:r>
      <w:r w:rsidRPr="00EC2990">
        <w:rPr>
          <w:rFonts w:cs="Arial"/>
          <w:color w:val="000000" w:themeColor="text1"/>
        </w:rPr>
        <w:t xml:space="preserve"> </w:t>
      </w:r>
      <w:r>
        <w:rPr>
          <w:rFonts w:cs="Arial"/>
          <w:color w:val="000000" w:themeColor="text1"/>
        </w:rPr>
        <w:t>sin los cuales no pueden llevarse a cabo.</w:t>
      </w:r>
      <w:r w:rsidRPr="00CE0A31">
        <w:rPr>
          <w:rFonts w:cs="Arial"/>
          <w:color w:val="000000" w:themeColor="text1"/>
        </w:rPr>
        <w:t xml:space="preserve"> </w:t>
      </w:r>
    </w:p>
    <w:p w:rsidR="000D066B" w:rsidRDefault="000D066B" w:rsidP="000D066B">
      <w:pPr>
        <w:spacing w:after="0"/>
        <w:ind w:left="567" w:right="566"/>
        <w:rPr>
          <w:rFonts w:cs="Arial"/>
          <w:color w:val="000000" w:themeColor="text1"/>
        </w:rPr>
      </w:pPr>
    </w:p>
    <w:p w:rsidR="000D066B" w:rsidRDefault="000D066B" w:rsidP="000D066B">
      <w:pPr>
        <w:spacing w:after="0"/>
        <w:ind w:left="708" w:right="566"/>
        <w:rPr>
          <w:rFonts w:cs="Arial"/>
          <w:color w:val="000000" w:themeColor="text1"/>
        </w:rPr>
      </w:pPr>
      <w:r>
        <w:rPr>
          <w:rFonts w:cs="Arial"/>
          <w:color w:val="000000" w:themeColor="text1"/>
        </w:rPr>
        <w:t>Y, en caso de facilitarse datos personales de terceros, los licitadores asumen la obligación de cumplir con la normativa vigente en todo momento para su tratamiento y cesión a la Mutua, informándoles de ello y obteniendo el consentimiento de los afectados cuando ello sea preciso</w:t>
      </w:r>
      <w:r w:rsidRPr="0003534E">
        <w:rPr>
          <w:rFonts w:cs="Arial"/>
          <w:color w:val="000000" w:themeColor="text1"/>
        </w:rPr>
        <w:t xml:space="preserve"> </w:t>
      </w:r>
      <w:r>
        <w:rPr>
          <w:rFonts w:cs="Arial"/>
          <w:color w:val="000000" w:themeColor="text1"/>
        </w:rPr>
        <w:t>de conformidad con la normativa vigente.</w:t>
      </w:r>
    </w:p>
    <w:p w:rsidR="000D066B" w:rsidRDefault="000D066B" w:rsidP="000D066B">
      <w:pPr>
        <w:spacing w:after="0"/>
        <w:ind w:left="567" w:right="566"/>
        <w:rPr>
          <w:rFonts w:cs="Arial"/>
          <w:color w:val="000000" w:themeColor="text1"/>
        </w:rPr>
      </w:pPr>
    </w:p>
    <w:p w:rsidR="000D066B" w:rsidRDefault="000D066B" w:rsidP="000D066B">
      <w:pPr>
        <w:spacing w:after="0"/>
        <w:ind w:left="708" w:right="566"/>
        <w:rPr>
          <w:rFonts w:cs="Arial"/>
          <w:color w:val="000000" w:themeColor="text1"/>
        </w:rPr>
      </w:pPr>
      <w:r>
        <w:rPr>
          <w:rFonts w:cs="Arial"/>
          <w:color w:val="000000" w:themeColor="text1"/>
        </w:rPr>
        <w:t>b</w:t>
      </w:r>
      <w:proofErr w:type="gramStart"/>
      <w:r>
        <w:rPr>
          <w:rFonts w:cs="Arial"/>
          <w:color w:val="000000" w:themeColor="text1"/>
        </w:rPr>
        <w:t>).-</w:t>
      </w:r>
      <w:proofErr w:type="gramEnd"/>
      <w:r>
        <w:rPr>
          <w:rFonts w:cs="Arial"/>
          <w:color w:val="000000" w:themeColor="text1"/>
        </w:rPr>
        <w:t xml:space="preserve"> Que no se halla prevista la adopción de d</w:t>
      </w:r>
      <w:r w:rsidRPr="00CE0A31">
        <w:rPr>
          <w:rFonts w:cs="Arial"/>
          <w:color w:val="000000" w:themeColor="text1"/>
        </w:rPr>
        <w:t xml:space="preserve">ecisiones automatizadas, perfiles </w:t>
      </w:r>
      <w:r>
        <w:rPr>
          <w:rFonts w:cs="Arial"/>
          <w:color w:val="000000" w:themeColor="text1"/>
        </w:rPr>
        <w:t>y</w:t>
      </w:r>
      <w:r w:rsidRPr="00CE0A31">
        <w:rPr>
          <w:rFonts w:cs="Arial"/>
          <w:color w:val="000000" w:themeColor="text1"/>
        </w:rPr>
        <w:t xml:space="preserve"> lógica</w:t>
      </w:r>
      <w:r>
        <w:rPr>
          <w:rFonts w:cs="Arial"/>
          <w:color w:val="000000" w:themeColor="text1"/>
        </w:rPr>
        <w:t xml:space="preserve"> </w:t>
      </w:r>
      <w:r w:rsidRPr="00CE0A31">
        <w:rPr>
          <w:rFonts w:cs="Arial"/>
          <w:color w:val="000000" w:themeColor="text1"/>
        </w:rPr>
        <w:t>aplicada</w:t>
      </w:r>
      <w:r>
        <w:rPr>
          <w:rFonts w:cs="Arial"/>
          <w:color w:val="000000" w:themeColor="text1"/>
        </w:rPr>
        <w:t xml:space="preserve"> a los mismos.</w:t>
      </w:r>
    </w:p>
    <w:p w:rsidR="000D066B" w:rsidRDefault="000D066B" w:rsidP="000D066B">
      <w:pPr>
        <w:spacing w:after="0"/>
        <w:ind w:left="567" w:right="566"/>
        <w:rPr>
          <w:rFonts w:cs="Arial"/>
          <w:color w:val="000000" w:themeColor="text1"/>
        </w:rPr>
      </w:pPr>
    </w:p>
    <w:p w:rsidR="000D066B" w:rsidRDefault="000D066B" w:rsidP="000D066B">
      <w:pPr>
        <w:spacing w:after="0"/>
        <w:ind w:left="708" w:right="566"/>
        <w:rPr>
          <w:rFonts w:cs="Arial"/>
          <w:color w:val="000000" w:themeColor="text1"/>
        </w:rPr>
      </w:pPr>
      <w:r>
        <w:rPr>
          <w:rFonts w:cs="Arial"/>
          <w:color w:val="000000" w:themeColor="text1"/>
        </w:rPr>
        <w:t xml:space="preserve">c).- Que el </w:t>
      </w:r>
      <w:r w:rsidRPr="00830829">
        <w:rPr>
          <w:rFonts w:cs="Arial"/>
          <w:color w:val="000000" w:themeColor="text1"/>
        </w:rPr>
        <w:t xml:space="preserve">responsable </w:t>
      </w:r>
      <w:r>
        <w:rPr>
          <w:rFonts w:cs="Arial"/>
          <w:color w:val="000000" w:themeColor="text1"/>
        </w:rPr>
        <w:t xml:space="preserve">del tratamiento de dichos datos </w:t>
      </w:r>
      <w:r w:rsidRPr="00830829">
        <w:rPr>
          <w:rFonts w:cs="Arial"/>
          <w:color w:val="000000" w:themeColor="text1"/>
        </w:rPr>
        <w:t xml:space="preserve">es </w:t>
      </w:r>
      <w:r>
        <w:rPr>
          <w:rFonts w:cs="Arial"/>
          <w:color w:val="000000" w:themeColor="text1"/>
        </w:rPr>
        <w:t xml:space="preserve">“MUTUAL MIDAT CYCLOPS, MCSS </w:t>
      </w:r>
      <w:proofErr w:type="spellStart"/>
      <w:r>
        <w:rPr>
          <w:rFonts w:cs="Arial"/>
          <w:color w:val="000000" w:themeColor="text1"/>
        </w:rPr>
        <w:t>Nº</w:t>
      </w:r>
      <w:proofErr w:type="spellEnd"/>
      <w:r>
        <w:rPr>
          <w:rFonts w:cs="Arial"/>
          <w:color w:val="000000" w:themeColor="text1"/>
        </w:rPr>
        <w:t xml:space="preserve"> 1”</w:t>
      </w:r>
      <w:r w:rsidRPr="00830829">
        <w:rPr>
          <w:rFonts w:cs="Arial"/>
          <w:color w:val="000000" w:themeColor="text1"/>
        </w:rPr>
        <w:t xml:space="preserve">, Avda. </w:t>
      </w:r>
      <w:r>
        <w:rPr>
          <w:rFonts w:cs="Arial"/>
          <w:color w:val="000000" w:themeColor="text1"/>
        </w:rPr>
        <w:t>Josep Tarradellas 14-18 (08029-Barcelona)</w:t>
      </w:r>
      <w:r w:rsidRPr="00830829">
        <w:rPr>
          <w:rFonts w:cs="Arial"/>
          <w:color w:val="000000" w:themeColor="text1"/>
        </w:rPr>
        <w:t xml:space="preserve">, ante el cual se podrán ejercitar los derechos de </w:t>
      </w:r>
      <w:r w:rsidRPr="00481046">
        <w:rPr>
          <w:rFonts w:cs="Arial"/>
          <w:color w:val="000000" w:themeColor="text1"/>
        </w:rPr>
        <w:t>derechos de acceso, rectificación, supresión, oposición, derecho a la limitación del tratamiento y derecho a la portabilidad</w:t>
      </w:r>
      <w:r w:rsidRPr="00830829">
        <w:rPr>
          <w:rFonts w:cs="Arial"/>
          <w:color w:val="000000" w:themeColor="text1"/>
        </w:rPr>
        <w:t>, dirigiendo una solicitud escrita y firmada</w:t>
      </w:r>
      <w:r>
        <w:rPr>
          <w:rFonts w:cs="Arial"/>
          <w:color w:val="000000" w:themeColor="text1"/>
        </w:rPr>
        <w:t xml:space="preserve"> a la dirección postal indicada, o al </w:t>
      </w:r>
      <w:r w:rsidRPr="00C55F08">
        <w:rPr>
          <w:rFonts w:cs="Arial"/>
          <w:color w:val="000000" w:themeColor="text1"/>
        </w:rPr>
        <w:t xml:space="preserve">correo electrónico siguiente: </w:t>
      </w:r>
      <w:hyperlink r:id="rId10" w:history="1">
        <w:r w:rsidRPr="00B77BFC">
          <w:rPr>
            <w:rStyle w:val="Hipervnculo"/>
            <w:rFonts w:cs="Arial"/>
          </w:rPr>
          <w:t>dpd@mc-mutual.com</w:t>
        </w:r>
      </w:hyperlink>
      <w:r>
        <w:rPr>
          <w:rFonts w:cs="Arial"/>
          <w:color w:val="000000" w:themeColor="text1"/>
        </w:rPr>
        <w:t xml:space="preserve"> (previa acreditación ante la Mutua de su identidad y, en su caso, representación). Pudiendo </w:t>
      </w:r>
      <w:r w:rsidRPr="00352A98">
        <w:rPr>
          <w:rFonts w:cs="Arial"/>
          <w:color w:val="000000" w:themeColor="text1"/>
        </w:rPr>
        <w:t>presentar una reclamación</w:t>
      </w:r>
      <w:r>
        <w:rPr>
          <w:rFonts w:cs="Arial"/>
          <w:color w:val="000000" w:themeColor="text1"/>
        </w:rPr>
        <w:t xml:space="preserve"> </w:t>
      </w:r>
      <w:r w:rsidRPr="00352A98">
        <w:rPr>
          <w:rFonts w:cs="Arial"/>
          <w:color w:val="000000" w:themeColor="text1"/>
        </w:rPr>
        <w:t>ante la Autoridad de Control en materia de Protección de Datos competente,</w:t>
      </w:r>
      <w:r>
        <w:rPr>
          <w:rFonts w:cs="Arial"/>
          <w:color w:val="000000" w:themeColor="text1"/>
        </w:rPr>
        <w:t xml:space="preserve"> </w:t>
      </w:r>
      <w:r w:rsidRPr="00352A98">
        <w:rPr>
          <w:rFonts w:cs="Arial"/>
          <w:color w:val="000000" w:themeColor="text1"/>
        </w:rPr>
        <w:t xml:space="preserve">especialmente cuando no haya obtenido satisfacción en el ejercicio de sus derechos, </w:t>
      </w:r>
      <w:r w:rsidRPr="0086053A">
        <w:rPr>
          <w:rFonts w:cs="Arial"/>
          <w:color w:val="000000" w:themeColor="text1"/>
        </w:rPr>
        <w:t>especialmente cuando no haya obtenido satisfacción en el ejercicio de sus derechos, accediendo a la siguiente página web de dicha Agencia:</w:t>
      </w:r>
    </w:p>
    <w:p w:rsidR="000D066B" w:rsidRDefault="000D066B" w:rsidP="000D066B">
      <w:pPr>
        <w:spacing w:after="0"/>
        <w:ind w:left="708" w:right="566"/>
        <w:rPr>
          <w:rFonts w:cs="Arial"/>
          <w:color w:val="000000" w:themeColor="text1"/>
        </w:rPr>
      </w:pPr>
    </w:p>
    <w:p w:rsidR="000D066B" w:rsidRPr="005D280A" w:rsidRDefault="000D066B" w:rsidP="000D066B">
      <w:pPr>
        <w:spacing w:after="0"/>
        <w:ind w:left="567" w:right="566"/>
        <w:jc w:val="center"/>
        <w:rPr>
          <w:rStyle w:val="Hipervnculo"/>
        </w:rPr>
      </w:pPr>
      <w:r w:rsidRPr="005D280A">
        <w:rPr>
          <w:rStyle w:val="Hipervnculo"/>
        </w:rPr>
        <w:t>https://sedeagpd.gob.es/sede-electronica-web/vistas/formReclamacionDerechos/reclamacionDerechos.jsf.</w:t>
      </w:r>
    </w:p>
    <w:p w:rsidR="000D066B" w:rsidRDefault="000D066B" w:rsidP="000D066B">
      <w:pPr>
        <w:spacing w:after="0"/>
        <w:ind w:left="567" w:right="566"/>
        <w:rPr>
          <w:rFonts w:cs="Arial"/>
          <w:color w:val="000000" w:themeColor="text1"/>
        </w:rPr>
      </w:pPr>
    </w:p>
    <w:p w:rsidR="000D066B" w:rsidRDefault="000D066B" w:rsidP="000D066B">
      <w:pPr>
        <w:spacing w:after="0"/>
        <w:ind w:left="708" w:right="566"/>
        <w:rPr>
          <w:rFonts w:cs="Arial"/>
          <w:color w:val="000000" w:themeColor="text1"/>
        </w:rPr>
      </w:pPr>
      <w:proofErr w:type="gramStart"/>
      <w:r>
        <w:rPr>
          <w:rFonts w:cs="Arial"/>
          <w:color w:val="000000" w:themeColor="text1"/>
        </w:rPr>
        <w:t>d).-</w:t>
      </w:r>
      <w:proofErr w:type="gramEnd"/>
      <w:r>
        <w:rPr>
          <w:rFonts w:cs="Arial"/>
          <w:color w:val="000000" w:themeColor="text1"/>
        </w:rPr>
        <w:t xml:space="preserve"> Que dichos </w:t>
      </w:r>
      <w:r w:rsidRPr="00830829">
        <w:rPr>
          <w:rFonts w:cs="Arial"/>
          <w:color w:val="000000" w:themeColor="text1"/>
        </w:rPr>
        <w:t xml:space="preserve">datos personales </w:t>
      </w:r>
      <w:r>
        <w:rPr>
          <w:rFonts w:cs="Arial"/>
          <w:color w:val="000000" w:themeColor="text1"/>
        </w:rPr>
        <w:t xml:space="preserve">podrán ser facilitados a </w:t>
      </w:r>
      <w:r w:rsidRPr="00830829">
        <w:rPr>
          <w:rFonts w:cs="Arial"/>
          <w:color w:val="000000" w:themeColor="text1"/>
        </w:rPr>
        <w:t xml:space="preserve">los </w:t>
      </w:r>
      <w:r>
        <w:rPr>
          <w:rFonts w:cs="Arial"/>
          <w:color w:val="000000" w:themeColor="text1"/>
        </w:rPr>
        <w:t>interesados en el procedimiento de licitación, los órganos jurisdiccionales, el Ministerio Fiscal, el Defensor del Pueblo, el órgano de dirección y tutela de la Mutua, otras autoridades de control,</w:t>
      </w:r>
      <w:r w:rsidRPr="00830829">
        <w:rPr>
          <w:rFonts w:cs="Arial"/>
          <w:color w:val="000000" w:themeColor="text1"/>
        </w:rPr>
        <w:t xml:space="preserve"> entidades financieras, Hacienda Pública, y otras administraciones públicas para el ejercicio de sus respectivas competencias.</w:t>
      </w:r>
      <w:r>
        <w:rPr>
          <w:rFonts w:cs="Arial"/>
          <w:color w:val="000000" w:themeColor="text1"/>
        </w:rPr>
        <w:t xml:space="preserve"> En especial, por aplicación de lo </w:t>
      </w:r>
      <w:r>
        <w:rPr>
          <w:rFonts w:cs="Arial"/>
          <w:color w:val="000000" w:themeColor="text1"/>
        </w:rPr>
        <w:lastRenderedPageBreak/>
        <w:t xml:space="preserve">dispuesto en la Ley general de la Seguridad </w:t>
      </w:r>
      <w:proofErr w:type="gramStart"/>
      <w:r>
        <w:rPr>
          <w:rFonts w:cs="Arial"/>
          <w:color w:val="000000" w:themeColor="text1"/>
        </w:rPr>
        <w:t>Social  (</w:t>
      </w:r>
      <w:proofErr w:type="gramEnd"/>
      <w:r>
        <w:rPr>
          <w:rFonts w:cs="Arial"/>
          <w:color w:val="000000" w:themeColor="text1"/>
        </w:rPr>
        <w:t xml:space="preserve">aprobada mediante el </w:t>
      </w:r>
      <w:r w:rsidRPr="007279EF">
        <w:rPr>
          <w:rFonts w:cs="Arial"/>
          <w:color w:val="000000" w:themeColor="text1"/>
        </w:rPr>
        <w:t>Real Decreto Legislativo 8/2015, de 30 de octubre</w:t>
      </w:r>
      <w:r>
        <w:rPr>
          <w:rFonts w:cs="Arial"/>
          <w:color w:val="000000" w:themeColor="text1"/>
        </w:rPr>
        <w:t xml:space="preserve">) en relación con las Mutuas Colaboradoras con la Seguridad Social.  </w:t>
      </w:r>
    </w:p>
    <w:p w:rsidR="000D066B" w:rsidRDefault="000D066B" w:rsidP="000D066B">
      <w:pPr>
        <w:spacing w:after="0"/>
        <w:ind w:left="567" w:right="566"/>
        <w:rPr>
          <w:rFonts w:cs="Arial"/>
          <w:color w:val="000000" w:themeColor="text1"/>
        </w:rPr>
      </w:pPr>
    </w:p>
    <w:p w:rsidR="000D066B" w:rsidRPr="00830829" w:rsidRDefault="000D066B" w:rsidP="000D066B">
      <w:pPr>
        <w:spacing w:after="0"/>
        <w:ind w:left="708" w:right="566"/>
        <w:rPr>
          <w:rFonts w:cs="Arial"/>
          <w:color w:val="000000" w:themeColor="text1"/>
        </w:rPr>
      </w:pPr>
      <w:r>
        <w:rPr>
          <w:rFonts w:cs="Arial"/>
          <w:color w:val="000000" w:themeColor="text1"/>
        </w:rPr>
        <w:t xml:space="preserve">Asimismo, se </w:t>
      </w:r>
      <w:r w:rsidRPr="00C87A45">
        <w:rPr>
          <w:rFonts w:cs="Arial"/>
          <w:color w:val="000000" w:themeColor="text1"/>
        </w:rPr>
        <w:t>informa</w:t>
      </w:r>
      <w:r>
        <w:rPr>
          <w:rFonts w:cs="Arial"/>
          <w:color w:val="000000" w:themeColor="text1"/>
        </w:rPr>
        <w:t xml:space="preserve"> de la </w:t>
      </w:r>
      <w:r w:rsidRPr="00C87A45">
        <w:rPr>
          <w:rFonts w:cs="Arial"/>
          <w:color w:val="000000" w:themeColor="text1"/>
        </w:rPr>
        <w:t>existencia de Encargados de</w:t>
      </w:r>
      <w:r>
        <w:rPr>
          <w:rFonts w:cs="Arial"/>
          <w:color w:val="000000" w:themeColor="text1"/>
        </w:rPr>
        <w:t xml:space="preserve"> </w:t>
      </w:r>
      <w:r w:rsidRPr="00C87A45">
        <w:rPr>
          <w:rFonts w:cs="Arial"/>
          <w:color w:val="000000" w:themeColor="text1"/>
        </w:rPr>
        <w:t>Tratamiento, cuya legitimidad del tratamiento es la ejecución del contrato del encargo</w:t>
      </w:r>
      <w:r>
        <w:rPr>
          <w:rFonts w:cs="Arial"/>
          <w:color w:val="000000" w:themeColor="text1"/>
        </w:rPr>
        <w:t xml:space="preserve"> con el que hacer posibles las tareas de contratación por la Mutua</w:t>
      </w:r>
      <w:r w:rsidRPr="00C87A45">
        <w:rPr>
          <w:rFonts w:cs="Arial"/>
          <w:color w:val="000000" w:themeColor="text1"/>
        </w:rPr>
        <w:t>,</w:t>
      </w:r>
      <w:r>
        <w:rPr>
          <w:rFonts w:cs="Arial"/>
          <w:color w:val="000000" w:themeColor="text1"/>
        </w:rPr>
        <w:t xml:space="preserve"> sin que en la actualidad </w:t>
      </w:r>
      <w:r w:rsidRPr="00C87A45">
        <w:rPr>
          <w:rFonts w:cs="Arial"/>
          <w:color w:val="000000" w:themeColor="text1"/>
        </w:rPr>
        <w:t>impliquen transferencias a terceros países</w:t>
      </w:r>
      <w:r>
        <w:rPr>
          <w:rFonts w:cs="Arial"/>
          <w:color w:val="000000" w:themeColor="text1"/>
        </w:rPr>
        <w:t xml:space="preserve">. Caso de existir en el futuro, </w:t>
      </w:r>
      <w:r w:rsidRPr="00C87A45">
        <w:rPr>
          <w:rFonts w:cs="Arial"/>
          <w:color w:val="000000" w:themeColor="text1"/>
        </w:rPr>
        <w:t>se informar</w:t>
      </w:r>
      <w:r>
        <w:rPr>
          <w:rFonts w:cs="Arial"/>
          <w:color w:val="000000" w:themeColor="text1"/>
        </w:rPr>
        <w:t>á</w:t>
      </w:r>
      <w:r w:rsidRPr="00C87A45">
        <w:rPr>
          <w:rFonts w:cs="Arial"/>
          <w:color w:val="000000" w:themeColor="text1"/>
        </w:rPr>
        <w:t xml:space="preserve"> a los interesados, además, de las condiciones que</w:t>
      </w:r>
      <w:r>
        <w:rPr>
          <w:rFonts w:cs="Arial"/>
          <w:color w:val="000000" w:themeColor="text1"/>
        </w:rPr>
        <w:t xml:space="preserve"> </w:t>
      </w:r>
      <w:r w:rsidRPr="00C87A45">
        <w:rPr>
          <w:rFonts w:cs="Arial"/>
          <w:color w:val="000000" w:themeColor="text1"/>
        </w:rPr>
        <w:t>afectan a la transferencia, en particular, la existencia o ausencia de una decisión de</w:t>
      </w:r>
      <w:r>
        <w:rPr>
          <w:rFonts w:cs="Arial"/>
          <w:color w:val="000000" w:themeColor="text1"/>
        </w:rPr>
        <w:t xml:space="preserve"> </w:t>
      </w:r>
      <w:r w:rsidRPr="00C87A45">
        <w:rPr>
          <w:rFonts w:cs="Arial"/>
          <w:color w:val="000000" w:themeColor="text1"/>
        </w:rPr>
        <w:t>adecuación de la Comisión respecto del tercer país u organización internacional.</w:t>
      </w:r>
    </w:p>
    <w:p w:rsidR="000D066B" w:rsidRDefault="000D066B" w:rsidP="000D066B">
      <w:pPr>
        <w:spacing w:after="0"/>
        <w:ind w:left="567" w:right="566"/>
        <w:rPr>
          <w:rFonts w:cs="Arial"/>
          <w:color w:val="000000" w:themeColor="text1"/>
        </w:rPr>
      </w:pPr>
    </w:p>
    <w:p w:rsidR="000D066B" w:rsidRPr="00830829" w:rsidRDefault="000D066B" w:rsidP="000D066B">
      <w:pPr>
        <w:spacing w:after="0"/>
        <w:ind w:left="708" w:right="566"/>
        <w:rPr>
          <w:rFonts w:cs="Arial"/>
          <w:color w:val="000000" w:themeColor="text1"/>
        </w:rPr>
      </w:pPr>
      <w:r>
        <w:rPr>
          <w:rFonts w:cs="Arial"/>
          <w:color w:val="000000" w:themeColor="text1"/>
        </w:rPr>
        <w:t>e</w:t>
      </w:r>
      <w:proofErr w:type="gramStart"/>
      <w:r>
        <w:rPr>
          <w:rFonts w:cs="Arial"/>
          <w:color w:val="000000" w:themeColor="text1"/>
        </w:rPr>
        <w:t>).-</w:t>
      </w:r>
      <w:proofErr w:type="gramEnd"/>
      <w:r>
        <w:rPr>
          <w:rFonts w:cs="Arial"/>
          <w:color w:val="000000" w:themeColor="text1"/>
        </w:rPr>
        <w:t xml:space="preserve"> Que el</w:t>
      </w:r>
      <w:r w:rsidRPr="003A55CC">
        <w:rPr>
          <w:rFonts w:cs="Arial"/>
          <w:color w:val="000000" w:themeColor="text1"/>
        </w:rPr>
        <w:t xml:space="preserve"> plazo durante el cual se conservarán los datos personales indicados anteriormente serán los establecidos por la normativa vigente en materia de contratación del sector público y </w:t>
      </w:r>
      <w:r>
        <w:rPr>
          <w:rFonts w:cs="Arial"/>
          <w:color w:val="000000" w:themeColor="text1"/>
        </w:rPr>
        <w:t xml:space="preserve">el </w:t>
      </w:r>
      <w:r w:rsidRPr="003A55CC">
        <w:rPr>
          <w:rFonts w:cs="Arial"/>
          <w:color w:val="000000" w:themeColor="text1"/>
        </w:rPr>
        <w:t>que sea precis</w:t>
      </w:r>
      <w:r>
        <w:rPr>
          <w:rFonts w:cs="Arial"/>
          <w:color w:val="000000" w:themeColor="text1"/>
        </w:rPr>
        <w:t>o</w:t>
      </w:r>
      <w:r w:rsidRPr="003A55CC">
        <w:rPr>
          <w:rFonts w:cs="Arial"/>
          <w:color w:val="000000" w:themeColor="text1"/>
        </w:rPr>
        <w:t xml:space="preserve"> para acreditar el cumplimiento de la misma ante los propios licitadores o ante terceros ajenos a la licitación respecto a los cuales la ley ampare el acceso a dichos datos.</w:t>
      </w:r>
      <w:r>
        <w:rPr>
          <w:rFonts w:cs="Arial"/>
          <w:color w:val="000000" w:themeColor="text1"/>
        </w:rPr>
        <w:t xml:space="preserve">       </w:t>
      </w:r>
    </w:p>
    <w:p w:rsidR="000D066B" w:rsidRDefault="000D066B" w:rsidP="000D066B">
      <w:pPr>
        <w:spacing w:after="0"/>
        <w:ind w:left="567" w:right="566"/>
        <w:rPr>
          <w:rFonts w:cs="Arial"/>
          <w:color w:val="000000" w:themeColor="text1"/>
        </w:rPr>
      </w:pPr>
    </w:p>
    <w:p w:rsidR="000D066B" w:rsidRPr="00EE50F0" w:rsidRDefault="000D066B" w:rsidP="000D066B">
      <w:pPr>
        <w:spacing w:after="0"/>
        <w:ind w:left="708" w:right="566"/>
        <w:rPr>
          <w:rFonts w:cs="Arial"/>
          <w:color w:val="000000" w:themeColor="text1"/>
        </w:rPr>
      </w:pPr>
      <w:r>
        <w:rPr>
          <w:rFonts w:cs="Arial"/>
          <w:color w:val="000000" w:themeColor="text1"/>
        </w:rPr>
        <w:t>f</w:t>
      </w:r>
      <w:proofErr w:type="gramStart"/>
      <w:r>
        <w:rPr>
          <w:rFonts w:cs="Arial"/>
          <w:color w:val="000000" w:themeColor="text1"/>
        </w:rPr>
        <w:t>).-</w:t>
      </w:r>
      <w:proofErr w:type="gramEnd"/>
      <w:r>
        <w:rPr>
          <w:rFonts w:cs="Arial"/>
          <w:color w:val="000000" w:themeColor="text1"/>
        </w:rPr>
        <w:t xml:space="preserve"> Que </w:t>
      </w:r>
      <w:r w:rsidRPr="00EE50F0">
        <w:rPr>
          <w:rFonts w:cs="Arial"/>
          <w:color w:val="000000" w:themeColor="text1"/>
        </w:rPr>
        <w:t xml:space="preserve">la Mutua </w:t>
      </w:r>
      <w:r>
        <w:rPr>
          <w:rFonts w:cs="Arial"/>
          <w:color w:val="000000" w:themeColor="text1"/>
        </w:rPr>
        <w:t xml:space="preserve">en su  </w:t>
      </w:r>
      <w:r w:rsidRPr="00EE50F0">
        <w:rPr>
          <w:rFonts w:cs="Arial"/>
          <w:color w:val="000000" w:themeColor="text1"/>
        </w:rPr>
        <w:t xml:space="preserve">página web puede consultarse información </w:t>
      </w:r>
      <w:r>
        <w:rPr>
          <w:rFonts w:cs="Arial"/>
          <w:color w:val="000000" w:themeColor="text1"/>
        </w:rPr>
        <w:t xml:space="preserve">sobre la política de privacidad adoptada y en la que irá </w:t>
      </w:r>
      <w:r w:rsidRPr="00EE50F0">
        <w:rPr>
          <w:rFonts w:cs="Arial"/>
          <w:color w:val="000000" w:themeColor="text1"/>
        </w:rPr>
        <w:t>detalla</w:t>
      </w:r>
      <w:r>
        <w:rPr>
          <w:rFonts w:cs="Arial"/>
          <w:color w:val="000000" w:themeColor="text1"/>
        </w:rPr>
        <w:t>ndo</w:t>
      </w:r>
      <w:r w:rsidRPr="00EE50F0">
        <w:rPr>
          <w:rFonts w:cs="Arial"/>
          <w:color w:val="000000" w:themeColor="text1"/>
        </w:rPr>
        <w:t xml:space="preserve"> </w:t>
      </w:r>
      <w:r>
        <w:rPr>
          <w:rFonts w:cs="Arial"/>
          <w:color w:val="000000" w:themeColor="text1"/>
        </w:rPr>
        <w:t xml:space="preserve">cualquier información complementaria en materia de </w:t>
      </w:r>
      <w:r w:rsidRPr="00EE50F0">
        <w:rPr>
          <w:rFonts w:cs="Arial"/>
          <w:color w:val="000000" w:themeColor="text1"/>
        </w:rPr>
        <w:t>Protección de Datos:</w:t>
      </w:r>
    </w:p>
    <w:p w:rsidR="000D066B" w:rsidRDefault="000D066B" w:rsidP="000D066B">
      <w:pPr>
        <w:spacing w:after="0"/>
        <w:ind w:left="567" w:right="566"/>
        <w:jc w:val="center"/>
        <w:rPr>
          <w:rStyle w:val="Hipervnculo"/>
        </w:rPr>
      </w:pPr>
      <w:r w:rsidRPr="005D280A">
        <w:rPr>
          <w:rStyle w:val="Hipervnculo"/>
        </w:rPr>
        <w:t xml:space="preserve"> https://www.mc-mutual.com </w:t>
      </w:r>
    </w:p>
    <w:p w:rsidR="000D066B" w:rsidRPr="005D280A" w:rsidRDefault="000D066B" w:rsidP="000D066B">
      <w:pPr>
        <w:spacing w:after="0"/>
        <w:ind w:left="567" w:right="566"/>
        <w:jc w:val="center"/>
        <w:rPr>
          <w:rStyle w:val="Hipervnculo"/>
        </w:rPr>
      </w:pPr>
    </w:p>
    <w:p w:rsidR="000D066B" w:rsidRDefault="000D066B" w:rsidP="000D066B">
      <w:pPr>
        <w:spacing w:after="0"/>
        <w:ind w:left="567" w:hanging="567"/>
        <w:rPr>
          <w:rFonts w:cs="Arial"/>
          <w:b/>
        </w:rPr>
      </w:pPr>
      <w:r w:rsidRPr="002E0653">
        <w:rPr>
          <w:rFonts w:cs="Arial"/>
          <w:b/>
        </w:rPr>
        <w:t>25.</w:t>
      </w:r>
      <w:r>
        <w:rPr>
          <w:rFonts w:cs="Arial"/>
          <w:b/>
        </w:rPr>
        <w:t>2</w:t>
      </w:r>
      <w:r w:rsidRPr="002E0653">
        <w:rPr>
          <w:rFonts w:cs="Arial"/>
          <w:b/>
        </w:rPr>
        <w:t xml:space="preserve">.- En relación con </w:t>
      </w:r>
      <w:proofErr w:type="gramStart"/>
      <w:r w:rsidRPr="002E0653">
        <w:rPr>
          <w:rFonts w:cs="Arial"/>
          <w:b/>
        </w:rPr>
        <w:t>terceros.-</w:t>
      </w:r>
      <w:proofErr w:type="gramEnd"/>
      <w:r w:rsidRPr="002E0653">
        <w:rPr>
          <w:rFonts w:cs="Arial"/>
          <w:b/>
        </w:rPr>
        <w:t xml:space="preserve"> </w:t>
      </w:r>
    </w:p>
    <w:p w:rsidR="000D066B" w:rsidRPr="002E0653" w:rsidRDefault="000D066B" w:rsidP="000D066B">
      <w:pPr>
        <w:spacing w:after="0"/>
        <w:ind w:left="284"/>
        <w:rPr>
          <w:rFonts w:cs="Arial"/>
          <w:b/>
        </w:rPr>
      </w:pPr>
    </w:p>
    <w:p w:rsidR="000D066B" w:rsidRPr="00A92C7A" w:rsidRDefault="000D066B" w:rsidP="000D066B">
      <w:pPr>
        <w:spacing w:after="0"/>
        <w:ind w:left="567"/>
        <w:rPr>
          <w:rFonts w:cs="Arial"/>
          <w:color w:val="000000" w:themeColor="text1"/>
        </w:rPr>
      </w:pPr>
      <w:r w:rsidRPr="00A92C7A">
        <w:rPr>
          <w:rFonts w:cs="Arial"/>
          <w:color w:val="000000" w:themeColor="text1"/>
        </w:rPr>
        <w:t>De conformidad con la Disposición adicional vigésima quinta de la Ley 9/2017, de 8 de noviembre, de Contratos del Sector Público, los contratos que impliquen el tratamiento de datos de carácter personal deberán respetar en su integridad la Ley Orgánica 15/1999, de 13 de diciembre, de Protección de Datos de Carácter Personal, y su normativa de desarrollo, así como el Reglamento (UE) 2016/679 del Parlamento Europeo y del Consejo, de 27 de abril de 2016.</w:t>
      </w:r>
    </w:p>
    <w:p w:rsidR="000D066B" w:rsidRPr="00A92C7A" w:rsidRDefault="000D066B" w:rsidP="000D066B">
      <w:pPr>
        <w:spacing w:after="0"/>
        <w:ind w:left="284"/>
        <w:rPr>
          <w:rFonts w:cs="Arial"/>
          <w:color w:val="000000" w:themeColor="text1"/>
        </w:rPr>
      </w:pPr>
    </w:p>
    <w:p w:rsidR="000D066B" w:rsidRPr="00A92C7A" w:rsidRDefault="000D066B" w:rsidP="000D066B">
      <w:pPr>
        <w:spacing w:after="0"/>
        <w:ind w:left="567"/>
        <w:rPr>
          <w:rFonts w:cs="Arial"/>
          <w:color w:val="000000" w:themeColor="text1"/>
        </w:rPr>
      </w:pPr>
      <w:r w:rsidRPr="00A92C7A">
        <w:rPr>
          <w:rFonts w:cs="Arial"/>
          <w:color w:val="000000" w:themeColor="text1"/>
        </w:rPr>
        <w:lastRenderedPageBreak/>
        <w:t xml:space="preserve">En el caso que la presente contratación implique el acceso del proveedor a datos de carácter personal de cuyo tratamiento sea responsable la Mutua como entidad contratante, aquel tendrá la consideración de encargado del tratamiento. En este supuesto, el acceso a esos datos no se considerará comunicación de datos, cuando se cumpla lo previsto en el artículo 12.2 y 3 de la Ley Orgánica 15/1999, de 13 de diciembre y lo dispuesto en los artículos 28 y 29 del </w:t>
      </w:r>
      <w:r w:rsidRPr="00481046">
        <w:rPr>
          <w:rFonts w:cs="Arial"/>
          <w:color w:val="000000" w:themeColor="text1"/>
        </w:rPr>
        <w:t>Reglamento (U</w:t>
      </w:r>
      <w:r>
        <w:rPr>
          <w:rFonts w:cs="Arial"/>
          <w:color w:val="000000" w:themeColor="text1"/>
        </w:rPr>
        <w:t>E</w:t>
      </w:r>
      <w:r w:rsidRPr="00481046">
        <w:rPr>
          <w:rFonts w:cs="Arial"/>
          <w:color w:val="000000" w:themeColor="text1"/>
        </w:rPr>
        <w:t xml:space="preserve">) 2016/679 </w:t>
      </w:r>
      <w:r>
        <w:rPr>
          <w:rFonts w:cs="Arial"/>
          <w:color w:val="000000" w:themeColor="text1"/>
        </w:rPr>
        <w:t>d</w:t>
      </w:r>
      <w:r w:rsidRPr="00481046">
        <w:rPr>
          <w:rFonts w:cs="Arial"/>
          <w:color w:val="000000" w:themeColor="text1"/>
        </w:rPr>
        <w:t xml:space="preserve">el Parlamento Europeo </w:t>
      </w:r>
      <w:r>
        <w:rPr>
          <w:rFonts w:cs="Arial"/>
          <w:color w:val="000000" w:themeColor="text1"/>
        </w:rPr>
        <w:t>y</w:t>
      </w:r>
      <w:r w:rsidRPr="00481046">
        <w:rPr>
          <w:rFonts w:cs="Arial"/>
          <w:color w:val="000000" w:themeColor="text1"/>
        </w:rPr>
        <w:t xml:space="preserve"> </w:t>
      </w:r>
      <w:r>
        <w:rPr>
          <w:rFonts w:cs="Arial"/>
          <w:color w:val="000000" w:themeColor="text1"/>
        </w:rPr>
        <w:t>de</w:t>
      </w:r>
      <w:r w:rsidRPr="00481046">
        <w:rPr>
          <w:rFonts w:cs="Arial"/>
          <w:color w:val="000000" w:themeColor="text1"/>
        </w:rPr>
        <w:t>l Consejo</w:t>
      </w:r>
      <w:r>
        <w:rPr>
          <w:rFonts w:cs="Arial"/>
          <w:color w:val="000000" w:themeColor="text1"/>
        </w:rPr>
        <w:t xml:space="preserve">, </w:t>
      </w:r>
      <w:r w:rsidRPr="00481046">
        <w:rPr>
          <w:rFonts w:cs="Arial"/>
          <w:color w:val="000000" w:themeColor="text1"/>
        </w:rPr>
        <w:t>de 27 de abril de 2016</w:t>
      </w:r>
      <w:r w:rsidRPr="00A92C7A">
        <w:rPr>
          <w:rFonts w:cs="Arial"/>
          <w:color w:val="000000" w:themeColor="text1"/>
        </w:rPr>
        <w:t xml:space="preserve">. </w:t>
      </w:r>
    </w:p>
    <w:p w:rsidR="000D066B" w:rsidRPr="00A92C7A" w:rsidRDefault="000D066B" w:rsidP="000D066B">
      <w:pPr>
        <w:spacing w:after="0"/>
        <w:ind w:left="284"/>
        <w:rPr>
          <w:rFonts w:cs="Arial"/>
          <w:color w:val="000000" w:themeColor="text1"/>
        </w:rPr>
      </w:pPr>
    </w:p>
    <w:p w:rsidR="000D066B" w:rsidRPr="00A92C7A" w:rsidRDefault="000D066B" w:rsidP="000D066B">
      <w:pPr>
        <w:spacing w:after="0"/>
        <w:ind w:left="567"/>
        <w:rPr>
          <w:rFonts w:cs="Arial"/>
          <w:color w:val="000000" w:themeColor="text1"/>
        </w:rPr>
      </w:pPr>
      <w:r w:rsidRPr="00A92C7A">
        <w:rPr>
          <w:rFonts w:cs="Arial"/>
          <w:color w:val="000000" w:themeColor="text1"/>
        </w:rPr>
        <w:t xml:space="preserve">En todo caso, las previsiones de dichos preceptos normativos deberán constar por escrito (o en alguna otra forma que permita acreditar su celebración y contenido), suscribiéndose junto con la formalización del contrato principal el correspondiente “contrato de encargado del tratamiento”, que se acompaña identificado como </w:t>
      </w:r>
      <w:r>
        <w:rPr>
          <w:rFonts w:cs="Arial"/>
          <w:b/>
          <w:color w:val="000000" w:themeColor="text1"/>
        </w:rPr>
        <w:t>FORMULARIO DOCUMENTO DE CONFIDENCIALIDAD</w:t>
      </w:r>
      <w:r w:rsidRPr="00A92C7A">
        <w:rPr>
          <w:rFonts w:cs="Arial"/>
          <w:color w:val="000000" w:themeColor="text1"/>
        </w:rPr>
        <w:t xml:space="preserve"> </w:t>
      </w:r>
      <w:r>
        <w:rPr>
          <w:rFonts w:cs="Arial"/>
          <w:color w:val="000000" w:themeColor="text1"/>
        </w:rPr>
        <w:t xml:space="preserve">en el que se determinarán </w:t>
      </w:r>
      <w:r w:rsidRPr="00A92C7A">
        <w:rPr>
          <w:rFonts w:cs="Arial"/>
          <w:color w:val="000000" w:themeColor="text1"/>
        </w:rPr>
        <w:t xml:space="preserve">las obligaciones de las partes ante la prestación del servicio de encargo que se acuerda de conformidad con lo previsto en dicha Ley y, en su caso, en la normativa que en el futuro la sustituya y/o la que la desarrolle, y que respetará, en todo caso, el contenido y principios relativos al tratamiento, comprendidos en el </w:t>
      </w:r>
      <w:r w:rsidRPr="00481046">
        <w:rPr>
          <w:rFonts w:cs="Arial"/>
          <w:color w:val="000000" w:themeColor="text1"/>
        </w:rPr>
        <w:t>Reglamento (U</w:t>
      </w:r>
      <w:r>
        <w:rPr>
          <w:rFonts w:cs="Arial"/>
          <w:color w:val="000000" w:themeColor="text1"/>
        </w:rPr>
        <w:t>E</w:t>
      </w:r>
      <w:r w:rsidRPr="00481046">
        <w:rPr>
          <w:rFonts w:cs="Arial"/>
          <w:color w:val="000000" w:themeColor="text1"/>
        </w:rPr>
        <w:t xml:space="preserve">) 2016/679 </w:t>
      </w:r>
      <w:r>
        <w:rPr>
          <w:rFonts w:cs="Arial"/>
          <w:color w:val="000000" w:themeColor="text1"/>
        </w:rPr>
        <w:t>d</w:t>
      </w:r>
      <w:r w:rsidRPr="00481046">
        <w:rPr>
          <w:rFonts w:cs="Arial"/>
          <w:color w:val="000000" w:themeColor="text1"/>
        </w:rPr>
        <w:t xml:space="preserve">el Parlamento Europeo </w:t>
      </w:r>
      <w:r>
        <w:rPr>
          <w:rFonts w:cs="Arial"/>
          <w:color w:val="000000" w:themeColor="text1"/>
        </w:rPr>
        <w:t>y</w:t>
      </w:r>
      <w:r w:rsidRPr="00481046">
        <w:rPr>
          <w:rFonts w:cs="Arial"/>
          <w:color w:val="000000" w:themeColor="text1"/>
        </w:rPr>
        <w:t xml:space="preserve"> </w:t>
      </w:r>
      <w:r>
        <w:rPr>
          <w:rFonts w:cs="Arial"/>
          <w:color w:val="000000" w:themeColor="text1"/>
        </w:rPr>
        <w:t>de</w:t>
      </w:r>
      <w:r w:rsidRPr="00481046">
        <w:rPr>
          <w:rFonts w:cs="Arial"/>
          <w:color w:val="000000" w:themeColor="text1"/>
        </w:rPr>
        <w:t>l Consejo</w:t>
      </w:r>
      <w:r>
        <w:rPr>
          <w:rFonts w:cs="Arial"/>
          <w:color w:val="000000" w:themeColor="text1"/>
        </w:rPr>
        <w:t xml:space="preserve">, </w:t>
      </w:r>
      <w:r w:rsidRPr="00481046">
        <w:rPr>
          <w:rFonts w:cs="Arial"/>
          <w:color w:val="000000" w:themeColor="text1"/>
        </w:rPr>
        <w:t>de 27 de abril de 2016</w:t>
      </w:r>
      <w:r w:rsidRPr="00A92C7A">
        <w:rPr>
          <w:rFonts w:cs="Arial"/>
          <w:color w:val="000000" w:themeColor="text1"/>
        </w:rPr>
        <w:t>.</w:t>
      </w:r>
    </w:p>
    <w:p w:rsidR="000D066B" w:rsidRPr="00A92C7A" w:rsidRDefault="000D066B" w:rsidP="000D066B">
      <w:pPr>
        <w:spacing w:after="0"/>
        <w:ind w:left="284"/>
        <w:rPr>
          <w:rFonts w:cs="Arial"/>
          <w:color w:val="000000" w:themeColor="text1"/>
        </w:rPr>
      </w:pPr>
      <w:r>
        <w:rPr>
          <w:rFonts w:cs="Arial"/>
          <w:color w:val="000000" w:themeColor="text1"/>
        </w:rPr>
        <w:tab/>
      </w:r>
    </w:p>
    <w:p w:rsidR="000D066B" w:rsidRPr="00A92C7A" w:rsidRDefault="000D066B" w:rsidP="000D066B">
      <w:pPr>
        <w:spacing w:after="0"/>
        <w:ind w:left="567"/>
        <w:rPr>
          <w:rFonts w:cs="Arial"/>
          <w:color w:val="000000" w:themeColor="text1"/>
        </w:rPr>
      </w:pPr>
      <w:r w:rsidRPr="00A92C7A">
        <w:rPr>
          <w:rFonts w:cs="Arial"/>
          <w:color w:val="000000" w:themeColor="text1"/>
        </w:rPr>
        <w:t xml:space="preserve">En todo caso, la adhesión del encargado del tratamiento a un código de conducta o a un mecanismo de certificación de los aprobados, respectivamente, en los artículos 40 y 42 del </w:t>
      </w:r>
      <w:r w:rsidRPr="00481046">
        <w:rPr>
          <w:rFonts w:cs="Arial"/>
          <w:color w:val="000000" w:themeColor="text1"/>
        </w:rPr>
        <w:t>Reglamento (U</w:t>
      </w:r>
      <w:r>
        <w:rPr>
          <w:rFonts w:cs="Arial"/>
          <w:color w:val="000000" w:themeColor="text1"/>
        </w:rPr>
        <w:t>E</w:t>
      </w:r>
      <w:r w:rsidRPr="00481046">
        <w:rPr>
          <w:rFonts w:cs="Arial"/>
          <w:color w:val="000000" w:themeColor="text1"/>
        </w:rPr>
        <w:t>) 2016/679</w:t>
      </w:r>
      <w:r>
        <w:rPr>
          <w:rFonts w:cs="Arial"/>
          <w:color w:val="000000" w:themeColor="text1"/>
        </w:rPr>
        <w:t>,</w:t>
      </w:r>
      <w:r w:rsidRPr="00481046">
        <w:rPr>
          <w:rFonts w:cs="Arial"/>
          <w:color w:val="000000" w:themeColor="text1"/>
        </w:rPr>
        <w:t xml:space="preserve"> </w:t>
      </w:r>
      <w:r w:rsidRPr="00A92C7A">
        <w:rPr>
          <w:rFonts w:cs="Arial"/>
          <w:color w:val="000000" w:themeColor="text1"/>
        </w:rPr>
        <w:t>podrán servir de elementos para demostrar la existencia de las garantías suficientes a que se refieren los apartados 1 y 4 del artículo 28 de dicho Reglamento.</w:t>
      </w:r>
    </w:p>
    <w:p w:rsidR="000D066B" w:rsidRPr="00A92C7A" w:rsidRDefault="000D066B" w:rsidP="000D066B">
      <w:pPr>
        <w:spacing w:after="0"/>
        <w:ind w:left="284"/>
        <w:rPr>
          <w:rFonts w:cs="Arial"/>
          <w:color w:val="000000" w:themeColor="text1"/>
        </w:rPr>
      </w:pPr>
    </w:p>
    <w:p w:rsidR="000D066B" w:rsidRPr="00A92C7A" w:rsidRDefault="000D066B" w:rsidP="000D066B">
      <w:pPr>
        <w:spacing w:after="0"/>
        <w:ind w:left="567"/>
        <w:rPr>
          <w:rFonts w:cs="Arial"/>
          <w:color w:val="000000" w:themeColor="text1"/>
        </w:rPr>
      </w:pPr>
      <w:r w:rsidRPr="00A92C7A">
        <w:rPr>
          <w:rFonts w:cs="Arial"/>
          <w:color w:val="000000" w:themeColor="text1"/>
        </w:rPr>
        <w:t xml:space="preserve">Los encargados del tratamiento, con anterioridad al proceso de recogida de los datos de carácter personal que pudieran ser necesarios para la ejecución del contrato, estarán obligados a informar a los interesados sobre la realización del tratamiento de sus datos personales en los términos señalados en el artículo 5 de la Ley 15/1999 y a recabar de los mismos las autorizaciones y consentimientos necesarios para dicho tratamiento en los términos establecidos en el artículo 6 de la LOPD y en el </w:t>
      </w:r>
      <w:r w:rsidRPr="00481046">
        <w:rPr>
          <w:rFonts w:cs="Arial"/>
          <w:color w:val="000000" w:themeColor="text1"/>
        </w:rPr>
        <w:t>Reglamento (U</w:t>
      </w:r>
      <w:r>
        <w:rPr>
          <w:rFonts w:cs="Arial"/>
          <w:color w:val="000000" w:themeColor="text1"/>
        </w:rPr>
        <w:t>E</w:t>
      </w:r>
      <w:r w:rsidRPr="00481046">
        <w:rPr>
          <w:rFonts w:cs="Arial"/>
          <w:color w:val="000000" w:themeColor="text1"/>
        </w:rPr>
        <w:t>) 2016/679</w:t>
      </w:r>
      <w:r w:rsidRPr="00A92C7A">
        <w:rPr>
          <w:rFonts w:cs="Arial"/>
          <w:color w:val="000000" w:themeColor="text1"/>
        </w:rPr>
        <w:t xml:space="preserve">. </w:t>
      </w:r>
    </w:p>
    <w:p w:rsidR="000D066B" w:rsidRDefault="000D066B" w:rsidP="000D066B">
      <w:pPr>
        <w:spacing w:after="0"/>
        <w:ind w:left="567"/>
        <w:rPr>
          <w:rFonts w:cs="Arial"/>
          <w:b/>
        </w:rPr>
      </w:pPr>
    </w:p>
    <w:p w:rsidR="000D066B" w:rsidRPr="001B1BC6" w:rsidRDefault="000D066B" w:rsidP="000D066B">
      <w:pPr>
        <w:spacing w:after="0"/>
        <w:ind w:left="567" w:hanging="567"/>
        <w:rPr>
          <w:rFonts w:cs="Arial"/>
          <w:b/>
        </w:rPr>
      </w:pPr>
      <w:r w:rsidRPr="001B1BC6">
        <w:rPr>
          <w:rFonts w:cs="Arial"/>
          <w:b/>
        </w:rPr>
        <w:t xml:space="preserve">25.3.- </w:t>
      </w:r>
      <w:proofErr w:type="gramStart"/>
      <w:r w:rsidRPr="001B1BC6">
        <w:rPr>
          <w:rFonts w:cs="Arial"/>
          <w:b/>
        </w:rPr>
        <w:t>Delegado</w:t>
      </w:r>
      <w:proofErr w:type="gramEnd"/>
      <w:r w:rsidRPr="001B1BC6">
        <w:rPr>
          <w:rFonts w:cs="Arial"/>
          <w:b/>
        </w:rPr>
        <w:t xml:space="preserve"> de protección de datos.</w:t>
      </w:r>
    </w:p>
    <w:p w:rsidR="000D066B" w:rsidRPr="001B1BC6" w:rsidRDefault="000D066B" w:rsidP="000D066B">
      <w:pPr>
        <w:spacing w:after="0"/>
        <w:ind w:left="567"/>
        <w:rPr>
          <w:rFonts w:cs="Arial"/>
        </w:rPr>
      </w:pPr>
      <w:r w:rsidRPr="001B1BC6">
        <w:rPr>
          <w:rFonts w:cs="Arial"/>
        </w:rPr>
        <w:t xml:space="preserve"> </w:t>
      </w:r>
      <w:r w:rsidRPr="001B1BC6">
        <w:rPr>
          <w:rFonts w:cs="Arial"/>
        </w:rPr>
        <w:tab/>
      </w:r>
    </w:p>
    <w:p w:rsidR="000D066B" w:rsidRPr="00A92C7A" w:rsidRDefault="000D066B" w:rsidP="000D066B">
      <w:pPr>
        <w:spacing w:after="0"/>
        <w:ind w:left="567"/>
        <w:rPr>
          <w:rFonts w:cs="Arial"/>
          <w:color w:val="000000" w:themeColor="text1"/>
        </w:rPr>
      </w:pPr>
      <w:r w:rsidRPr="00A92C7A">
        <w:rPr>
          <w:rFonts w:cs="Arial"/>
          <w:color w:val="000000" w:themeColor="text1"/>
        </w:rPr>
        <w:lastRenderedPageBreak/>
        <w:t>MC MUTUAL, en su condición de Mutua Colaboradora con la Seguridad Social y, en especial, en atención a la actividad de colaboración en la gestión de la Seguridad Social que desempeña, ha designado un “delegado de protección de datos” sometido al régimen establecido en el Reglamento (UE) 2016/679 y demás normativa conexa en dicha materia y cuya identidad ha sido comunicada a la Agencia Española de Protección de Datos, pudiendo comunicarse con quien ostente dicha condición mediante la dirección postal y de correo electrónico que se detallan a continuación:</w:t>
      </w:r>
    </w:p>
    <w:p w:rsidR="000D066B" w:rsidRDefault="000D066B" w:rsidP="000D066B">
      <w:pPr>
        <w:spacing w:after="0"/>
        <w:ind w:left="567"/>
        <w:rPr>
          <w:rFonts w:cs="Arial"/>
        </w:rPr>
      </w:pPr>
    </w:p>
    <w:p w:rsidR="000D066B" w:rsidRPr="001B1BC6" w:rsidRDefault="000D066B" w:rsidP="00C316C8">
      <w:pPr>
        <w:pStyle w:val="Prrafodelista"/>
        <w:numPr>
          <w:ilvl w:val="0"/>
          <w:numId w:val="33"/>
        </w:numPr>
        <w:spacing w:after="0" w:line="360" w:lineRule="auto"/>
        <w:jc w:val="both"/>
        <w:rPr>
          <w:rFonts w:ascii="Arial" w:hAnsi="Arial" w:cs="Arial"/>
        </w:rPr>
      </w:pPr>
      <w:r w:rsidRPr="001B1BC6">
        <w:rPr>
          <w:rFonts w:ascii="Arial" w:hAnsi="Arial" w:cs="Arial"/>
        </w:rPr>
        <w:t>Dirección postal: Av./Josep Tarradellas 14-18 (08029-Barcelona).</w:t>
      </w:r>
    </w:p>
    <w:p w:rsidR="000D066B" w:rsidRPr="001B1BC6" w:rsidRDefault="000D066B" w:rsidP="00C316C8">
      <w:pPr>
        <w:pStyle w:val="Prrafodelista"/>
        <w:numPr>
          <w:ilvl w:val="0"/>
          <w:numId w:val="33"/>
        </w:numPr>
        <w:spacing w:after="0" w:line="360" w:lineRule="auto"/>
        <w:jc w:val="both"/>
        <w:rPr>
          <w:rFonts w:ascii="Arial" w:hAnsi="Arial" w:cs="Arial"/>
        </w:rPr>
      </w:pPr>
      <w:r w:rsidRPr="001B1BC6">
        <w:rPr>
          <w:rFonts w:ascii="Arial" w:hAnsi="Arial" w:cs="Arial"/>
        </w:rPr>
        <w:t>Dirección electrónica:</w:t>
      </w:r>
      <w:r>
        <w:rPr>
          <w:rFonts w:ascii="Arial" w:hAnsi="Arial" w:cs="Arial"/>
        </w:rPr>
        <w:t xml:space="preserve"> dpd</w:t>
      </w:r>
      <w:r w:rsidRPr="001B1BC6">
        <w:rPr>
          <w:rFonts w:ascii="Arial" w:hAnsi="Arial" w:cs="Arial"/>
        </w:rPr>
        <w:t>@</w:t>
      </w:r>
      <w:r>
        <w:rPr>
          <w:rFonts w:ascii="Arial" w:hAnsi="Arial" w:cs="Arial"/>
        </w:rPr>
        <w:t>mc-mutual.</w:t>
      </w:r>
      <w:r w:rsidRPr="001B1BC6">
        <w:rPr>
          <w:rFonts w:ascii="Arial" w:hAnsi="Arial" w:cs="Arial"/>
        </w:rPr>
        <w:t>com</w:t>
      </w:r>
    </w:p>
    <w:p w:rsidR="000D066B" w:rsidRPr="00373262" w:rsidRDefault="000D066B" w:rsidP="000D066B">
      <w:pPr>
        <w:spacing w:after="0"/>
        <w:ind w:left="567" w:hanging="567"/>
        <w:rPr>
          <w:rFonts w:cs="Arial"/>
          <w:b/>
        </w:rPr>
      </w:pPr>
      <w:r w:rsidRPr="00373262">
        <w:rPr>
          <w:rFonts w:cs="Arial"/>
          <w:b/>
        </w:rPr>
        <w:t xml:space="preserve">25.4.-Confidencialidad con respecto a la Mutua. </w:t>
      </w:r>
    </w:p>
    <w:p w:rsidR="000D066B" w:rsidRPr="001B1BC6" w:rsidRDefault="000D066B" w:rsidP="000D066B">
      <w:pPr>
        <w:spacing w:after="0"/>
        <w:ind w:left="567"/>
        <w:rPr>
          <w:rFonts w:cs="Arial"/>
        </w:rPr>
      </w:pPr>
    </w:p>
    <w:p w:rsidR="000D066B" w:rsidRPr="00BC334D" w:rsidRDefault="000D066B" w:rsidP="000D066B">
      <w:pPr>
        <w:overflowPunct w:val="0"/>
        <w:autoSpaceDE w:val="0"/>
        <w:autoSpaceDN w:val="0"/>
        <w:adjustRightInd w:val="0"/>
        <w:spacing w:after="0"/>
        <w:ind w:left="709"/>
        <w:textAlignment w:val="baseline"/>
        <w:rPr>
          <w:rFonts w:cs="Arial"/>
          <w:color w:val="000080"/>
          <w:szCs w:val="22"/>
        </w:rPr>
      </w:pPr>
      <w:r>
        <w:rPr>
          <w:rFonts w:cs="Arial"/>
          <w:color w:val="000000" w:themeColor="text1"/>
        </w:rPr>
        <w:t>E</w:t>
      </w:r>
      <w:r w:rsidRPr="00334DEF">
        <w:rPr>
          <w:rFonts w:cs="Arial"/>
          <w:color w:val="000000" w:themeColor="text1"/>
        </w:rPr>
        <w:t>n aplicación de lo dispuesto en el artículo 133</w:t>
      </w:r>
      <w:r>
        <w:rPr>
          <w:rFonts w:cs="Arial"/>
          <w:color w:val="000000" w:themeColor="text1"/>
        </w:rPr>
        <w:t xml:space="preserve"> de la Ley 9/2017,</w:t>
      </w:r>
      <w:r w:rsidRPr="00334DEF">
        <w:rPr>
          <w:rFonts w:cs="Arial"/>
          <w:color w:val="000000" w:themeColor="text1"/>
        </w:rPr>
        <w:t xml:space="preserve"> de 8 de noviembre, de Contratos del Sector Público</w:t>
      </w:r>
      <w:r>
        <w:rPr>
          <w:rFonts w:cs="Arial"/>
          <w:color w:val="000000" w:themeColor="text1"/>
        </w:rPr>
        <w:t>, e</w:t>
      </w:r>
      <w:r w:rsidRPr="00334DEF">
        <w:rPr>
          <w:rFonts w:cs="Arial"/>
          <w:color w:val="000000" w:themeColor="text1"/>
        </w:rPr>
        <w:t xml:space="preserve">l </w:t>
      </w:r>
      <w:r>
        <w:rPr>
          <w:rFonts w:cs="Arial"/>
          <w:color w:val="000000" w:themeColor="text1"/>
        </w:rPr>
        <w:t xml:space="preserve">proveedor </w:t>
      </w:r>
      <w:r w:rsidRPr="00334DEF">
        <w:rPr>
          <w:rFonts w:cs="Arial"/>
          <w:color w:val="000000" w:themeColor="text1"/>
        </w:rPr>
        <w:t>deberá respetar el carácter confidencial de aquella información a la que tenga acceso con ocasión de la ejecución del contrato a la que se le hubiese dado el referido carácter en los pliegos o en el contrato, o que por su propia naturaleza deba ser tratada como tal. Este deber se mantendrá durante un plazo de veinte años desde el conocimiento de esa información.</w:t>
      </w:r>
    </w:p>
    <w:p w:rsidR="000D066B" w:rsidRPr="00BC334D" w:rsidRDefault="000D066B" w:rsidP="000D066B">
      <w:pPr>
        <w:overflowPunct w:val="0"/>
        <w:autoSpaceDE w:val="0"/>
        <w:autoSpaceDN w:val="0"/>
        <w:adjustRightInd w:val="0"/>
        <w:spacing w:after="0"/>
        <w:ind w:left="1440" w:hanging="480"/>
        <w:textAlignment w:val="baseline"/>
        <w:rPr>
          <w:rFonts w:cs="Arial"/>
          <w:color w:val="000080"/>
          <w:szCs w:val="22"/>
        </w:rPr>
      </w:pPr>
    </w:p>
    <w:p w:rsidR="000D066B" w:rsidRPr="005E4EC6" w:rsidRDefault="000D066B" w:rsidP="000D066B">
      <w:pPr>
        <w:pStyle w:val="Ttulo1"/>
        <w:numPr>
          <w:ilvl w:val="0"/>
          <w:numId w:val="0"/>
        </w:numPr>
        <w:spacing w:before="0" w:after="0"/>
        <w:rPr>
          <w:rFonts w:cs="Arial"/>
          <w:szCs w:val="22"/>
        </w:rPr>
      </w:pPr>
      <w:bookmarkStart w:id="2274" w:name="_Toc510209179"/>
      <w:bookmarkStart w:id="2275" w:name="_Toc511123629"/>
      <w:bookmarkStart w:id="2276" w:name="_Toc520188528"/>
      <w:r w:rsidRPr="005E4EC6">
        <w:rPr>
          <w:rFonts w:cs="Arial"/>
          <w:szCs w:val="22"/>
        </w:rPr>
        <w:t>CLÁUSULA 2</w:t>
      </w:r>
      <w:r>
        <w:rPr>
          <w:rFonts w:cs="Arial"/>
          <w:szCs w:val="22"/>
        </w:rPr>
        <w:t>6</w:t>
      </w:r>
      <w:r w:rsidRPr="005E4EC6">
        <w:rPr>
          <w:rFonts w:cs="Arial"/>
          <w:szCs w:val="22"/>
        </w:rPr>
        <w:t>ª.</w:t>
      </w:r>
      <w:proofErr w:type="gramStart"/>
      <w:r w:rsidRPr="005E4EC6">
        <w:rPr>
          <w:rFonts w:cs="Arial"/>
          <w:szCs w:val="22"/>
        </w:rPr>
        <w:t xml:space="preserve">-  </w:t>
      </w:r>
      <w:r w:rsidRPr="0067062A">
        <w:rPr>
          <w:rFonts w:cs="Arial"/>
          <w:szCs w:val="22"/>
          <w:u w:val="single"/>
        </w:rPr>
        <w:t>MODIFICACIONES</w:t>
      </w:r>
      <w:proofErr w:type="gramEnd"/>
      <w:r w:rsidRPr="0067062A">
        <w:rPr>
          <w:rFonts w:cs="Arial"/>
          <w:szCs w:val="22"/>
          <w:u w:val="single"/>
        </w:rPr>
        <w:t xml:space="preserve"> Y VARIACIONES DEL CONTRATO</w:t>
      </w:r>
      <w:bookmarkEnd w:id="2274"/>
      <w:bookmarkEnd w:id="2275"/>
      <w:bookmarkEnd w:id="2276"/>
    </w:p>
    <w:p w:rsidR="000D066B" w:rsidRPr="00BC334D" w:rsidRDefault="000D066B" w:rsidP="000D066B">
      <w:pPr>
        <w:spacing w:after="0"/>
        <w:rPr>
          <w:rFonts w:cs="Arial"/>
          <w:szCs w:val="22"/>
        </w:rPr>
      </w:pPr>
    </w:p>
    <w:p w:rsidR="000D066B" w:rsidRPr="00224804" w:rsidRDefault="000D066B" w:rsidP="000D066B">
      <w:pPr>
        <w:spacing w:after="0"/>
        <w:ind w:left="709"/>
        <w:rPr>
          <w:rFonts w:cs="Arial"/>
        </w:rPr>
      </w:pPr>
      <w:r w:rsidRPr="00224804">
        <w:rPr>
          <w:rFonts w:cs="Arial"/>
        </w:rPr>
        <w:t>Se estará a lo establecido en los artículos 203 y siguientes de la LCSP.</w:t>
      </w:r>
    </w:p>
    <w:p w:rsidR="000D066B" w:rsidRPr="00224804" w:rsidRDefault="000D066B" w:rsidP="000D066B">
      <w:pPr>
        <w:spacing w:after="0"/>
        <w:ind w:left="709"/>
        <w:rPr>
          <w:rFonts w:cs="Arial"/>
        </w:rPr>
      </w:pPr>
    </w:p>
    <w:p w:rsidR="000D066B" w:rsidRPr="00224804" w:rsidRDefault="000D066B" w:rsidP="000D066B">
      <w:pPr>
        <w:spacing w:after="0"/>
        <w:ind w:left="709"/>
        <w:rPr>
          <w:rFonts w:cs="Arial"/>
        </w:rPr>
      </w:pPr>
      <w:r w:rsidRPr="00224804">
        <w:rPr>
          <w:rFonts w:cs="Arial"/>
        </w:rPr>
        <w:t>En cuanto a las modificaciones previstas, se estará a lo dispuesto en el ANEXO K para éstas.</w:t>
      </w:r>
    </w:p>
    <w:p w:rsidR="000D066B" w:rsidRPr="00224804" w:rsidRDefault="000D066B" w:rsidP="000D066B">
      <w:pPr>
        <w:spacing w:after="0"/>
        <w:ind w:left="709"/>
        <w:rPr>
          <w:rFonts w:cs="Arial"/>
        </w:rPr>
      </w:pPr>
    </w:p>
    <w:p w:rsidR="000D066B" w:rsidRPr="00224804" w:rsidRDefault="000D066B" w:rsidP="000D066B">
      <w:pPr>
        <w:spacing w:after="0"/>
        <w:ind w:left="709"/>
        <w:rPr>
          <w:rFonts w:cs="Arial"/>
        </w:rPr>
      </w:pPr>
      <w:r w:rsidRPr="00224804">
        <w:rPr>
          <w:rFonts w:cs="Arial"/>
        </w:rPr>
        <w:t>Y en lo que a las modificaciones no previstas se refiere, serán obligatorias para los contratistas cuando impliquen, aislada o conjuntamente, una alteración en su cuantía que no exceda del 20 por ciento del precio inicial del contrato, IVA excluido.</w:t>
      </w:r>
    </w:p>
    <w:p w:rsidR="000D066B" w:rsidRPr="00BC334D" w:rsidRDefault="000D066B" w:rsidP="000D066B">
      <w:pPr>
        <w:spacing w:after="0"/>
        <w:ind w:left="720" w:hanging="720"/>
        <w:rPr>
          <w:rFonts w:cs="Arial"/>
          <w:szCs w:val="22"/>
        </w:rPr>
      </w:pPr>
      <w:r w:rsidRPr="00BC334D">
        <w:rPr>
          <w:rFonts w:cs="Arial"/>
          <w:szCs w:val="22"/>
        </w:rPr>
        <w:t xml:space="preserve"> </w:t>
      </w:r>
    </w:p>
    <w:p w:rsidR="000D066B" w:rsidRPr="00150AC2" w:rsidRDefault="000D066B" w:rsidP="000D066B">
      <w:pPr>
        <w:pStyle w:val="Ttulo1"/>
        <w:numPr>
          <w:ilvl w:val="0"/>
          <w:numId w:val="0"/>
        </w:numPr>
        <w:spacing w:before="0" w:after="0"/>
        <w:rPr>
          <w:rFonts w:cs="Arial"/>
          <w:szCs w:val="22"/>
        </w:rPr>
      </w:pPr>
      <w:bookmarkStart w:id="2277" w:name="_Toc510209180"/>
      <w:bookmarkStart w:id="2278" w:name="_Toc511123630"/>
      <w:bookmarkStart w:id="2279" w:name="_Toc520188529"/>
      <w:r>
        <w:rPr>
          <w:rFonts w:cs="Arial"/>
          <w:szCs w:val="22"/>
        </w:rPr>
        <w:t>CLÁUSULA 27ª.</w:t>
      </w:r>
      <w:proofErr w:type="gramStart"/>
      <w:r>
        <w:rPr>
          <w:rFonts w:cs="Arial"/>
          <w:szCs w:val="22"/>
        </w:rPr>
        <w:t xml:space="preserve">- </w:t>
      </w:r>
      <w:r w:rsidRPr="00BC334D">
        <w:rPr>
          <w:rFonts w:cs="Arial"/>
          <w:szCs w:val="22"/>
        </w:rPr>
        <w:t xml:space="preserve"> </w:t>
      </w:r>
      <w:r>
        <w:rPr>
          <w:rFonts w:cs="Arial"/>
          <w:szCs w:val="22"/>
          <w:u w:val="single"/>
        </w:rPr>
        <w:t>EXTINCIÓN</w:t>
      </w:r>
      <w:proofErr w:type="gramEnd"/>
      <w:r>
        <w:rPr>
          <w:rFonts w:cs="Arial"/>
          <w:szCs w:val="22"/>
          <w:u w:val="single"/>
        </w:rPr>
        <w:t xml:space="preserve"> DEL CONTRATO</w:t>
      </w:r>
      <w:bookmarkEnd w:id="2277"/>
      <w:bookmarkEnd w:id="2278"/>
      <w:bookmarkEnd w:id="2279"/>
    </w:p>
    <w:p w:rsidR="000D066B" w:rsidRPr="00BC334D" w:rsidRDefault="000D066B" w:rsidP="000D066B">
      <w:pPr>
        <w:spacing w:after="0"/>
        <w:ind w:left="709" w:hanging="709"/>
        <w:rPr>
          <w:rFonts w:cs="Arial"/>
          <w:b/>
          <w:szCs w:val="22"/>
        </w:rPr>
      </w:pPr>
    </w:p>
    <w:p w:rsidR="000D066B" w:rsidRPr="00BC334D" w:rsidRDefault="000D066B" w:rsidP="000D066B">
      <w:pPr>
        <w:spacing w:after="0"/>
        <w:ind w:left="709" w:hanging="709"/>
        <w:rPr>
          <w:rFonts w:cs="Arial"/>
          <w:szCs w:val="22"/>
        </w:rPr>
      </w:pPr>
      <w:r w:rsidRPr="00BC334D">
        <w:rPr>
          <w:rFonts w:cs="Arial"/>
          <w:b/>
          <w:szCs w:val="22"/>
        </w:rPr>
        <w:lastRenderedPageBreak/>
        <w:t>27.1.-</w:t>
      </w:r>
      <w:r w:rsidRPr="00BC334D">
        <w:rPr>
          <w:rFonts w:cs="Arial"/>
          <w:szCs w:val="22"/>
        </w:rPr>
        <w:t xml:space="preserve"> </w:t>
      </w:r>
      <w:r w:rsidRPr="00BC334D">
        <w:rPr>
          <w:rFonts w:cs="Arial"/>
          <w:szCs w:val="22"/>
        </w:rPr>
        <w:tab/>
      </w:r>
      <w:r w:rsidRPr="00224804">
        <w:rPr>
          <w:rFonts w:cs="Arial"/>
        </w:rPr>
        <w:t xml:space="preserve">El contrato se extingue por conclusión o cumplimiento </w:t>
      </w:r>
      <w:proofErr w:type="gramStart"/>
      <w:r w:rsidRPr="00224804">
        <w:rPr>
          <w:rFonts w:cs="Arial"/>
        </w:rPr>
        <w:t>del mismo</w:t>
      </w:r>
      <w:proofErr w:type="gramEnd"/>
      <w:r w:rsidRPr="00224804">
        <w:rPr>
          <w:rFonts w:cs="Arial"/>
        </w:rPr>
        <w:t xml:space="preserve"> y por su resolución, de conformidad con lo dispuesto en el punto 2 de esta cláusula o mediante el plazo de preaviso de 3 meses previsto en la cláusula 5ª de este Pliego.</w:t>
      </w:r>
    </w:p>
    <w:p w:rsidR="000D066B" w:rsidRPr="00BC334D" w:rsidRDefault="000D066B" w:rsidP="000D066B">
      <w:pPr>
        <w:spacing w:after="0"/>
        <w:rPr>
          <w:rFonts w:cs="Arial"/>
          <w:szCs w:val="22"/>
        </w:rPr>
      </w:pPr>
    </w:p>
    <w:p w:rsidR="000D066B" w:rsidRPr="009C0E52" w:rsidRDefault="000D066B" w:rsidP="000D066B">
      <w:pPr>
        <w:spacing w:after="0"/>
        <w:ind w:left="709" w:hanging="710"/>
        <w:rPr>
          <w:rFonts w:cs="Arial"/>
        </w:rPr>
      </w:pPr>
      <w:r>
        <w:rPr>
          <w:rFonts w:cs="Arial"/>
          <w:b/>
        </w:rPr>
        <w:t>27.2.-</w:t>
      </w:r>
      <w:r>
        <w:rPr>
          <w:rFonts w:cs="Arial"/>
          <w:b/>
        </w:rPr>
        <w:tab/>
      </w:r>
      <w:r>
        <w:rPr>
          <w:rFonts w:cs="Arial"/>
        </w:rPr>
        <w:t xml:space="preserve">Son causas de resolución del contrato, además del transcurso del plazo de duración </w:t>
      </w:r>
      <w:proofErr w:type="gramStart"/>
      <w:r>
        <w:rPr>
          <w:rFonts w:cs="Arial"/>
        </w:rPr>
        <w:t>del mismo</w:t>
      </w:r>
      <w:proofErr w:type="gramEnd"/>
      <w:r>
        <w:rPr>
          <w:rFonts w:cs="Arial"/>
        </w:rPr>
        <w:t xml:space="preserve"> o, en su caso, mediante el preaviso previsto para ello:</w:t>
      </w:r>
    </w:p>
    <w:p w:rsidR="000D066B" w:rsidRPr="00BC334D" w:rsidRDefault="000D066B" w:rsidP="000D066B">
      <w:pPr>
        <w:spacing w:after="0"/>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a) La </w:t>
      </w:r>
      <w:r w:rsidRPr="00BC334D">
        <w:rPr>
          <w:rFonts w:cs="Arial"/>
          <w:b/>
          <w:szCs w:val="22"/>
        </w:rPr>
        <w:t>muerte o incapacidad sobrevenida</w:t>
      </w:r>
      <w:r w:rsidRPr="00BC334D">
        <w:rPr>
          <w:rFonts w:cs="Arial"/>
          <w:szCs w:val="22"/>
        </w:rPr>
        <w:t xml:space="preserve"> del contratista individual o la </w:t>
      </w:r>
      <w:r w:rsidRPr="00BC334D">
        <w:rPr>
          <w:rFonts w:cs="Arial"/>
          <w:b/>
          <w:szCs w:val="22"/>
        </w:rPr>
        <w:t>extinción de la personalidad jurídica de la sociedad</w:t>
      </w:r>
      <w:r w:rsidRPr="00BC334D">
        <w:rPr>
          <w:rFonts w:cs="Arial"/>
          <w:szCs w:val="22"/>
        </w:rPr>
        <w:t xml:space="preserve"> contratista, sin perjuicio de lo previsto en el artículo 98 de la LCSP.</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b) La </w:t>
      </w:r>
      <w:r w:rsidRPr="00BC334D">
        <w:rPr>
          <w:rFonts w:cs="Arial"/>
          <w:b/>
          <w:szCs w:val="22"/>
        </w:rPr>
        <w:t>declaración de concurso o la declaración de insolvencia del contratista</w:t>
      </w:r>
      <w:r w:rsidRPr="00BC334D">
        <w:rPr>
          <w:rFonts w:cs="Arial"/>
          <w:szCs w:val="22"/>
        </w:rPr>
        <w:t xml:space="preserve"> en cualquier otro procedimiento. No obstante, mientras no se haya producido la apertura de la fase de liquidación, la Mutua, potestativamente, continuará el contrato si el contratista prestare las garantías suficientes a juicio de aquélla para su ejecución.</w:t>
      </w:r>
      <w:r w:rsidRPr="00BC334D">
        <w:rPr>
          <w:rFonts w:cs="Arial"/>
          <w:szCs w:val="22"/>
        </w:rPr>
        <w:cr/>
      </w:r>
    </w:p>
    <w:p w:rsidR="000D066B" w:rsidRPr="00BC334D" w:rsidRDefault="000D066B" w:rsidP="000D066B">
      <w:pPr>
        <w:spacing w:after="0"/>
        <w:ind w:left="1134" w:right="786"/>
        <w:rPr>
          <w:rFonts w:cs="Arial"/>
          <w:szCs w:val="22"/>
        </w:rPr>
      </w:pPr>
      <w:r w:rsidRPr="00BC334D">
        <w:rPr>
          <w:rFonts w:cs="Arial"/>
          <w:szCs w:val="22"/>
        </w:rPr>
        <w:t xml:space="preserve">c) El </w:t>
      </w:r>
      <w:r w:rsidRPr="00BC334D">
        <w:rPr>
          <w:rFonts w:cs="Arial"/>
          <w:b/>
          <w:szCs w:val="22"/>
        </w:rPr>
        <w:t>mutuo acuerdo</w:t>
      </w:r>
      <w:r w:rsidRPr="00BC334D">
        <w:rPr>
          <w:rFonts w:cs="Arial"/>
          <w:szCs w:val="22"/>
        </w:rPr>
        <w:t xml:space="preserve"> entre la Mutua y el contratista.</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d) La </w:t>
      </w:r>
      <w:r w:rsidRPr="00BC334D">
        <w:rPr>
          <w:rFonts w:cs="Arial"/>
          <w:b/>
          <w:szCs w:val="22"/>
        </w:rPr>
        <w:t>demora en el cumplimiento, por parte del contratista, de los plazos previstos para la prestación del servicio y/o entrega del suministro</w:t>
      </w:r>
      <w:r w:rsidRPr="00BC334D">
        <w:rPr>
          <w:rFonts w:cs="Arial"/>
          <w:szCs w:val="22"/>
        </w:rPr>
        <w:t>, en el presente Pliego, siempre que supere los ámbitos de aplicación de las correspondientes penalidades reguladas en este Pliego</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e) El </w:t>
      </w:r>
      <w:r w:rsidRPr="00BC334D">
        <w:rPr>
          <w:rFonts w:cs="Arial"/>
          <w:b/>
          <w:szCs w:val="22"/>
        </w:rPr>
        <w:t>impago por parte de la Mutua del precio</w:t>
      </w:r>
      <w:r w:rsidRPr="00BC334D">
        <w:rPr>
          <w:rFonts w:cs="Arial"/>
          <w:szCs w:val="22"/>
        </w:rPr>
        <w:t xml:space="preserve"> a que quede obligada contractualmente. </w:t>
      </w:r>
    </w:p>
    <w:p w:rsidR="000D066B" w:rsidRPr="00BC334D" w:rsidRDefault="000D066B" w:rsidP="000D066B">
      <w:pPr>
        <w:spacing w:after="0"/>
        <w:ind w:left="1134" w:right="786"/>
        <w:rPr>
          <w:rFonts w:cs="Arial"/>
          <w:szCs w:val="22"/>
        </w:rPr>
      </w:pPr>
    </w:p>
    <w:p w:rsidR="000D066B" w:rsidRDefault="000D066B" w:rsidP="000D066B">
      <w:pPr>
        <w:spacing w:after="0"/>
        <w:ind w:left="1134" w:right="786"/>
        <w:rPr>
          <w:rFonts w:cs="Arial"/>
          <w:szCs w:val="22"/>
        </w:rPr>
      </w:pPr>
      <w:r w:rsidRPr="00BC334D">
        <w:rPr>
          <w:rFonts w:cs="Arial"/>
          <w:szCs w:val="22"/>
        </w:rPr>
        <w:t xml:space="preserve">f) El </w:t>
      </w:r>
      <w:r w:rsidRPr="00BC334D">
        <w:rPr>
          <w:rFonts w:cs="Arial"/>
          <w:b/>
          <w:szCs w:val="22"/>
        </w:rPr>
        <w:t>incumplimiento de las restantes obligaciones contractuales esenciales</w:t>
      </w:r>
      <w:r w:rsidRPr="00BC334D">
        <w:rPr>
          <w:rFonts w:cs="Arial"/>
          <w:szCs w:val="22"/>
        </w:rPr>
        <w:t xml:space="preserve">, calificadas como tales </w:t>
      </w:r>
      <w:proofErr w:type="gramStart"/>
      <w:r w:rsidRPr="00BC334D">
        <w:rPr>
          <w:rFonts w:cs="Arial"/>
          <w:szCs w:val="22"/>
        </w:rPr>
        <w:t xml:space="preserve">en </w:t>
      </w:r>
      <w:r>
        <w:rPr>
          <w:rFonts w:cs="Arial"/>
          <w:szCs w:val="22"/>
        </w:rPr>
        <w:t xml:space="preserve"> el</w:t>
      </w:r>
      <w:proofErr w:type="gramEnd"/>
      <w:r>
        <w:rPr>
          <w:rFonts w:cs="Arial"/>
          <w:szCs w:val="22"/>
        </w:rPr>
        <w:t xml:space="preserve"> ANEXO M adjunto al presente Pliego. </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g) </w:t>
      </w:r>
      <w:r w:rsidRPr="00BC334D">
        <w:rPr>
          <w:rFonts w:cs="Arial"/>
          <w:b/>
          <w:szCs w:val="22"/>
        </w:rPr>
        <w:t xml:space="preserve">La imposibilidad de ejecutar el contrato en los términos inicialmente pactados o la posibilidad cierta de producción de una lesión grave al </w:t>
      </w:r>
      <w:r w:rsidRPr="00BC334D">
        <w:rPr>
          <w:rFonts w:cs="Arial"/>
          <w:b/>
          <w:szCs w:val="22"/>
        </w:rPr>
        <w:lastRenderedPageBreak/>
        <w:t>interés público</w:t>
      </w:r>
      <w:r w:rsidRPr="00BC334D">
        <w:rPr>
          <w:rFonts w:cs="Arial"/>
          <w:szCs w:val="22"/>
        </w:rPr>
        <w:t xml:space="preserve"> de continuarse ejecutando la prestación en esos términos, cuando no sea posible modificar el contrato conforme a lo dispuesto en el título I del libro II de la LCSP.</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h) El </w:t>
      </w:r>
      <w:r w:rsidRPr="00BC334D">
        <w:rPr>
          <w:rFonts w:cs="Arial"/>
          <w:b/>
          <w:szCs w:val="22"/>
        </w:rPr>
        <w:t>incumplimiento o deficiente cumplimiento en la ejecución del contrato por parte del contratista o incumplimiento por éste de cualquiera de los requisitos legales</w:t>
      </w:r>
      <w:r w:rsidRPr="00BC334D">
        <w:rPr>
          <w:rFonts w:cs="Arial"/>
          <w:szCs w:val="22"/>
        </w:rPr>
        <w:t xml:space="preserve"> exigidos para la </w:t>
      </w:r>
      <w:r w:rsidRPr="00BC334D">
        <w:rPr>
          <w:rFonts w:cs="Arial"/>
          <w:b/>
          <w:szCs w:val="22"/>
        </w:rPr>
        <w:t>ejecución del contrato</w:t>
      </w:r>
      <w:r w:rsidRPr="00BC334D">
        <w:rPr>
          <w:rFonts w:cs="Arial"/>
          <w:szCs w:val="22"/>
        </w:rPr>
        <w:t>.</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i) El </w:t>
      </w:r>
      <w:r w:rsidRPr="00BC334D">
        <w:rPr>
          <w:rFonts w:cs="Arial"/>
          <w:b/>
          <w:szCs w:val="22"/>
        </w:rPr>
        <w:t xml:space="preserve">carecer la contratista de los permisos administrativos y/o autorizaciones legales que sean preceptivos en cada momento para la ejecución del </w:t>
      </w:r>
      <w:proofErr w:type="gramStart"/>
      <w:r w:rsidRPr="00BC334D">
        <w:rPr>
          <w:rFonts w:cs="Arial"/>
          <w:b/>
          <w:szCs w:val="22"/>
        </w:rPr>
        <w:t>contrato</w:t>
      </w:r>
      <w:proofErr w:type="gramEnd"/>
      <w:r w:rsidRPr="00BC334D">
        <w:rPr>
          <w:rFonts w:cs="Arial"/>
          <w:szCs w:val="22"/>
        </w:rPr>
        <w:t xml:space="preserve"> así como el incumplimiento por parte de la adjudicataria de sus </w:t>
      </w:r>
      <w:r w:rsidRPr="00BC334D">
        <w:rPr>
          <w:rFonts w:cs="Arial"/>
          <w:b/>
          <w:szCs w:val="22"/>
        </w:rPr>
        <w:t>obligaciones legales relativas a la Seguridad Social o tributarias o la inexistencia de la póliza de seguros de responsabilidad civil prevista en el presente Pliego o la insuficiencia de la misma</w:t>
      </w:r>
      <w:r w:rsidRPr="00BC334D">
        <w:rPr>
          <w:rFonts w:cs="Arial"/>
          <w:szCs w:val="22"/>
        </w:rPr>
        <w:t>.</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sidRPr="00BC334D">
        <w:rPr>
          <w:rFonts w:cs="Arial"/>
          <w:szCs w:val="22"/>
        </w:rPr>
        <w:t xml:space="preserve">j) </w:t>
      </w:r>
      <w:r w:rsidRPr="00BC334D">
        <w:rPr>
          <w:rFonts w:cs="Arial"/>
          <w:b/>
          <w:szCs w:val="22"/>
        </w:rPr>
        <w:t xml:space="preserve">La denegación de la autorización administrativa del Ministerio de </w:t>
      </w:r>
      <w:r>
        <w:rPr>
          <w:rFonts w:cs="Arial"/>
          <w:b/>
        </w:rPr>
        <w:t xml:space="preserve">Trabajo, Migraciones y </w:t>
      </w:r>
      <w:r w:rsidRPr="00BC334D">
        <w:rPr>
          <w:rFonts w:cs="Arial"/>
          <w:b/>
          <w:szCs w:val="22"/>
        </w:rPr>
        <w:t>Seguridad Social, cuando la misma sea preceptiva</w:t>
      </w:r>
      <w:r w:rsidRPr="00BC334D">
        <w:rPr>
          <w:rFonts w:cs="Arial"/>
          <w:szCs w:val="22"/>
        </w:rPr>
        <w:t xml:space="preserve"> de conformidad con lo dispuesto en </w:t>
      </w:r>
      <w:proofErr w:type="gramStart"/>
      <w:r w:rsidRPr="00BC334D">
        <w:rPr>
          <w:rFonts w:cs="Arial"/>
          <w:szCs w:val="22"/>
        </w:rPr>
        <w:t>el  Reglamento</w:t>
      </w:r>
      <w:proofErr w:type="gramEnd"/>
      <w:r w:rsidRPr="00BC334D">
        <w:rPr>
          <w:rFonts w:cs="Arial"/>
          <w:szCs w:val="22"/>
        </w:rPr>
        <w:t xml:space="preserve"> sobre Colaboración de las Mutuas de Accidentes de Trabajo y Enfermedades Profesionales de la Seguridad Social, aprobado por el Real Decreto 1993/1995, de 7 de diciembre, o por cualquier otra normativa de aplicación o que en el futuro la sustituya.</w:t>
      </w:r>
    </w:p>
    <w:p w:rsidR="000D066B" w:rsidRPr="00BC334D" w:rsidRDefault="000D066B" w:rsidP="000D066B">
      <w:pPr>
        <w:spacing w:after="0"/>
        <w:ind w:left="1134" w:right="786"/>
        <w:rPr>
          <w:rFonts w:cs="Arial"/>
          <w:szCs w:val="22"/>
        </w:rPr>
      </w:pPr>
    </w:p>
    <w:p w:rsidR="000D066B" w:rsidRPr="00BC334D" w:rsidRDefault="000D066B" w:rsidP="000D066B">
      <w:pPr>
        <w:spacing w:after="0"/>
        <w:ind w:left="1134" w:right="786"/>
        <w:rPr>
          <w:rFonts w:cs="Arial"/>
          <w:szCs w:val="22"/>
        </w:rPr>
      </w:pPr>
      <w:r>
        <w:rPr>
          <w:rFonts w:cs="Arial"/>
          <w:szCs w:val="22"/>
        </w:rPr>
        <w:t>k</w:t>
      </w:r>
      <w:r w:rsidRPr="00BC334D">
        <w:rPr>
          <w:rFonts w:cs="Arial"/>
          <w:szCs w:val="22"/>
        </w:rPr>
        <w:t>) Aquellas otras que se establezcan en la legislación aplicable.</w:t>
      </w:r>
    </w:p>
    <w:p w:rsidR="000D066B" w:rsidRPr="00BC334D" w:rsidRDefault="000D066B" w:rsidP="000D066B">
      <w:pPr>
        <w:spacing w:after="0"/>
        <w:ind w:left="1134" w:right="788"/>
        <w:rPr>
          <w:rFonts w:cs="Arial"/>
          <w:snapToGrid/>
          <w:kern w:val="32"/>
          <w:szCs w:val="22"/>
          <w:lang w:eastAsia="en-US"/>
        </w:rPr>
      </w:pPr>
    </w:p>
    <w:p w:rsidR="000D066B" w:rsidRPr="00BC334D" w:rsidRDefault="000D066B" w:rsidP="000D066B">
      <w:pPr>
        <w:spacing w:after="0"/>
        <w:ind w:left="1134" w:right="786"/>
        <w:rPr>
          <w:rFonts w:cs="Arial"/>
          <w:szCs w:val="22"/>
        </w:rPr>
      </w:pPr>
      <w:r>
        <w:rPr>
          <w:rFonts w:cs="Arial"/>
          <w:szCs w:val="22"/>
        </w:rPr>
        <w:t>l</w:t>
      </w:r>
      <w:r w:rsidRPr="00BC334D">
        <w:rPr>
          <w:rFonts w:cs="Arial"/>
          <w:szCs w:val="22"/>
        </w:rPr>
        <w:t>) La no aportación de la documentación acreditativa del cumplimiento de las obligaciones en materia laboral y de seguridad social del personal que presta el servicio</w:t>
      </w:r>
      <w:r>
        <w:rPr>
          <w:rFonts w:cs="Arial"/>
          <w:szCs w:val="22"/>
        </w:rPr>
        <w:t xml:space="preserve"> o realiza el suministro</w:t>
      </w:r>
      <w:r w:rsidRPr="00BC334D">
        <w:rPr>
          <w:rFonts w:cs="Arial"/>
          <w:szCs w:val="22"/>
        </w:rPr>
        <w:t xml:space="preserve"> en las instalaciones de MC MUTUAL, si la Mutua los ha solicitado.</w:t>
      </w:r>
    </w:p>
    <w:p w:rsidR="000D066B" w:rsidRPr="00BC334D" w:rsidRDefault="000D066B" w:rsidP="000D066B">
      <w:pPr>
        <w:spacing w:after="0"/>
        <w:ind w:left="958" w:right="788"/>
        <w:rPr>
          <w:rFonts w:cs="Arial"/>
          <w:szCs w:val="22"/>
        </w:rPr>
      </w:pPr>
    </w:p>
    <w:p w:rsidR="000D066B" w:rsidRPr="00BC334D" w:rsidRDefault="000D066B" w:rsidP="000D066B">
      <w:pPr>
        <w:spacing w:after="0"/>
        <w:ind w:left="709"/>
        <w:rPr>
          <w:rFonts w:cs="Arial"/>
          <w:szCs w:val="22"/>
        </w:rPr>
      </w:pPr>
      <w:r w:rsidRPr="00BC334D">
        <w:rPr>
          <w:rFonts w:cs="Arial"/>
          <w:szCs w:val="22"/>
        </w:rPr>
        <w:t xml:space="preserve">Las causas señaladas en los párrafos anteriores facultarán a la parte a la que no le sea imputable la circunstancia que diere lugar a la misma, para la rescisión del contrato, sin que, en tal supuesto, la otra tenga derecho a ningún tipo de compensación, indemnización o </w:t>
      </w:r>
      <w:r w:rsidRPr="00BC334D">
        <w:rPr>
          <w:rFonts w:cs="Arial"/>
          <w:szCs w:val="22"/>
        </w:rPr>
        <w:lastRenderedPageBreak/>
        <w:t>abono, por tal resolución contractual, sin perjuicio de la exigencia de las restantes responsabilidades indemnizatorias a las que hubiere lugar.</w:t>
      </w:r>
    </w:p>
    <w:p w:rsidR="000D066B" w:rsidRPr="00BC334D" w:rsidRDefault="000D066B" w:rsidP="000D066B">
      <w:pPr>
        <w:spacing w:after="0"/>
        <w:ind w:left="709"/>
        <w:rPr>
          <w:rFonts w:cs="Arial"/>
          <w:szCs w:val="22"/>
        </w:rPr>
      </w:pPr>
    </w:p>
    <w:p w:rsidR="000D066B" w:rsidRPr="00BC334D" w:rsidRDefault="000D066B" w:rsidP="000D066B">
      <w:pPr>
        <w:spacing w:after="0"/>
        <w:ind w:left="709"/>
        <w:rPr>
          <w:rFonts w:cs="Arial"/>
          <w:szCs w:val="22"/>
        </w:rPr>
      </w:pPr>
      <w:r w:rsidRPr="00BC334D">
        <w:rPr>
          <w:rFonts w:cs="Arial"/>
          <w:szCs w:val="22"/>
        </w:rPr>
        <w:t>En todo caso, cuando el contrato se resuelva por incumplimiento culpable de una de las partes, ésta deberá indemnizar a la otra los daños y perjuicios ocasionados.</w:t>
      </w:r>
    </w:p>
    <w:p w:rsidR="000D066B" w:rsidRPr="00BC334D" w:rsidRDefault="000D066B" w:rsidP="000D066B">
      <w:pPr>
        <w:spacing w:after="0"/>
        <w:ind w:left="709"/>
        <w:rPr>
          <w:rFonts w:cs="Arial"/>
          <w:szCs w:val="22"/>
        </w:rPr>
      </w:pPr>
    </w:p>
    <w:p w:rsidR="000D066B" w:rsidRPr="00BC334D" w:rsidRDefault="000D066B" w:rsidP="000D066B">
      <w:pPr>
        <w:spacing w:after="0"/>
        <w:ind w:left="709"/>
        <w:rPr>
          <w:rFonts w:cs="Arial"/>
          <w:szCs w:val="22"/>
        </w:rPr>
      </w:pPr>
      <w:r w:rsidRPr="00BC334D">
        <w:rPr>
          <w:rFonts w:cs="Arial"/>
          <w:szCs w:val="22"/>
        </w:rPr>
        <w:t>Cuando la indemnización deba satisfacerse a la Mutua, se hará efectiva, en primer término, sobre la garantía que, en su caso, se hubiese constituido, sin perjuicio de la subsistencia de la responsabilidad del contratista en lo que se refiere al importe que exceda del de la garantía incautada.</w:t>
      </w:r>
    </w:p>
    <w:p w:rsidR="000D066B" w:rsidRPr="00BC334D" w:rsidRDefault="000D066B" w:rsidP="000D066B">
      <w:pPr>
        <w:spacing w:after="0"/>
        <w:rPr>
          <w:rFonts w:cs="Arial"/>
          <w:szCs w:val="22"/>
        </w:rPr>
      </w:pPr>
    </w:p>
    <w:p w:rsidR="000D066B" w:rsidRDefault="000D066B" w:rsidP="000D066B">
      <w:pPr>
        <w:pStyle w:val="Ttulo1"/>
        <w:numPr>
          <w:ilvl w:val="0"/>
          <w:numId w:val="0"/>
        </w:numPr>
        <w:spacing w:before="0" w:after="0"/>
        <w:rPr>
          <w:rFonts w:cs="Arial"/>
          <w:szCs w:val="22"/>
          <w:u w:val="single"/>
        </w:rPr>
      </w:pPr>
      <w:bookmarkStart w:id="2280" w:name="_Toc510209181"/>
      <w:bookmarkStart w:id="2281" w:name="_Toc511123631"/>
      <w:bookmarkStart w:id="2282" w:name="_Toc520188530"/>
      <w:r w:rsidRPr="00E61B46">
        <w:rPr>
          <w:rFonts w:cs="Arial"/>
          <w:szCs w:val="22"/>
        </w:rPr>
        <w:t xml:space="preserve">CLÁUSULA 28ª.- </w:t>
      </w:r>
      <w:r w:rsidRPr="00BC334D">
        <w:rPr>
          <w:rFonts w:cs="Arial"/>
          <w:szCs w:val="22"/>
          <w:u w:val="single"/>
        </w:rPr>
        <w:t>FACTURACIÓN</w:t>
      </w:r>
      <w:bookmarkEnd w:id="2280"/>
      <w:bookmarkEnd w:id="2281"/>
      <w:bookmarkEnd w:id="2282"/>
      <w:r>
        <w:rPr>
          <w:rFonts w:cs="Arial"/>
          <w:szCs w:val="22"/>
          <w:u w:val="single"/>
        </w:rPr>
        <w:t xml:space="preserve"> </w:t>
      </w:r>
    </w:p>
    <w:p w:rsidR="000D066B" w:rsidRPr="00340078" w:rsidRDefault="000D066B" w:rsidP="000D066B">
      <w:pPr>
        <w:spacing w:after="0"/>
        <w:rPr>
          <w:lang w:val="es-ES_tradnl"/>
        </w:rPr>
      </w:pPr>
    </w:p>
    <w:p w:rsidR="000D066B" w:rsidRPr="00426F60" w:rsidRDefault="000D066B" w:rsidP="000D066B">
      <w:pPr>
        <w:spacing w:after="0"/>
        <w:rPr>
          <w:rFonts w:cs="Arial"/>
          <w:szCs w:val="22"/>
        </w:rPr>
      </w:pPr>
      <w:r w:rsidRPr="00426F60">
        <w:rPr>
          <w:rFonts w:cs="Arial"/>
          <w:szCs w:val="22"/>
        </w:rPr>
        <w:t xml:space="preserve">La factura o facturas que se emitan deberá/n incluir </w:t>
      </w:r>
      <w:r w:rsidRPr="00426F60">
        <w:rPr>
          <w:rFonts w:cs="Arial"/>
          <w:b/>
          <w:szCs w:val="22"/>
          <w:u w:val="single"/>
        </w:rPr>
        <w:t>obligatoriamente el número de expediente asignado a este contrato</w:t>
      </w:r>
      <w:r w:rsidRPr="00426F60">
        <w:rPr>
          <w:rFonts w:cs="Arial"/>
          <w:szCs w:val="22"/>
        </w:rPr>
        <w:t xml:space="preserve"> y cumplir en todo momento con la normativa de aplicación en cada momento, incluida la prevista en la “Ley 25/2013, de 27 de diciembre, de impulso de la factura electrónica y creación del registro contable de facturas del sector público” y la fiscal.</w:t>
      </w:r>
    </w:p>
    <w:p w:rsidR="000D066B" w:rsidRPr="00426F60" w:rsidRDefault="000D066B" w:rsidP="000D066B">
      <w:pPr>
        <w:shd w:val="clear" w:color="auto" w:fill="FFFFFF"/>
        <w:tabs>
          <w:tab w:val="left" w:pos="0"/>
        </w:tabs>
      </w:pPr>
      <w:r w:rsidRPr="00E01788">
        <w:rPr>
          <w:rFonts w:cs="Arial"/>
          <w:szCs w:val="22"/>
        </w:rPr>
        <w:t xml:space="preserve">A estos efectos, se informa de los códigos identificativos de MC MUTUAL como órgano de tramitación (códigos DIR3):  </w:t>
      </w:r>
    </w:p>
    <w:p w:rsidR="000D066B" w:rsidRPr="00E01788" w:rsidRDefault="000D066B" w:rsidP="00C316C8">
      <w:pPr>
        <w:pStyle w:val="Prrafodelista"/>
        <w:numPr>
          <w:ilvl w:val="0"/>
          <w:numId w:val="30"/>
        </w:numPr>
        <w:shd w:val="clear" w:color="auto" w:fill="FFFFFF"/>
        <w:tabs>
          <w:tab w:val="left" w:pos="567"/>
          <w:tab w:val="num" w:pos="851"/>
        </w:tabs>
        <w:adjustRightInd w:val="0"/>
        <w:spacing w:after="0" w:line="240" w:lineRule="auto"/>
        <w:ind w:left="0" w:firstLine="567"/>
        <w:jc w:val="both"/>
        <w:rPr>
          <w:rFonts w:ascii="Arial" w:eastAsia="Times New Roman" w:hAnsi="Arial" w:cs="Arial"/>
          <w:lang w:eastAsia="es-ES"/>
        </w:rPr>
      </w:pPr>
      <w:r w:rsidRPr="00E01788">
        <w:rPr>
          <w:rFonts w:ascii="Arial" w:eastAsia="Times New Roman" w:hAnsi="Arial" w:cs="Arial"/>
          <w:lang w:eastAsia="es-ES"/>
        </w:rPr>
        <w:t>Órgano Gestor (OG): GE0000526</w:t>
      </w:r>
    </w:p>
    <w:p w:rsidR="000D066B" w:rsidRPr="00E01788" w:rsidRDefault="000D066B" w:rsidP="00C316C8">
      <w:pPr>
        <w:pStyle w:val="Prrafodelista"/>
        <w:numPr>
          <w:ilvl w:val="0"/>
          <w:numId w:val="30"/>
        </w:numPr>
        <w:shd w:val="clear" w:color="auto" w:fill="FFFFFF"/>
        <w:tabs>
          <w:tab w:val="left" w:pos="567"/>
          <w:tab w:val="num" w:pos="851"/>
        </w:tabs>
        <w:adjustRightInd w:val="0"/>
        <w:spacing w:after="0" w:line="240" w:lineRule="auto"/>
        <w:ind w:left="0" w:firstLine="567"/>
        <w:jc w:val="both"/>
        <w:rPr>
          <w:rFonts w:ascii="Arial" w:eastAsia="Times New Roman" w:hAnsi="Arial" w:cs="Arial"/>
          <w:lang w:eastAsia="es-ES"/>
        </w:rPr>
      </w:pPr>
      <w:r w:rsidRPr="00E01788">
        <w:rPr>
          <w:rFonts w:ascii="Arial" w:eastAsia="Times New Roman" w:hAnsi="Arial" w:cs="Arial"/>
          <w:lang w:eastAsia="es-ES"/>
        </w:rPr>
        <w:t>Oficina contable (OC): GE0000526</w:t>
      </w:r>
    </w:p>
    <w:p w:rsidR="000D066B" w:rsidRDefault="000D066B" w:rsidP="00C316C8">
      <w:pPr>
        <w:pStyle w:val="Prrafodelista"/>
        <w:numPr>
          <w:ilvl w:val="0"/>
          <w:numId w:val="30"/>
        </w:numPr>
        <w:shd w:val="clear" w:color="auto" w:fill="FFFFFF"/>
        <w:tabs>
          <w:tab w:val="left" w:pos="567"/>
          <w:tab w:val="num" w:pos="851"/>
        </w:tabs>
        <w:adjustRightInd w:val="0"/>
        <w:spacing w:after="0" w:line="240" w:lineRule="auto"/>
        <w:ind w:left="0" w:firstLine="567"/>
        <w:jc w:val="both"/>
        <w:rPr>
          <w:rFonts w:ascii="Arial" w:eastAsia="Times New Roman" w:hAnsi="Arial" w:cs="Arial"/>
          <w:lang w:eastAsia="es-ES"/>
        </w:rPr>
      </w:pPr>
      <w:r w:rsidRPr="00E01788">
        <w:rPr>
          <w:rFonts w:ascii="Arial" w:eastAsia="Times New Roman" w:hAnsi="Arial" w:cs="Arial"/>
          <w:lang w:eastAsia="es-ES"/>
        </w:rPr>
        <w:t>Unidad Tramitadora (UT): GE0000526</w:t>
      </w:r>
    </w:p>
    <w:p w:rsidR="000D066B" w:rsidRPr="00E01788" w:rsidRDefault="000D066B" w:rsidP="000D066B"/>
    <w:p w:rsidR="000D066B" w:rsidRPr="00E01788" w:rsidRDefault="000D066B" w:rsidP="000D066B">
      <w:pPr>
        <w:shd w:val="clear" w:color="auto" w:fill="FFFFFF"/>
        <w:rPr>
          <w:rFonts w:cs="Arial"/>
          <w:szCs w:val="22"/>
        </w:rPr>
      </w:pPr>
      <w:r w:rsidRPr="00E01788">
        <w:rPr>
          <w:rFonts w:cs="Arial"/>
          <w:szCs w:val="22"/>
        </w:rPr>
        <w:t>De conformidad con lo establecido en el apartado 4º del artículo 198 de la LCSP, de aplicación a la Mutua por remisión del artículo 319 de la misma norma, el precio deberá abonarse dentro de los treinta días siguientes a la fecha de aprobación las certificaciones de obra o de los documentos que acrediten la conformidad con lo dispuesto en el contrato de los bienes entregados o servicios prestados</w:t>
      </w:r>
      <w:r>
        <w:rPr>
          <w:rFonts w:cs="Arial"/>
          <w:szCs w:val="22"/>
        </w:rPr>
        <w:t>, salvo que se hubiere establecido el pago anticipado.</w:t>
      </w:r>
      <w:r w:rsidRPr="00E01788">
        <w:rPr>
          <w:rFonts w:cs="Arial"/>
          <w:szCs w:val="22"/>
        </w:rPr>
        <w:t xml:space="preserve"> Dicha conformidad deberá tener lugar en el plazo de treinta días desde la fecha de entrega efectiva de las mercancías o la prestación del servicio.</w:t>
      </w:r>
    </w:p>
    <w:p w:rsidR="000D066B" w:rsidRPr="00426F60" w:rsidRDefault="000D066B" w:rsidP="000D066B">
      <w:pPr>
        <w:shd w:val="clear" w:color="auto" w:fill="FFFFFF"/>
      </w:pPr>
      <w:r w:rsidRPr="00E01788">
        <w:rPr>
          <w:rFonts w:cs="Arial"/>
          <w:szCs w:val="22"/>
        </w:rPr>
        <w:t xml:space="preserve">El contratista deberá presentar la factura ante el registro administrativo correspondiente en los términos establecidos en la normativa vigente sobre factura electrónica, en tiempo y forma, en el </w:t>
      </w:r>
      <w:r w:rsidRPr="00E01788">
        <w:rPr>
          <w:rFonts w:cs="Arial"/>
          <w:szCs w:val="22"/>
        </w:rPr>
        <w:lastRenderedPageBreak/>
        <w:t>plazo de treinta días desde la fecha de entrega efectiva de las mercancías o la prestación del servicio.</w:t>
      </w:r>
    </w:p>
    <w:p w:rsidR="000D066B" w:rsidRPr="00F16948" w:rsidRDefault="000D066B" w:rsidP="000D066B">
      <w:pPr>
        <w:ind w:left="851"/>
        <w:rPr>
          <w:rFonts w:cs="Arial"/>
          <w:b/>
          <w:u w:val="single"/>
        </w:rPr>
      </w:pPr>
      <w:r w:rsidRPr="00F16948">
        <w:rPr>
          <w:rFonts w:cs="Arial"/>
          <w:b/>
          <w:u w:val="single"/>
        </w:rPr>
        <w:t>DATOS DE FACTURACIÓN</w:t>
      </w:r>
    </w:p>
    <w:p w:rsidR="000D066B" w:rsidRPr="00E01788" w:rsidRDefault="000D066B" w:rsidP="000D066B">
      <w:pPr>
        <w:shd w:val="clear" w:color="auto" w:fill="FFFFFF"/>
        <w:ind w:left="851"/>
        <w:rPr>
          <w:rFonts w:cs="Arial"/>
          <w:szCs w:val="22"/>
        </w:rPr>
      </w:pPr>
      <w:r w:rsidRPr="00E01788">
        <w:rPr>
          <w:rFonts w:cs="Arial"/>
          <w:b/>
          <w:szCs w:val="22"/>
        </w:rPr>
        <w:t>MEDIO DE PAGO:</w:t>
      </w:r>
      <w:r w:rsidRPr="00E01788">
        <w:rPr>
          <w:rFonts w:cs="Arial"/>
          <w:szCs w:val="22"/>
        </w:rPr>
        <w:t xml:space="preserve"> TRANSFERENCIA BANCARIA.</w:t>
      </w:r>
    </w:p>
    <w:p w:rsidR="000D066B" w:rsidRPr="00E01788" w:rsidRDefault="000D066B" w:rsidP="000D066B">
      <w:pPr>
        <w:rPr>
          <w:rFonts w:cs="Arial"/>
          <w:szCs w:val="22"/>
        </w:rPr>
      </w:pPr>
      <w:r w:rsidRPr="00E01788">
        <w:rPr>
          <w:rFonts w:cs="Arial"/>
          <w:szCs w:val="22"/>
        </w:rPr>
        <w:t xml:space="preserve">Asimismo, se estará a lo dispuesto en el </w:t>
      </w:r>
      <w:r>
        <w:rPr>
          <w:rFonts w:cs="Arial"/>
          <w:szCs w:val="22"/>
        </w:rPr>
        <w:t>ANEXO</w:t>
      </w:r>
      <w:r w:rsidRPr="00E01788">
        <w:rPr>
          <w:rFonts w:cs="Arial"/>
          <w:szCs w:val="22"/>
        </w:rPr>
        <w:t xml:space="preserve"> L adjunto al presente Pliego.</w:t>
      </w:r>
    </w:p>
    <w:p w:rsidR="000D066B" w:rsidRDefault="000D066B" w:rsidP="000D066B">
      <w:pPr>
        <w:spacing w:after="0"/>
        <w:ind w:left="709" w:hanging="709"/>
        <w:rPr>
          <w:rFonts w:cs="Arial"/>
          <w:b/>
          <w:szCs w:val="22"/>
        </w:rPr>
      </w:pPr>
    </w:p>
    <w:p w:rsidR="000D066B" w:rsidRDefault="000D066B" w:rsidP="000D066B">
      <w:pPr>
        <w:pStyle w:val="Ttulo1"/>
        <w:numPr>
          <w:ilvl w:val="0"/>
          <w:numId w:val="0"/>
        </w:numPr>
        <w:spacing w:before="0" w:after="0"/>
        <w:rPr>
          <w:rFonts w:cs="Arial"/>
          <w:szCs w:val="22"/>
          <w:u w:val="single"/>
        </w:rPr>
      </w:pPr>
      <w:bookmarkStart w:id="2283" w:name="_Toc520188531"/>
      <w:r w:rsidRPr="00E61B46">
        <w:rPr>
          <w:rFonts w:cs="Arial"/>
          <w:szCs w:val="22"/>
        </w:rPr>
        <w:t xml:space="preserve">CLÁUSULA 29ª.- </w:t>
      </w:r>
      <w:r>
        <w:rPr>
          <w:rFonts w:cs="Arial"/>
          <w:szCs w:val="22"/>
          <w:u w:val="single"/>
        </w:rPr>
        <w:t>JURISDICCIÓN COMPETENTE</w:t>
      </w:r>
      <w:bookmarkEnd w:id="2283"/>
      <w:r>
        <w:rPr>
          <w:rFonts w:cs="Arial"/>
          <w:szCs w:val="22"/>
          <w:u w:val="single"/>
        </w:rPr>
        <w:t xml:space="preserve"> </w:t>
      </w:r>
    </w:p>
    <w:bookmarkEnd w:id="2263"/>
    <w:p w:rsidR="000D066B" w:rsidRDefault="000D066B" w:rsidP="000D066B">
      <w:pPr>
        <w:spacing w:after="0"/>
        <w:rPr>
          <w:rFonts w:cs="Arial"/>
          <w:szCs w:val="22"/>
          <w:lang w:val="es-ES_tradnl" w:eastAsia="en-US"/>
        </w:rPr>
      </w:pPr>
    </w:p>
    <w:p w:rsidR="000D066B" w:rsidRPr="00717987" w:rsidRDefault="000D066B" w:rsidP="000D066B">
      <w:pPr>
        <w:spacing w:after="0"/>
        <w:rPr>
          <w:rFonts w:cs="Arial"/>
          <w:spacing w:val="-3"/>
          <w:szCs w:val="22"/>
        </w:rPr>
      </w:pPr>
      <w:r w:rsidRPr="00717987">
        <w:rPr>
          <w:rFonts w:cs="Arial"/>
          <w:szCs w:val="22"/>
          <w:lang w:eastAsia="en-US"/>
        </w:rPr>
        <w:t xml:space="preserve">Serán competencia del orden jurisdiccional contencioso-administrativo, la resolución </w:t>
      </w:r>
      <w:r>
        <w:rPr>
          <w:rFonts w:cs="Arial"/>
          <w:szCs w:val="22"/>
          <w:lang w:eastAsia="en-US"/>
        </w:rPr>
        <w:t xml:space="preserve">de </w:t>
      </w:r>
      <w:r w:rsidRPr="00717987">
        <w:rPr>
          <w:rFonts w:cs="Arial"/>
          <w:szCs w:val="22"/>
          <w:lang w:eastAsia="en-US"/>
        </w:rPr>
        <w:t xml:space="preserve">las cuestiones litigiosas relativas a la preparación, adjudicación y modificaciones </w:t>
      </w:r>
      <w:proofErr w:type="gramStart"/>
      <w:r w:rsidRPr="00717987">
        <w:rPr>
          <w:rFonts w:cs="Arial"/>
          <w:szCs w:val="22"/>
          <w:lang w:eastAsia="en-US"/>
        </w:rPr>
        <w:t xml:space="preserve">contractuales,  </w:t>
      </w:r>
      <w:r w:rsidRPr="00717987">
        <w:rPr>
          <w:rFonts w:cs="Arial"/>
          <w:spacing w:val="-3"/>
          <w:szCs w:val="22"/>
        </w:rPr>
        <w:t>cuando</w:t>
      </w:r>
      <w:proofErr w:type="gramEnd"/>
      <w:r w:rsidRPr="00717987">
        <w:rPr>
          <w:rFonts w:cs="Arial"/>
          <w:spacing w:val="-3"/>
          <w:szCs w:val="22"/>
        </w:rPr>
        <w:t xml:space="preserve"> la impugnación de estas últimas se base en el incumplimiento de lo establecido en los artículos 204 y 205 de la presente Ley, cuando se entienda que dicha modificación debió ser objeto de una nueva adjudicación del contrato. </w:t>
      </w:r>
    </w:p>
    <w:p w:rsidR="000D066B" w:rsidRPr="00717987" w:rsidRDefault="000D066B" w:rsidP="000D066B">
      <w:pPr>
        <w:rPr>
          <w:rFonts w:cs="Arial"/>
          <w:szCs w:val="22"/>
          <w:lang w:eastAsia="en-US"/>
        </w:rPr>
      </w:pPr>
      <w:r w:rsidRPr="00717987">
        <w:rPr>
          <w:rFonts w:cs="Arial"/>
          <w:szCs w:val="22"/>
          <w:lang w:eastAsia="en-US"/>
        </w:rPr>
        <w:t xml:space="preserve">Serán competencia del orden jurisdiccional civil las controversias que se susciten entre las partes en relación con los efectos y extinción del contrato, con excepción de las modificaciones contractuales citadas en </w:t>
      </w:r>
      <w:r>
        <w:rPr>
          <w:rFonts w:cs="Arial"/>
          <w:szCs w:val="22"/>
          <w:lang w:eastAsia="en-US"/>
        </w:rPr>
        <w:t>el apartado anterior.</w:t>
      </w:r>
    </w:p>
    <w:p w:rsidR="000D066B" w:rsidRDefault="000D066B" w:rsidP="000D066B">
      <w:pPr>
        <w:rPr>
          <w:rFonts w:cs="Arial"/>
          <w:szCs w:val="22"/>
        </w:rPr>
      </w:pPr>
      <w:r w:rsidRPr="00717987">
        <w:rPr>
          <w:rFonts w:cs="Arial"/>
          <w:szCs w:val="22"/>
          <w:lang w:eastAsia="en-US"/>
        </w:rPr>
        <w:t xml:space="preserve">Asimismo, ambas partes se someten a los tribunales de la ciudad de Barcelona, </w:t>
      </w:r>
      <w:r w:rsidRPr="00717987">
        <w:rPr>
          <w:rFonts w:cs="Arial"/>
          <w:szCs w:val="22"/>
        </w:rPr>
        <w:t>con renuncia expresa a cualquier otro fuero que pudiera corresponderles.</w:t>
      </w:r>
      <w:r>
        <w:rPr>
          <w:rFonts w:cs="Arial"/>
          <w:szCs w:val="22"/>
        </w:rPr>
        <w:t xml:space="preserve"> </w:t>
      </w:r>
    </w:p>
    <w:p w:rsidR="000D066B" w:rsidRDefault="000D066B" w:rsidP="000D066B">
      <w:pPr>
        <w:rPr>
          <w:rFonts w:cs="Arial"/>
          <w:szCs w:val="22"/>
        </w:rPr>
      </w:pPr>
    </w:p>
    <w:p w:rsidR="000D066B" w:rsidRDefault="000D066B" w:rsidP="000D066B">
      <w:pPr>
        <w:pStyle w:val="Ttulo1"/>
        <w:numPr>
          <w:ilvl w:val="0"/>
          <w:numId w:val="0"/>
        </w:numPr>
        <w:spacing w:before="0" w:after="0"/>
        <w:rPr>
          <w:rFonts w:cs="Arial"/>
          <w:szCs w:val="22"/>
          <w:u w:val="single"/>
        </w:rPr>
      </w:pPr>
      <w:bookmarkStart w:id="2284" w:name="_Toc520188532"/>
      <w:r w:rsidRPr="00E61B46">
        <w:rPr>
          <w:rFonts w:cs="Arial"/>
          <w:szCs w:val="22"/>
        </w:rPr>
        <w:t xml:space="preserve">CLÁUSULA 30ª.- </w:t>
      </w:r>
      <w:r w:rsidRPr="00F16948">
        <w:rPr>
          <w:rFonts w:cs="Arial"/>
          <w:szCs w:val="22"/>
          <w:u w:val="single"/>
        </w:rPr>
        <w:t>CONDICIONES RELATIVAS A LA PARTICIPACIÓN DE LOS LICITADORES MEDIANTE PRESENTACIÓN DE OFERTAS ELECTRÓNICAS</w:t>
      </w:r>
      <w:bookmarkEnd w:id="2284"/>
      <w:r>
        <w:rPr>
          <w:rFonts w:cs="Arial"/>
          <w:szCs w:val="22"/>
          <w:u w:val="single"/>
        </w:rPr>
        <w:t xml:space="preserve"> </w:t>
      </w:r>
    </w:p>
    <w:p w:rsidR="000D066B" w:rsidRDefault="000D066B" w:rsidP="000D066B">
      <w:pPr>
        <w:spacing w:after="0" w:line="240" w:lineRule="auto"/>
        <w:rPr>
          <w:rFonts w:cs="Arial"/>
          <w:szCs w:val="22"/>
        </w:rPr>
      </w:pPr>
    </w:p>
    <w:p w:rsidR="000D066B" w:rsidRPr="009C0E52" w:rsidRDefault="000D066B" w:rsidP="000D066B">
      <w:pPr>
        <w:spacing w:after="0"/>
        <w:rPr>
          <w:rFonts w:cs="Arial"/>
        </w:rPr>
      </w:pPr>
      <w:r>
        <w:rPr>
          <w:rFonts w:cs="Arial"/>
        </w:rPr>
        <w:t>Toda la documentación relativa a las proposiciones del presente procedimiento de licitación deberá presentarse por medios electrónicos y tendrá lugar a través del Portal de Licitación Electrónica de MC Mutual accediendo a través de la web o desde el siguiente enlace:</w:t>
      </w:r>
    </w:p>
    <w:p w:rsidR="000D066B" w:rsidRDefault="000D066B" w:rsidP="000D066B">
      <w:pPr>
        <w:rPr>
          <w:rFonts w:cs="Arial"/>
          <w:szCs w:val="22"/>
        </w:rPr>
      </w:pPr>
    </w:p>
    <w:p w:rsidR="000D066B" w:rsidRDefault="00450CFE" w:rsidP="000D066B">
      <w:pPr>
        <w:spacing w:after="0"/>
        <w:rPr>
          <w:rFonts w:ascii="Verdana" w:hAnsi="Verdana"/>
          <w:sz w:val="16"/>
          <w:szCs w:val="18"/>
        </w:rPr>
      </w:pPr>
      <w:hyperlink r:id="rId11" w:history="1">
        <w:r w:rsidR="00037A38" w:rsidRPr="008724C8">
          <w:rPr>
            <w:rStyle w:val="Hipervnculo"/>
            <w:rFonts w:ascii="Verdana" w:hAnsi="Verdana"/>
            <w:sz w:val="16"/>
            <w:szCs w:val="18"/>
          </w:rPr>
          <w:t>https://www.mc-mutual.com/es/web/mc-mutual/portal-del-licitador</w:t>
        </w:r>
      </w:hyperlink>
    </w:p>
    <w:p w:rsidR="00037A38" w:rsidRPr="008D574B" w:rsidRDefault="00037A38" w:rsidP="000D066B">
      <w:pPr>
        <w:spacing w:after="0"/>
        <w:rPr>
          <w:rFonts w:cs="Arial"/>
          <w:szCs w:val="22"/>
        </w:rPr>
      </w:pPr>
    </w:p>
    <w:p w:rsidR="000D066B" w:rsidRPr="008D574B" w:rsidRDefault="000D066B" w:rsidP="000D066B">
      <w:pPr>
        <w:rPr>
          <w:rFonts w:cs="Arial"/>
          <w:szCs w:val="22"/>
        </w:rPr>
      </w:pPr>
      <w:r w:rsidRPr="008D574B">
        <w:rPr>
          <w:rFonts w:cs="Arial"/>
          <w:szCs w:val="22"/>
        </w:rPr>
        <w:lastRenderedPageBreak/>
        <w:t>Deberá utilizar</w:t>
      </w:r>
      <w:r>
        <w:rPr>
          <w:rFonts w:cs="Arial"/>
          <w:szCs w:val="22"/>
        </w:rPr>
        <w:t>se</w:t>
      </w:r>
      <w:r w:rsidRPr="008D574B">
        <w:rPr>
          <w:rFonts w:cs="Arial"/>
          <w:szCs w:val="22"/>
        </w:rPr>
        <w:t xml:space="preserve"> un certificado de firma electrónica admitido por MC MUTUAL, que podrá ser un certificado de persona jurídica o bien de persona física, si se trata de un empresario individual o del representante o apoderado de la empresa.</w:t>
      </w:r>
    </w:p>
    <w:p w:rsidR="000D066B" w:rsidRPr="008D574B" w:rsidRDefault="000D066B" w:rsidP="000D066B">
      <w:pPr>
        <w:spacing w:after="0"/>
        <w:rPr>
          <w:rFonts w:cs="Arial"/>
          <w:szCs w:val="22"/>
        </w:rPr>
      </w:pPr>
    </w:p>
    <w:p w:rsidR="000D066B" w:rsidRPr="008D574B" w:rsidRDefault="000D066B" w:rsidP="000D066B">
      <w:pPr>
        <w:rPr>
          <w:rFonts w:cs="Arial"/>
          <w:szCs w:val="22"/>
          <w:shd w:val="clear" w:color="auto" w:fill="FFFFFF"/>
        </w:rPr>
      </w:pPr>
      <w:r w:rsidRPr="008D574B">
        <w:rPr>
          <w:rFonts w:cs="Arial"/>
          <w:szCs w:val="22"/>
          <w:shd w:val="clear" w:color="auto" w:fill="FFFFFF"/>
        </w:rPr>
        <w:t>Los certificados soportados por el sistema son aquellos admitidos por el Ministerio de Industria, Energía y Turismo, entre los cuales se encuentran los más extendidos a nivel nacional</w:t>
      </w:r>
      <w:r>
        <w:rPr>
          <w:rFonts w:cs="Arial"/>
          <w:szCs w:val="22"/>
          <w:shd w:val="clear" w:color="auto" w:fill="FFFFFF"/>
        </w:rPr>
        <w:t>,</w:t>
      </w:r>
      <w:r w:rsidRPr="008D574B">
        <w:rPr>
          <w:rFonts w:cs="Arial"/>
          <w:szCs w:val="22"/>
          <w:shd w:val="clear" w:color="auto" w:fill="FFFFFF"/>
        </w:rPr>
        <w:t xml:space="preserve"> el de la Fábrica Nacional de </w:t>
      </w:r>
      <w:proofErr w:type="gramStart"/>
      <w:r w:rsidRPr="008D574B">
        <w:rPr>
          <w:rFonts w:cs="Arial"/>
          <w:szCs w:val="22"/>
          <w:shd w:val="clear" w:color="auto" w:fill="FFFFFF"/>
        </w:rPr>
        <w:t>Moneda</w:t>
      </w:r>
      <w:proofErr w:type="gramEnd"/>
      <w:r w:rsidRPr="008D574B">
        <w:rPr>
          <w:rFonts w:cs="Arial"/>
          <w:szCs w:val="22"/>
          <w:shd w:val="clear" w:color="auto" w:fill="FFFFFF"/>
        </w:rPr>
        <w:t xml:space="preserve"> y Timbre, </w:t>
      </w:r>
      <w:proofErr w:type="spellStart"/>
      <w:r w:rsidRPr="008D574B">
        <w:rPr>
          <w:rFonts w:cs="Arial"/>
          <w:szCs w:val="22"/>
          <w:shd w:val="clear" w:color="auto" w:fill="FFFFFF"/>
        </w:rPr>
        <w:t>Camerfirma</w:t>
      </w:r>
      <w:proofErr w:type="spellEnd"/>
      <w:r w:rsidRPr="008D574B">
        <w:rPr>
          <w:rFonts w:cs="Arial"/>
          <w:szCs w:val="22"/>
          <w:shd w:val="clear" w:color="auto" w:fill="FFFFFF"/>
        </w:rPr>
        <w:t xml:space="preserve">, Firma Profesional o el DNI Electrónico, y también otros certificados de ámbito europeo e internacional. Se pueden consultar los certificados admitidos en el propio </w:t>
      </w:r>
      <w:r w:rsidRPr="008D574B">
        <w:rPr>
          <w:rFonts w:cs="Arial"/>
          <w:szCs w:val="22"/>
        </w:rPr>
        <w:t>Portal de Licitación Electrónica de MC Mutual</w:t>
      </w:r>
      <w:r w:rsidRPr="008D574B">
        <w:rPr>
          <w:rFonts w:cs="Arial"/>
          <w:szCs w:val="22"/>
          <w:shd w:val="clear" w:color="auto" w:fill="FFFFFF"/>
        </w:rPr>
        <w:t>. Si su certificado no se valida correctamente, pero sí se encuentra entre los especificados en el documento de certificados admitidos, rogamos se ponga en contacto con el servicio de soporte</w:t>
      </w:r>
      <w:r>
        <w:rPr>
          <w:rFonts w:cs="Arial"/>
          <w:szCs w:val="22"/>
          <w:shd w:val="clear" w:color="auto" w:fill="FFFFFF"/>
        </w:rPr>
        <w:t xml:space="preserve"> técnico identificado en el propio Portal</w:t>
      </w:r>
      <w:r w:rsidRPr="008D574B">
        <w:rPr>
          <w:rFonts w:cs="Arial"/>
          <w:szCs w:val="22"/>
          <w:shd w:val="clear" w:color="auto" w:fill="FFFFFF"/>
        </w:rPr>
        <w:t>.</w:t>
      </w:r>
    </w:p>
    <w:p w:rsidR="000D066B" w:rsidRPr="008D574B" w:rsidRDefault="000D066B" w:rsidP="000D066B">
      <w:pPr>
        <w:spacing w:after="0"/>
        <w:rPr>
          <w:rFonts w:cs="Arial"/>
          <w:szCs w:val="22"/>
          <w:shd w:val="clear" w:color="auto" w:fill="FFFFFF"/>
        </w:rPr>
      </w:pPr>
    </w:p>
    <w:p w:rsidR="000D066B" w:rsidRPr="008D574B" w:rsidRDefault="000D066B" w:rsidP="000D066B">
      <w:pPr>
        <w:spacing w:after="0"/>
        <w:rPr>
          <w:rFonts w:cs="Arial"/>
          <w:szCs w:val="22"/>
          <w:shd w:val="clear" w:color="auto" w:fill="FFFFFF"/>
        </w:rPr>
      </w:pPr>
      <w:r w:rsidRPr="008D574B">
        <w:rPr>
          <w:rFonts w:cs="Arial"/>
          <w:szCs w:val="22"/>
          <w:shd w:val="clear" w:color="auto" w:fill="FFFFFF"/>
        </w:rPr>
        <w:t xml:space="preserve">Debe tener en cuenta </w:t>
      </w:r>
      <w:proofErr w:type="gramStart"/>
      <w:r w:rsidRPr="008D574B">
        <w:rPr>
          <w:rFonts w:cs="Arial"/>
          <w:szCs w:val="22"/>
          <w:shd w:val="clear" w:color="auto" w:fill="FFFFFF"/>
        </w:rPr>
        <w:t>que</w:t>
      </w:r>
      <w:proofErr w:type="gramEnd"/>
      <w:r w:rsidRPr="008D574B">
        <w:rPr>
          <w:rFonts w:cs="Arial"/>
          <w:szCs w:val="22"/>
          <w:shd w:val="clear" w:color="auto" w:fill="FFFFFF"/>
        </w:rPr>
        <w:t xml:space="preserve"> para poder firmar electrónicamente, como medio de acreditación de la expresión de su voluntad y consentimiento, antes es necesario tener instalado en su PC el componente de firma “</w:t>
      </w:r>
      <w:proofErr w:type="spellStart"/>
      <w:r w:rsidRPr="008D574B">
        <w:rPr>
          <w:rFonts w:cs="Arial"/>
          <w:szCs w:val="22"/>
          <w:shd w:val="clear" w:color="auto" w:fill="FFFFFF"/>
        </w:rPr>
        <w:t>Autofirma</w:t>
      </w:r>
      <w:proofErr w:type="spellEnd"/>
      <w:r w:rsidRPr="008D574B">
        <w:rPr>
          <w:rFonts w:cs="Arial"/>
          <w:szCs w:val="22"/>
          <w:shd w:val="clear" w:color="auto" w:fill="FFFFFF"/>
        </w:rPr>
        <w:t>” que podrá descargar en el siguiente enlace:</w:t>
      </w:r>
    </w:p>
    <w:p w:rsidR="000D066B" w:rsidRPr="008D574B" w:rsidRDefault="000D066B" w:rsidP="000D066B">
      <w:pPr>
        <w:spacing w:after="0"/>
        <w:rPr>
          <w:rFonts w:cs="Arial"/>
          <w:szCs w:val="22"/>
          <w:shd w:val="clear" w:color="auto" w:fill="FFFFFF"/>
        </w:rPr>
      </w:pPr>
    </w:p>
    <w:p w:rsidR="000D066B" w:rsidRPr="008D574B" w:rsidRDefault="00450CFE" w:rsidP="000D066B">
      <w:pPr>
        <w:spacing w:after="0"/>
        <w:jc w:val="center"/>
        <w:rPr>
          <w:rFonts w:cs="Arial"/>
          <w:szCs w:val="22"/>
          <w:shd w:val="clear" w:color="auto" w:fill="FFFFFF"/>
        </w:rPr>
      </w:pPr>
      <w:hyperlink r:id="rId12" w:history="1">
        <w:r w:rsidR="000D066B" w:rsidRPr="008D574B">
          <w:rPr>
            <w:rStyle w:val="Hipervnculo"/>
            <w:rFonts w:cs="Arial"/>
            <w:szCs w:val="22"/>
            <w:shd w:val="clear" w:color="auto" w:fill="FFFFFF"/>
          </w:rPr>
          <w:t>http://firmaelectrónica.gob.es/Home/Descargas.html</w:t>
        </w:r>
      </w:hyperlink>
    </w:p>
    <w:p w:rsidR="000D066B" w:rsidRPr="008D574B" w:rsidRDefault="000D066B" w:rsidP="000D066B">
      <w:pPr>
        <w:spacing w:after="0"/>
        <w:rPr>
          <w:rFonts w:cs="Arial"/>
          <w:szCs w:val="22"/>
          <w:shd w:val="clear" w:color="auto" w:fill="FFFFFF"/>
        </w:rPr>
      </w:pPr>
    </w:p>
    <w:p w:rsidR="000D066B" w:rsidRDefault="000D066B" w:rsidP="000D066B">
      <w:pPr>
        <w:spacing w:after="0"/>
        <w:rPr>
          <w:rFonts w:cs="Arial"/>
          <w:szCs w:val="22"/>
          <w:shd w:val="clear" w:color="auto" w:fill="FFFFFF"/>
        </w:rPr>
      </w:pPr>
      <w:r w:rsidRPr="008D574B">
        <w:rPr>
          <w:rFonts w:cs="Arial"/>
          <w:szCs w:val="22"/>
          <w:shd w:val="clear" w:color="auto" w:fill="FFFFFF"/>
        </w:rPr>
        <w:t>Se deberá descargar e instalar la versión de 32 bits.</w:t>
      </w:r>
      <w:r>
        <w:rPr>
          <w:rFonts w:cs="Arial"/>
          <w:szCs w:val="22"/>
          <w:shd w:val="clear" w:color="auto" w:fill="FFFFFF"/>
        </w:rPr>
        <w:t xml:space="preserve"> </w:t>
      </w:r>
    </w:p>
    <w:p w:rsidR="000D066B" w:rsidRDefault="000D066B" w:rsidP="000D066B">
      <w:pPr>
        <w:rPr>
          <w:rFonts w:cs="Arial"/>
          <w:szCs w:val="22"/>
          <w:shd w:val="clear" w:color="auto" w:fill="FFFFFF"/>
        </w:rPr>
      </w:pPr>
    </w:p>
    <w:p w:rsidR="000D066B" w:rsidRPr="00F2002D" w:rsidRDefault="000D066B" w:rsidP="000D066B">
      <w:pPr>
        <w:rPr>
          <w:rFonts w:cs="Arial"/>
          <w:b/>
          <w:u w:val="single"/>
        </w:rPr>
      </w:pPr>
      <w:r w:rsidRPr="00F2002D">
        <w:rPr>
          <w:rFonts w:cs="Arial"/>
          <w:b/>
          <w:u w:val="single"/>
        </w:rPr>
        <w:t>ENVÍO DE OFERTAS</w:t>
      </w:r>
    </w:p>
    <w:p w:rsidR="000D066B" w:rsidRPr="008D574B" w:rsidRDefault="000D066B" w:rsidP="000D066B">
      <w:pPr>
        <w:spacing w:after="0"/>
        <w:rPr>
          <w:rFonts w:cs="Arial"/>
          <w:szCs w:val="22"/>
        </w:rPr>
      </w:pPr>
      <w:r w:rsidRPr="008D574B">
        <w:rPr>
          <w:rFonts w:cs="Arial"/>
          <w:szCs w:val="22"/>
        </w:rPr>
        <w:t>Una vez acceda a la licitación a la cual desee presentarse, encontrará una opción que le permite descargar una "Solicitud" de oferta que contiene toda la información necesaria para preparar la oferta. Para abrir la solicitud debe haber descargado la aplicación de presentación de ofertas, que le permite preparar la oferta sin estar conectado a la plataforma. En “restricciones” está indicado el tamaño y formato admitidos en los documentos a adjuntar.</w:t>
      </w:r>
    </w:p>
    <w:p w:rsidR="000D066B" w:rsidRPr="008D574B" w:rsidRDefault="000D066B" w:rsidP="000D066B">
      <w:pPr>
        <w:spacing w:after="0"/>
        <w:rPr>
          <w:rFonts w:cs="Arial"/>
          <w:szCs w:val="22"/>
        </w:rPr>
      </w:pPr>
    </w:p>
    <w:p w:rsidR="000D066B" w:rsidRPr="008D574B" w:rsidRDefault="000D066B" w:rsidP="000D066B">
      <w:pPr>
        <w:shd w:val="clear" w:color="auto" w:fill="FFFFFF"/>
        <w:spacing w:after="0"/>
        <w:rPr>
          <w:rFonts w:cs="Arial"/>
          <w:szCs w:val="22"/>
        </w:rPr>
      </w:pPr>
      <w:r w:rsidRPr="008D574B">
        <w:rPr>
          <w:rFonts w:cs="Arial"/>
          <w:szCs w:val="22"/>
        </w:rPr>
        <w:t xml:space="preserve">Para poder licitar electrónicamente usted necesita haber descargado previamente la aplicación de presentación de ofertas. Esta aplicación quedará instalada en su ordenador y podrá acceder a ella </w:t>
      </w:r>
      <w:r w:rsidRPr="008D574B">
        <w:rPr>
          <w:rFonts w:cs="Arial"/>
          <w:szCs w:val="22"/>
        </w:rPr>
        <w:lastRenderedPageBreak/>
        <w:t>mediante icono de acceso directo, sin necesidad de estar dentro de la Plataforma de Licitación Electrónica.</w:t>
      </w:r>
    </w:p>
    <w:p w:rsidR="000D066B" w:rsidRPr="008D574B" w:rsidRDefault="000D066B" w:rsidP="000D066B">
      <w:pPr>
        <w:shd w:val="clear" w:color="auto" w:fill="FFFFFF"/>
        <w:spacing w:after="0"/>
        <w:rPr>
          <w:rFonts w:cs="Arial"/>
          <w:szCs w:val="22"/>
        </w:rPr>
      </w:pPr>
    </w:p>
    <w:p w:rsidR="000D066B" w:rsidRDefault="000D066B" w:rsidP="000D066B">
      <w:pPr>
        <w:shd w:val="clear" w:color="auto" w:fill="FFFFFF"/>
        <w:spacing w:after="0"/>
        <w:rPr>
          <w:rFonts w:cs="Arial"/>
          <w:szCs w:val="22"/>
        </w:rPr>
      </w:pPr>
      <w:r w:rsidRPr="008D574B">
        <w:rPr>
          <w:rFonts w:cs="Arial"/>
          <w:szCs w:val="22"/>
        </w:rPr>
        <w:t>El icono de acceso a esta aplicación, habitualmente, estará en su escritorio y se denomina "Presentación electrónica de ofertas". Esta aplicación le permitirá preparar sus ofertas sin necesidad de estar conectado todo el tiempo a internet y guardar sus cambios hasta que decida presentar electrónicamente su oferta.</w:t>
      </w:r>
    </w:p>
    <w:p w:rsidR="000D066B" w:rsidRPr="008D574B" w:rsidRDefault="000D066B" w:rsidP="000D066B">
      <w:pPr>
        <w:shd w:val="clear" w:color="auto" w:fill="FFFFFF"/>
        <w:spacing w:after="0"/>
        <w:rPr>
          <w:rFonts w:cs="Arial"/>
          <w:szCs w:val="22"/>
        </w:rPr>
      </w:pPr>
    </w:p>
    <w:p w:rsidR="000D066B" w:rsidRPr="008D574B" w:rsidRDefault="000D066B" w:rsidP="000D066B">
      <w:pPr>
        <w:shd w:val="clear" w:color="auto" w:fill="FFFFFF"/>
        <w:tabs>
          <w:tab w:val="left" w:pos="4014"/>
        </w:tabs>
        <w:spacing w:after="0"/>
        <w:rPr>
          <w:rFonts w:cs="Arial"/>
          <w:szCs w:val="22"/>
        </w:rPr>
      </w:pPr>
      <w:r w:rsidRPr="008D574B">
        <w:rPr>
          <w:rFonts w:cs="Arial"/>
          <w:szCs w:val="22"/>
        </w:rPr>
        <w:t>Una vez instalada la aplicación de ofertas en su ordenador ya no necesita volver a descargarla cada vez que se quiera presentar oferta</w:t>
      </w:r>
      <w:r>
        <w:rPr>
          <w:rFonts w:cs="Arial"/>
          <w:szCs w:val="22"/>
        </w:rPr>
        <w:t xml:space="preserve"> a otras licitaciones de la Mutua</w:t>
      </w:r>
      <w:r w:rsidRPr="008D574B">
        <w:rPr>
          <w:rFonts w:cs="Arial"/>
          <w:szCs w:val="22"/>
        </w:rPr>
        <w:t>, únicamente tiene que descargar el archivo de solicitud correspondiente a la tramitación a la que se quiere presentar, guardarlo en un lugar controlado de su ordenador, y abrirlo con esta aplicación.</w:t>
      </w:r>
    </w:p>
    <w:p w:rsidR="000D066B" w:rsidRPr="008D574B" w:rsidRDefault="000D066B" w:rsidP="000D066B">
      <w:pPr>
        <w:shd w:val="clear" w:color="auto" w:fill="FFFFFF"/>
        <w:spacing w:after="0"/>
        <w:rPr>
          <w:rFonts w:cs="Arial"/>
          <w:szCs w:val="22"/>
        </w:rPr>
      </w:pPr>
    </w:p>
    <w:p w:rsidR="000D066B" w:rsidRPr="008D574B" w:rsidRDefault="000D066B" w:rsidP="000D066B">
      <w:pPr>
        <w:shd w:val="clear" w:color="auto" w:fill="FFFFFF"/>
        <w:spacing w:after="0"/>
        <w:rPr>
          <w:rFonts w:cs="Arial"/>
          <w:szCs w:val="22"/>
        </w:rPr>
      </w:pPr>
      <w:r w:rsidRPr="008D574B">
        <w:rPr>
          <w:rFonts w:cs="Arial"/>
          <w:szCs w:val="22"/>
        </w:rPr>
        <w:t>El archivo de solicitud contiene toda la información de la tramitación a la que desea presentar su oferta, y permitirá que la aplicación le guíe por los pasos necesarios para crear una oferta electrónica de forma correcta.</w:t>
      </w:r>
    </w:p>
    <w:p w:rsidR="000D066B" w:rsidRPr="008D574B" w:rsidRDefault="000D066B" w:rsidP="000D066B">
      <w:pPr>
        <w:shd w:val="clear" w:color="auto" w:fill="FFFFFF"/>
        <w:spacing w:after="0"/>
        <w:rPr>
          <w:rFonts w:cs="Arial"/>
          <w:szCs w:val="22"/>
        </w:rPr>
      </w:pPr>
    </w:p>
    <w:p w:rsidR="000D066B" w:rsidRPr="009C0E52" w:rsidRDefault="000D066B" w:rsidP="000D066B">
      <w:pPr>
        <w:spacing w:after="0"/>
        <w:rPr>
          <w:rFonts w:cs="Arial"/>
        </w:rPr>
      </w:pPr>
      <w:r>
        <w:rPr>
          <w:rFonts w:cs="Arial"/>
        </w:rPr>
        <w:t>La aplicación de presentación de ofertas funciona de manera que se firma la oferta en su totalidad junto con la documentación aportada.</w:t>
      </w:r>
    </w:p>
    <w:p w:rsidR="000D066B" w:rsidRPr="009C0E52" w:rsidRDefault="000D066B" w:rsidP="000D066B">
      <w:pPr>
        <w:spacing w:after="0"/>
        <w:rPr>
          <w:rFonts w:cs="Arial"/>
        </w:rPr>
      </w:pPr>
    </w:p>
    <w:p w:rsidR="000D066B" w:rsidRDefault="000D066B" w:rsidP="000D066B">
      <w:pPr>
        <w:spacing w:after="0"/>
        <w:rPr>
          <w:rFonts w:cs="Arial"/>
        </w:rPr>
      </w:pPr>
      <w:r>
        <w:rPr>
          <w:rFonts w:cs="Arial"/>
        </w:rPr>
        <w:t xml:space="preserve">Esta firma es la correspondiente a la persona que presenta la oferta, que debe contar con poder suficiente que le autoriza para actuar y operar en el Portal de Licitación Electrónica de MC Mutual. De manera separada, en caso de que la persona que presenta la oferta no disponga de facultades suficientes para poder concurrir a la licitación de que se trate, cada documento aportado dentro de la oferta   deberá firmarse individualmente por quien sí cuente con tales facultades mediante la herramienta de presentación de ofertas del Portal del Licitador o con cualquier herramienta de firma </w:t>
      </w:r>
      <w:r w:rsidRPr="00234AC9">
        <w:rPr>
          <w:rFonts w:cs="Arial"/>
          <w:b/>
          <w:u w:val="single"/>
        </w:rPr>
        <w:t>cualificada, reconocida y válida</w:t>
      </w:r>
      <w:r>
        <w:rPr>
          <w:rFonts w:cs="Arial"/>
        </w:rPr>
        <w:t xml:space="preserve"> de archivos, preferiblemente en formato PDF (las proposiciones presentadas por una U.T.E. deberán estar suscritas por los representantes de cada una de las empresas componentes de la misma).</w:t>
      </w:r>
    </w:p>
    <w:p w:rsidR="000D066B" w:rsidRDefault="000D066B" w:rsidP="000D066B">
      <w:pPr>
        <w:spacing w:after="0"/>
        <w:rPr>
          <w:rFonts w:cs="Arial"/>
        </w:rPr>
      </w:pPr>
    </w:p>
    <w:p w:rsidR="000D066B" w:rsidRDefault="000D066B" w:rsidP="000D066B">
      <w:pPr>
        <w:spacing w:after="0"/>
        <w:rPr>
          <w:rFonts w:cs="Arial"/>
        </w:rPr>
      </w:pPr>
      <w:r w:rsidRPr="00340078">
        <w:rPr>
          <w:rFonts w:cs="Arial"/>
        </w:rPr>
        <w:lastRenderedPageBreak/>
        <w:t>En todo caso, deberá acreditarse la representación por parte del licitador que haya formulado la mejor oferta, previo requerimiento de la Mutua. Asimismo, la Mutua, cuando lo considere pertinente, podrá exigir dicha documentación a los licitadores.</w:t>
      </w:r>
    </w:p>
    <w:p w:rsidR="000D066B" w:rsidRPr="008D574B" w:rsidRDefault="000D066B" w:rsidP="000D066B">
      <w:pPr>
        <w:spacing w:after="0"/>
        <w:rPr>
          <w:rFonts w:cs="Arial"/>
          <w:szCs w:val="22"/>
        </w:rPr>
      </w:pPr>
    </w:p>
    <w:p w:rsidR="000D066B" w:rsidRPr="008D574B" w:rsidRDefault="000D066B" w:rsidP="000D066B">
      <w:pPr>
        <w:pStyle w:val="NormalWeb"/>
        <w:spacing w:before="0" w:beforeAutospacing="0" w:after="0" w:afterAutospacing="0" w:line="360" w:lineRule="auto"/>
        <w:jc w:val="both"/>
        <w:rPr>
          <w:rFonts w:ascii="Arial" w:hAnsi="Arial" w:cs="Arial"/>
          <w:szCs w:val="22"/>
        </w:rPr>
      </w:pPr>
      <w:r w:rsidRPr="008D574B">
        <w:rPr>
          <w:rFonts w:ascii="Arial" w:hAnsi="Arial" w:cs="Arial"/>
          <w:szCs w:val="22"/>
        </w:rPr>
        <w:t>En cada convocatoria se establecen todos los documentos y la información que deben adjuntarse a la correspondiente oferta.</w:t>
      </w:r>
    </w:p>
    <w:p w:rsidR="000D066B" w:rsidRPr="008D574B" w:rsidRDefault="000D066B" w:rsidP="000D066B">
      <w:pPr>
        <w:pStyle w:val="NormalWeb"/>
        <w:spacing w:before="0" w:beforeAutospacing="0" w:after="0" w:afterAutospacing="0" w:line="360" w:lineRule="auto"/>
        <w:jc w:val="both"/>
        <w:rPr>
          <w:rFonts w:ascii="Arial" w:hAnsi="Arial" w:cs="Arial"/>
          <w:szCs w:val="22"/>
        </w:rPr>
      </w:pPr>
    </w:p>
    <w:p w:rsidR="000D066B" w:rsidRPr="008D574B" w:rsidRDefault="000D066B" w:rsidP="000D066B">
      <w:pPr>
        <w:spacing w:after="0"/>
        <w:rPr>
          <w:rFonts w:cs="Arial"/>
          <w:szCs w:val="22"/>
        </w:rPr>
      </w:pPr>
      <w:r w:rsidRPr="008D574B">
        <w:rPr>
          <w:rFonts w:cs="Arial"/>
          <w:szCs w:val="22"/>
        </w:rPr>
        <w:t xml:space="preserve">Una vez preparada y anexada la documentación solicitada deberá remitir la oferta siguiendo las indicaciones que le ofrece la aplicación. </w:t>
      </w:r>
    </w:p>
    <w:p w:rsidR="000D066B" w:rsidRPr="008D574B" w:rsidRDefault="000D066B" w:rsidP="000D066B">
      <w:pPr>
        <w:spacing w:after="0"/>
        <w:rPr>
          <w:rFonts w:cs="Arial"/>
          <w:szCs w:val="22"/>
        </w:rPr>
      </w:pPr>
    </w:p>
    <w:p w:rsidR="000D066B" w:rsidRPr="008D574B" w:rsidRDefault="000D066B" w:rsidP="000D066B">
      <w:pPr>
        <w:spacing w:after="0"/>
        <w:rPr>
          <w:rFonts w:cs="Arial"/>
          <w:szCs w:val="22"/>
        </w:rPr>
      </w:pPr>
      <w:r w:rsidRPr="008D574B">
        <w:rPr>
          <w:rFonts w:cs="Arial"/>
          <w:szCs w:val="22"/>
        </w:rPr>
        <w:t>Si existiese alguna dificultad técnica en el envío, el licitador, antes de la finalización del plazo de presentación de ofertas</w:t>
      </w:r>
      <w:r>
        <w:rPr>
          <w:rFonts w:cs="Arial"/>
          <w:szCs w:val="22"/>
        </w:rPr>
        <w:t>,</w:t>
      </w:r>
      <w:r w:rsidRPr="008D574B">
        <w:rPr>
          <w:rFonts w:cs="Arial"/>
          <w:szCs w:val="22"/>
        </w:rPr>
        <w:t xml:space="preserve"> deberá remitir un e</w:t>
      </w:r>
      <w:r>
        <w:rPr>
          <w:rFonts w:cs="Arial"/>
          <w:szCs w:val="22"/>
        </w:rPr>
        <w:t>-</w:t>
      </w:r>
      <w:r w:rsidR="00C316C8">
        <w:rPr>
          <w:rFonts w:cs="Arial"/>
          <w:szCs w:val="22"/>
        </w:rPr>
        <w:t>mail a la dirección “mesa</w:t>
      </w:r>
      <w:r w:rsidRPr="008D574B">
        <w:rPr>
          <w:rFonts w:cs="Arial"/>
          <w:szCs w:val="22"/>
        </w:rPr>
        <w:t xml:space="preserve">contratacion@mc-mutual.com” indicando el número identificador o huella generado en el sellado de su oferta y que permitirá a la Mutua confirmar la validez e integridad de los datos contenidos en esta oferta en el momento de la apertura. </w:t>
      </w:r>
    </w:p>
    <w:p w:rsidR="000D066B" w:rsidRPr="008D574B" w:rsidRDefault="000D066B" w:rsidP="000D066B">
      <w:pPr>
        <w:spacing w:after="0"/>
        <w:rPr>
          <w:rFonts w:cs="Arial"/>
          <w:szCs w:val="22"/>
        </w:rPr>
      </w:pPr>
    </w:p>
    <w:p w:rsidR="000D066B" w:rsidRPr="008D574B" w:rsidRDefault="000D066B" w:rsidP="000D066B">
      <w:pPr>
        <w:spacing w:after="0"/>
        <w:rPr>
          <w:rFonts w:cs="Arial"/>
          <w:szCs w:val="22"/>
        </w:rPr>
      </w:pPr>
      <w:r w:rsidRPr="008D574B">
        <w:rPr>
          <w:rFonts w:cs="Arial"/>
          <w:szCs w:val="22"/>
        </w:rPr>
        <w:t xml:space="preserve">Posteriormente, y en un plazo no superior a </w:t>
      </w:r>
      <w:r>
        <w:rPr>
          <w:rFonts w:cs="Arial"/>
          <w:szCs w:val="22"/>
        </w:rPr>
        <w:t>2</w:t>
      </w:r>
      <w:r w:rsidRPr="008D574B">
        <w:rPr>
          <w:rFonts w:cs="Arial"/>
          <w:szCs w:val="22"/>
        </w:rPr>
        <w:t>4 horas, el licitador deberá presentar dicha oferta en formato electrónico a través del Portal de Licitación Electrónica</w:t>
      </w:r>
      <w:r>
        <w:rPr>
          <w:rFonts w:cs="Arial"/>
          <w:szCs w:val="22"/>
        </w:rPr>
        <w:t xml:space="preserve"> de MC Mutual</w:t>
      </w:r>
      <w:r w:rsidRPr="008D574B">
        <w:rPr>
          <w:rFonts w:cs="Arial"/>
          <w:szCs w:val="22"/>
        </w:rPr>
        <w:t>. De no efectuarse esta remisión en el plazo indicado, se considerará que la oferta ha sido retirada. En la apertura de ofertas se comprobará técnicamente que la oferta remitida coincide con la inicialmente sellada y en caso contrario, la propuesta del licitador no será tenida en cuenta en el procedimiento de licitación.</w:t>
      </w:r>
    </w:p>
    <w:p w:rsidR="000D066B" w:rsidRPr="008D574B" w:rsidRDefault="000D066B" w:rsidP="000D066B">
      <w:pPr>
        <w:spacing w:after="0"/>
        <w:rPr>
          <w:rFonts w:cs="Arial"/>
          <w:szCs w:val="22"/>
        </w:rPr>
      </w:pPr>
    </w:p>
    <w:p w:rsidR="000D066B" w:rsidRPr="008D574B" w:rsidRDefault="000D066B" w:rsidP="000D066B">
      <w:pPr>
        <w:spacing w:after="0"/>
        <w:rPr>
          <w:rFonts w:cs="Arial"/>
          <w:szCs w:val="22"/>
        </w:rPr>
      </w:pPr>
      <w:r w:rsidRPr="008D574B">
        <w:rPr>
          <w:rFonts w:cs="Arial"/>
          <w:szCs w:val="22"/>
        </w:rPr>
        <w:t>T</w:t>
      </w:r>
      <w:r>
        <w:rPr>
          <w:rFonts w:cs="Arial"/>
          <w:szCs w:val="22"/>
        </w:rPr>
        <w:t>odas las notificaciones que se efectúen</w:t>
      </w:r>
      <w:r w:rsidRPr="008D574B">
        <w:rPr>
          <w:rFonts w:cs="Arial"/>
          <w:szCs w:val="22"/>
        </w:rPr>
        <w:t xml:space="preserve"> con los licitadores que hayan presentado oferta electrónica</w:t>
      </w:r>
      <w:r>
        <w:rPr>
          <w:rFonts w:cs="Arial"/>
          <w:szCs w:val="22"/>
        </w:rPr>
        <w:t>,</w:t>
      </w:r>
      <w:r w:rsidRPr="008D574B">
        <w:rPr>
          <w:rFonts w:cs="Arial"/>
          <w:szCs w:val="22"/>
        </w:rPr>
        <w:t xml:space="preserve"> se realizarán a través del Portal de Licitación Electrónica</w:t>
      </w:r>
      <w:r>
        <w:rPr>
          <w:rFonts w:cs="Arial"/>
          <w:szCs w:val="22"/>
        </w:rPr>
        <w:t xml:space="preserve"> de MC Mutual</w:t>
      </w:r>
      <w:r w:rsidRPr="008D574B">
        <w:rPr>
          <w:rFonts w:cs="Arial"/>
          <w:szCs w:val="22"/>
        </w:rPr>
        <w:t xml:space="preserve"> mediante comparecencia. La publicación de las comunicaciones del Portal surtirá todos los efectos con respecto a los licitadores que estarán obligados a consultar el mismo, identificándose en la parte privada por medio de los apoderados dados de alta por la empresa en el Portal.</w:t>
      </w:r>
    </w:p>
    <w:p w:rsidR="000D066B" w:rsidRPr="008D574B" w:rsidRDefault="000D066B" w:rsidP="000D066B">
      <w:pPr>
        <w:spacing w:after="0"/>
        <w:rPr>
          <w:rFonts w:cs="Arial"/>
          <w:szCs w:val="22"/>
        </w:rPr>
      </w:pPr>
    </w:p>
    <w:p w:rsidR="000D066B" w:rsidRDefault="000D066B" w:rsidP="000D066B">
      <w:pPr>
        <w:spacing w:after="0"/>
        <w:rPr>
          <w:ins w:id="2285" w:author="npm35" w:date="2018-09-18T13:58:00Z"/>
          <w:rFonts w:cs="Arial"/>
          <w:szCs w:val="22"/>
        </w:rPr>
      </w:pPr>
      <w:r w:rsidRPr="008D574B">
        <w:rPr>
          <w:rFonts w:cs="Arial"/>
          <w:szCs w:val="22"/>
        </w:rPr>
        <w:t>El licitador recibirá un correo electrónico de aviso de notificación y deberá acceder al Portal para poderla aceptar y ver su contenido.</w:t>
      </w:r>
    </w:p>
    <w:p w:rsidR="000D066B" w:rsidRDefault="000D066B" w:rsidP="000D066B">
      <w:pPr>
        <w:spacing w:after="0"/>
        <w:rPr>
          <w:ins w:id="2286" w:author="npm35" w:date="2018-09-18T13:58:00Z"/>
          <w:rFonts w:cs="Arial"/>
          <w:szCs w:val="22"/>
        </w:rPr>
      </w:pPr>
    </w:p>
    <w:p w:rsidR="000D066B" w:rsidRPr="00816673" w:rsidRDefault="000D066B" w:rsidP="000D066B">
      <w:pPr>
        <w:spacing w:after="0"/>
        <w:rPr>
          <w:rFonts w:cs="Arial"/>
          <w:b/>
          <w:u w:val="single"/>
        </w:rPr>
      </w:pPr>
      <w:r w:rsidRPr="008F4D8F">
        <w:rPr>
          <w:rFonts w:cs="Arial"/>
          <w:b/>
          <w:u w:val="single"/>
        </w:rPr>
        <w:lastRenderedPageBreak/>
        <w:t>Los plazos a contar desde la notificación se computarán desde la fecha del aviso de notificación, siempre</w:t>
      </w:r>
      <w:r>
        <w:rPr>
          <w:rFonts w:cs="Arial"/>
          <w:b/>
          <w:u w:val="single"/>
        </w:rPr>
        <w:t xml:space="preserve"> </w:t>
      </w:r>
      <w:r w:rsidRPr="008F4D8F">
        <w:rPr>
          <w:rFonts w:cs="Arial"/>
          <w:b/>
          <w:u w:val="single"/>
        </w:rPr>
        <w:t xml:space="preserve">que el acto objeto de notificación se haya publicado el mismo día en el </w:t>
      </w:r>
      <w:r>
        <w:rPr>
          <w:rFonts w:cs="Arial"/>
          <w:b/>
          <w:u w:val="single"/>
        </w:rPr>
        <w:t>“</w:t>
      </w:r>
      <w:r w:rsidRPr="008F4D8F">
        <w:rPr>
          <w:rFonts w:cs="Arial"/>
          <w:b/>
          <w:u w:val="single"/>
        </w:rPr>
        <w:t>Perfil de</w:t>
      </w:r>
      <w:r>
        <w:rPr>
          <w:rFonts w:cs="Arial"/>
          <w:b/>
          <w:u w:val="single"/>
        </w:rPr>
        <w:t xml:space="preserve"> </w:t>
      </w:r>
      <w:proofErr w:type="gramStart"/>
      <w:r w:rsidRPr="008F4D8F">
        <w:rPr>
          <w:rFonts w:cs="Arial"/>
          <w:b/>
          <w:u w:val="single"/>
        </w:rPr>
        <w:t>contratante</w:t>
      </w:r>
      <w:r>
        <w:rPr>
          <w:rFonts w:cs="Arial"/>
          <w:b/>
          <w:u w:val="single"/>
        </w:rPr>
        <w:t>“</w:t>
      </w:r>
      <w:proofErr w:type="gramEnd"/>
      <w:r w:rsidRPr="008F4D8F">
        <w:rPr>
          <w:rFonts w:cs="Arial"/>
          <w:b/>
          <w:u w:val="single"/>
        </w:rPr>
        <w:t>. En caso contrario</w:t>
      </w:r>
      <w:r>
        <w:rPr>
          <w:rFonts w:cs="Arial"/>
          <w:b/>
          <w:u w:val="single"/>
        </w:rPr>
        <w:t>,</w:t>
      </w:r>
      <w:r w:rsidRPr="008F4D8F">
        <w:rPr>
          <w:rFonts w:cs="Arial"/>
          <w:b/>
          <w:u w:val="single"/>
        </w:rPr>
        <w:t xml:space="preserve"> los plazos se computarán desde la recepción de la</w:t>
      </w:r>
      <w:r>
        <w:rPr>
          <w:rFonts w:cs="Arial"/>
          <w:b/>
          <w:u w:val="single"/>
        </w:rPr>
        <w:t xml:space="preserve"> </w:t>
      </w:r>
      <w:r w:rsidRPr="008F4D8F">
        <w:rPr>
          <w:rFonts w:cs="Arial"/>
          <w:b/>
          <w:u w:val="single"/>
        </w:rPr>
        <w:t>notificación por el interesado.</w:t>
      </w:r>
    </w:p>
    <w:p w:rsidR="000D066B" w:rsidRDefault="000D066B" w:rsidP="000D066B">
      <w:pPr>
        <w:spacing w:after="0"/>
        <w:rPr>
          <w:rFonts w:cs="Arial"/>
          <w:b/>
          <w:u w:val="single"/>
        </w:rPr>
      </w:pPr>
    </w:p>
    <w:p w:rsidR="000D066B" w:rsidRDefault="000D066B" w:rsidP="000D066B">
      <w:pPr>
        <w:spacing w:after="0"/>
        <w:rPr>
          <w:rFonts w:cs="Arial"/>
          <w:b/>
          <w:u w:val="single"/>
        </w:rPr>
      </w:pPr>
      <w:r w:rsidRPr="00BE4DD8">
        <w:rPr>
          <w:rFonts w:cs="Arial"/>
          <w:b/>
          <w:u w:val="single"/>
        </w:rPr>
        <w:t>El plazo para considerar rechazada la notificación electrónica con los efectos previstos en</w:t>
      </w:r>
      <w:r>
        <w:rPr>
          <w:rFonts w:cs="Arial"/>
          <w:b/>
          <w:u w:val="single"/>
        </w:rPr>
        <w:t xml:space="preserve"> </w:t>
      </w:r>
      <w:r w:rsidRPr="00BE4DD8">
        <w:rPr>
          <w:rFonts w:cs="Arial"/>
          <w:b/>
          <w:u w:val="single"/>
        </w:rPr>
        <w:t>el artículo 43.2 de la Ley 39/2015, será de diez días naturales desde la puesta en marcha</w:t>
      </w:r>
      <w:r>
        <w:rPr>
          <w:rFonts w:cs="Arial"/>
          <w:b/>
          <w:u w:val="single"/>
        </w:rPr>
        <w:t xml:space="preserve"> </w:t>
      </w:r>
      <w:r w:rsidRPr="00BE4DD8">
        <w:rPr>
          <w:rFonts w:cs="Arial"/>
          <w:b/>
          <w:u w:val="single"/>
        </w:rPr>
        <w:t>a disposición de la notificación sin que se acceda a su contenido.</w:t>
      </w:r>
    </w:p>
    <w:p w:rsidR="000D066B" w:rsidRPr="008D574B" w:rsidRDefault="000D066B" w:rsidP="000D066B">
      <w:pPr>
        <w:spacing w:after="0"/>
        <w:ind w:left="360"/>
        <w:rPr>
          <w:rFonts w:cs="Arial"/>
          <w:szCs w:val="22"/>
        </w:rPr>
      </w:pPr>
    </w:p>
    <w:p w:rsidR="000D066B" w:rsidRPr="008D574B" w:rsidRDefault="000D066B" w:rsidP="000D066B">
      <w:pPr>
        <w:spacing w:after="0"/>
        <w:rPr>
          <w:rFonts w:cs="Arial"/>
          <w:szCs w:val="22"/>
        </w:rPr>
      </w:pPr>
    </w:p>
    <w:p w:rsidR="000D066B" w:rsidRPr="00F2002D" w:rsidRDefault="000D066B" w:rsidP="000D066B">
      <w:pPr>
        <w:rPr>
          <w:rFonts w:cs="Arial"/>
          <w:b/>
        </w:rPr>
      </w:pPr>
      <w:r w:rsidRPr="00F2002D">
        <w:rPr>
          <w:rFonts w:cs="Arial"/>
          <w:b/>
        </w:rPr>
        <w:t>DEFECTOS SUBSANABLES Y OTRAS NOTIFICACIONES DONDE SE EXIJA DOCUMENTACIÓN</w:t>
      </w:r>
    </w:p>
    <w:p w:rsidR="000D066B" w:rsidRPr="008D574B" w:rsidRDefault="000D066B" w:rsidP="000D066B">
      <w:pPr>
        <w:spacing w:after="0"/>
        <w:rPr>
          <w:rFonts w:cs="Arial"/>
          <w:szCs w:val="22"/>
        </w:rPr>
      </w:pPr>
      <w:r w:rsidRPr="008D574B">
        <w:rPr>
          <w:rFonts w:cs="Arial"/>
          <w:szCs w:val="22"/>
        </w:rPr>
        <w:t>En la notificación de los defectos subsanables y otras notificaciones en las que MC Mutual solicite la presentación de documentación, se establecerá el plazo y la forma de remitir la documentación necesaria para la subsanación</w:t>
      </w:r>
      <w:r w:rsidRPr="00131037">
        <w:rPr>
          <w:rFonts w:cs="Arial"/>
        </w:rPr>
        <w:t xml:space="preserve"> </w:t>
      </w:r>
      <w:r>
        <w:rPr>
          <w:rFonts w:cs="Arial"/>
        </w:rPr>
        <w:t xml:space="preserve">que será, en todo caso, </w:t>
      </w:r>
      <w:proofErr w:type="gramStart"/>
      <w:r>
        <w:rPr>
          <w:rFonts w:cs="Arial"/>
        </w:rPr>
        <w:t>electrónicamente</w:t>
      </w:r>
      <w:r w:rsidRPr="009C0E52">
        <w:rPr>
          <w:rFonts w:cs="Arial"/>
        </w:rPr>
        <w:t>.</w:t>
      </w:r>
      <w:r w:rsidRPr="008D574B">
        <w:rPr>
          <w:rFonts w:cs="Arial"/>
          <w:szCs w:val="22"/>
        </w:rPr>
        <w:t>.</w:t>
      </w:r>
      <w:proofErr w:type="gramEnd"/>
    </w:p>
    <w:p w:rsidR="000D066B" w:rsidRDefault="000D066B" w:rsidP="000D066B">
      <w:pPr>
        <w:rPr>
          <w:rFonts w:cs="Arial"/>
          <w:b/>
        </w:rPr>
      </w:pPr>
    </w:p>
    <w:p w:rsidR="000D066B" w:rsidRPr="00F2002D" w:rsidRDefault="000D066B" w:rsidP="000D066B">
      <w:pPr>
        <w:rPr>
          <w:rFonts w:cs="Arial"/>
          <w:b/>
        </w:rPr>
      </w:pPr>
      <w:r w:rsidRPr="00F2002D">
        <w:rPr>
          <w:rFonts w:cs="Arial"/>
          <w:b/>
        </w:rPr>
        <w:t>APERTURA DE PROPOSICIONES</w:t>
      </w:r>
    </w:p>
    <w:p w:rsidR="000D066B" w:rsidRDefault="000D066B" w:rsidP="000D066B">
      <w:pPr>
        <w:spacing w:after="0"/>
        <w:rPr>
          <w:rFonts w:cs="Arial"/>
          <w:szCs w:val="22"/>
        </w:rPr>
      </w:pPr>
      <w:r>
        <w:rPr>
          <w:rFonts w:cs="Arial"/>
          <w:szCs w:val="22"/>
        </w:rPr>
        <w:t>La</w:t>
      </w:r>
      <w:r w:rsidRPr="008D574B">
        <w:rPr>
          <w:rFonts w:cs="Arial"/>
          <w:szCs w:val="22"/>
        </w:rPr>
        <w:t xml:space="preserve"> apertura de </w:t>
      </w:r>
      <w:r>
        <w:rPr>
          <w:rFonts w:cs="Arial"/>
          <w:szCs w:val="22"/>
        </w:rPr>
        <w:t>las</w:t>
      </w:r>
      <w:r w:rsidRPr="008D574B">
        <w:rPr>
          <w:rFonts w:cs="Arial"/>
          <w:szCs w:val="22"/>
        </w:rPr>
        <w:t xml:space="preserve"> proposiciones </w:t>
      </w:r>
      <w:r>
        <w:rPr>
          <w:rFonts w:cs="Arial"/>
          <w:szCs w:val="22"/>
        </w:rPr>
        <w:t xml:space="preserve">presentadas a través del Portal </w:t>
      </w:r>
      <w:r w:rsidRPr="008D574B">
        <w:rPr>
          <w:rFonts w:cs="Arial"/>
          <w:szCs w:val="22"/>
        </w:rPr>
        <w:t>se realizará de forma electrónica.</w:t>
      </w:r>
    </w:p>
    <w:p w:rsidR="000D066B" w:rsidRDefault="000D066B" w:rsidP="000D066B">
      <w:pPr>
        <w:spacing w:after="0"/>
        <w:rPr>
          <w:rFonts w:cs="Arial"/>
          <w:szCs w:val="22"/>
        </w:rPr>
      </w:pPr>
    </w:p>
    <w:p w:rsidR="000D066B" w:rsidRPr="008D574B" w:rsidRDefault="000D066B" w:rsidP="000D066B">
      <w:pPr>
        <w:spacing w:after="0"/>
        <w:rPr>
          <w:rFonts w:cs="Arial"/>
          <w:szCs w:val="22"/>
        </w:rPr>
      </w:pPr>
      <w:r w:rsidRPr="008D574B">
        <w:rPr>
          <w:rFonts w:cs="Arial"/>
          <w:szCs w:val="22"/>
        </w:rPr>
        <w:t>El procedimiento de licitación electrónica garantiza que las ofertas enviadas por los licitadores serán emitidas y registradas de forma que sea imposible conocer su contenido hasta la referida apertura.</w:t>
      </w:r>
    </w:p>
    <w:p w:rsidR="000D066B" w:rsidRPr="008D574B" w:rsidRDefault="000D066B" w:rsidP="000D066B">
      <w:pPr>
        <w:spacing w:after="0"/>
        <w:rPr>
          <w:rFonts w:cs="Arial"/>
          <w:szCs w:val="22"/>
        </w:rPr>
      </w:pPr>
    </w:p>
    <w:p w:rsidR="000D066B" w:rsidRPr="008D574B" w:rsidRDefault="000D066B" w:rsidP="000D066B">
      <w:pPr>
        <w:spacing w:after="0"/>
        <w:rPr>
          <w:rFonts w:cs="Arial"/>
          <w:szCs w:val="22"/>
        </w:rPr>
      </w:pPr>
      <w:r w:rsidRPr="008D574B">
        <w:rPr>
          <w:rFonts w:cs="Arial"/>
          <w:szCs w:val="22"/>
        </w:rPr>
        <w:t>A tal efecto, el sistema informático empleado garantiza que las ofertas son remitidas a la unidad que tramita el expediente cifradas y fragmentadas.</w:t>
      </w:r>
    </w:p>
    <w:p w:rsidR="000D066B" w:rsidRPr="00956D36" w:rsidRDefault="000D066B" w:rsidP="000D066B">
      <w:pPr>
        <w:rPr>
          <w:rFonts w:cs="Arial"/>
          <w:sz w:val="20"/>
        </w:rPr>
      </w:pPr>
      <w:r w:rsidRPr="00717987">
        <w:rPr>
          <w:rFonts w:cs="Arial"/>
          <w:szCs w:val="22"/>
        </w:rPr>
        <w:br w:type="page"/>
      </w:r>
    </w:p>
    <w:p w:rsidR="0035224E" w:rsidRPr="00150AC2" w:rsidRDefault="004B6344" w:rsidP="00150AC2">
      <w:pPr>
        <w:pStyle w:val="Ttulo1"/>
        <w:numPr>
          <w:ilvl w:val="0"/>
          <w:numId w:val="0"/>
        </w:numPr>
        <w:spacing w:before="0" w:after="0" w:line="0" w:lineRule="atLeast"/>
        <w:ind w:left="1560" w:hanging="852"/>
        <w:rPr>
          <w:rFonts w:cs="Arial"/>
          <w:szCs w:val="22"/>
          <w:u w:val="single"/>
        </w:rPr>
      </w:pPr>
      <w:bookmarkStart w:id="2287" w:name="_Toc520188533"/>
      <w:r w:rsidRPr="00150AC2">
        <w:rPr>
          <w:rFonts w:cs="Arial"/>
          <w:szCs w:val="22"/>
          <w:u w:val="single"/>
        </w:rPr>
        <w:lastRenderedPageBreak/>
        <w:t>IDENTIFICACIÓN DE ANEXOS QUE APLICAN A LA PRESENTE LICITACIÓN</w:t>
      </w:r>
      <w:bookmarkEnd w:id="10"/>
      <w:bookmarkEnd w:id="2287"/>
    </w:p>
    <w:p w:rsidR="00FB49EB" w:rsidRDefault="00FB49EB">
      <w:pPr>
        <w:spacing w:after="200" w:line="276" w:lineRule="auto"/>
        <w:jc w:val="left"/>
        <w:rPr>
          <w:rFonts w:cs="Arial"/>
          <w:szCs w:val="22"/>
          <w:lang w:val="es-ES_tradnl"/>
        </w:rPr>
      </w:pPr>
    </w:p>
    <w:tbl>
      <w:tblPr>
        <w:tblW w:w="8364" w:type="dxa"/>
        <w:tblInd w:w="708" w:type="dxa"/>
        <w:tblLayout w:type="fixed"/>
        <w:tblCellMar>
          <w:top w:w="15" w:type="dxa"/>
          <w:left w:w="70" w:type="dxa"/>
          <w:bottom w:w="15" w:type="dxa"/>
          <w:right w:w="70" w:type="dxa"/>
        </w:tblCellMar>
        <w:tblLook w:val="04A0" w:firstRow="1" w:lastRow="0" w:firstColumn="1" w:lastColumn="0" w:noHBand="0" w:noVBand="1"/>
      </w:tblPr>
      <w:tblGrid>
        <w:gridCol w:w="7797"/>
        <w:gridCol w:w="567"/>
      </w:tblGrid>
      <w:tr w:rsidR="00AB60BB" w:rsidRPr="00FB49EB" w:rsidTr="00AB60BB">
        <w:trPr>
          <w:trHeight w:val="300"/>
        </w:trPr>
        <w:tc>
          <w:tcPr>
            <w:tcW w:w="7797"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B60BB" w:rsidRPr="00FB49EB" w:rsidRDefault="00AB60BB" w:rsidP="00FB49EB">
            <w:pPr>
              <w:spacing w:after="0" w:line="240" w:lineRule="auto"/>
              <w:jc w:val="center"/>
              <w:rPr>
                <w:rFonts w:cs="Arial"/>
                <w:b/>
                <w:bCs/>
                <w:snapToGrid/>
                <w:color w:val="FFFFFF" w:themeColor="background1"/>
                <w:sz w:val="18"/>
                <w:szCs w:val="18"/>
              </w:rPr>
            </w:pPr>
            <w:r w:rsidRPr="00FB49EB">
              <w:rPr>
                <w:rFonts w:cs="Arial"/>
                <w:b/>
                <w:bCs/>
                <w:snapToGrid/>
                <w:color w:val="FFFFFF" w:themeColor="background1"/>
                <w:sz w:val="18"/>
                <w:szCs w:val="18"/>
              </w:rPr>
              <w:t>Anexos que aplican a la presente licitación</w:t>
            </w:r>
          </w:p>
        </w:tc>
        <w:tc>
          <w:tcPr>
            <w:tcW w:w="567" w:type="dxa"/>
            <w:tcBorders>
              <w:top w:val="single" w:sz="4" w:space="0" w:color="auto"/>
              <w:left w:val="single" w:sz="4" w:space="0" w:color="auto"/>
              <w:bottom w:val="single" w:sz="4" w:space="0" w:color="auto"/>
              <w:right w:val="single" w:sz="4" w:space="0" w:color="auto"/>
            </w:tcBorders>
            <w:shd w:val="clear" w:color="auto" w:fill="FFC000"/>
            <w:vAlign w:val="center"/>
          </w:tcPr>
          <w:p w:rsidR="00AB60BB" w:rsidRPr="00FB49EB" w:rsidRDefault="00AB60BB" w:rsidP="00FB49EB">
            <w:pPr>
              <w:spacing w:after="0" w:line="240" w:lineRule="auto"/>
              <w:jc w:val="center"/>
              <w:rPr>
                <w:rFonts w:cs="Arial"/>
                <w:b/>
                <w:bCs/>
                <w:snapToGrid/>
                <w:color w:val="FFFFFF" w:themeColor="background1"/>
                <w:sz w:val="18"/>
                <w:szCs w:val="18"/>
              </w:rPr>
            </w:pPr>
          </w:p>
        </w:tc>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sidRPr="00FB49EB">
              <w:rPr>
                <w:rFonts w:cs="Arial"/>
                <w:snapToGrid/>
                <w:color w:val="000000"/>
                <w:sz w:val="18"/>
                <w:szCs w:val="18"/>
              </w:rPr>
              <w:t xml:space="preserve">Anexo </w:t>
            </w:r>
            <w:r>
              <w:rPr>
                <w:rFonts w:cs="Arial"/>
                <w:snapToGrid/>
                <w:color w:val="000000"/>
                <w:sz w:val="18"/>
                <w:szCs w:val="18"/>
              </w:rPr>
              <w:t>A -</w:t>
            </w:r>
            <w:r w:rsidRPr="00FB49EB">
              <w:rPr>
                <w:rFonts w:cs="Arial"/>
                <w:snapToGrid/>
                <w:color w:val="000000"/>
                <w:sz w:val="18"/>
                <w:szCs w:val="18"/>
              </w:rPr>
              <w:t xml:space="preserve"> </w:t>
            </w:r>
            <w:r>
              <w:rPr>
                <w:rFonts w:cs="Arial"/>
                <w:snapToGrid/>
                <w:color w:val="000000"/>
                <w:sz w:val="18"/>
                <w:szCs w:val="18"/>
              </w:rPr>
              <w:t>Contenido del sobre B: Oferta técnica evaluable sujeta a juicio de valor</w:t>
            </w:r>
          </w:p>
        </w:tc>
        <w:tc>
          <w:tcPr>
            <w:tcW w:w="567" w:type="dxa"/>
            <w:tcBorders>
              <w:top w:val="single" w:sz="4" w:space="0" w:color="auto"/>
              <w:left w:val="single" w:sz="4" w:space="0" w:color="auto"/>
              <w:bottom w:val="single" w:sz="4" w:space="0" w:color="auto"/>
              <w:right w:val="single" w:sz="4" w:space="0" w:color="auto"/>
            </w:tcBorders>
            <w:vAlign w:val="center"/>
          </w:tcPr>
          <w:p w:rsidR="001D127F" w:rsidRPr="00856360" w:rsidRDefault="00E56BEF" w:rsidP="00856360">
            <w:pPr>
              <w:spacing w:after="0" w:line="240" w:lineRule="auto"/>
              <w:jc w:val="center"/>
              <w:rPr>
                <w:rFonts w:cs="Arial"/>
                <w:snapToGrid/>
                <w:color w:val="000000"/>
                <w:sz w:val="2"/>
                <w:szCs w:val="18"/>
              </w:rPr>
            </w:pPr>
            <w:proofErr w:type="gramStart"/>
            <w:r w:rsidRPr="00E56BEF">
              <w:rPr>
                <w:rFonts w:cs="Arial"/>
                <w:snapToGrid/>
                <w:color w:val="000000"/>
                <w:sz w:val="2"/>
                <w:szCs w:val="18"/>
              </w:rPr>
              <w:t>#{</w:t>
            </w:r>
            <w:proofErr w:type="spellStart"/>
            <w:proofErr w:type="gramEnd"/>
            <w:r w:rsidRPr="00E56BEF">
              <w:rPr>
                <w:rFonts w:cs="Arial"/>
                <w:snapToGrid/>
                <w:color w:val="000000"/>
                <w:sz w:val="2"/>
                <w:szCs w:val="18"/>
              </w:rPr>
              <w:t>datos_expediente:only_check:SOBRE</w:t>
            </w:r>
            <w:proofErr w:type="spellEnd"/>
            <w:r w:rsidRPr="00E56BEF">
              <w:rPr>
                <w:rFonts w:cs="Arial"/>
                <w:snapToGrid/>
                <w:color w:val="000000"/>
                <w:sz w:val="2"/>
                <w:szCs w:val="18"/>
              </w:rPr>
              <w:t xml:space="preserve"> A}#</w:t>
            </w:r>
          </w:p>
        </w:tc>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Default="001D127F" w:rsidP="00364686">
            <w:pPr>
              <w:spacing w:after="0" w:line="240" w:lineRule="auto"/>
              <w:jc w:val="left"/>
              <w:rPr>
                <w:rFonts w:cs="Arial"/>
                <w:snapToGrid/>
                <w:color w:val="000000"/>
                <w:sz w:val="18"/>
                <w:szCs w:val="18"/>
              </w:rPr>
            </w:pPr>
            <w:r>
              <w:rPr>
                <w:rFonts w:cs="Arial"/>
                <w:snapToGrid/>
                <w:color w:val="000000"/>
                <w:sz w:val="18"/>
                <w:szCs w:val="18"/>
              </w:rPr>
              <w:t xml:space="preserve">Anexo B - Contenido del sobre C: Oferta técnica y económica evaluable de forma automática </w:t>
            </w:r>
          </w:p>
        </w:tc>
        <w:sdt>
          <w:sdtPr>
            <w:rPr>
              <w:rFonts w:cs="Arial"/>
              <w:noProof/>
              <w:snapToGrid/>
              <w:color w:val="000000"/>
              <w:szCs w:val="18"/>
            </w:rPr>
            <w:id w:val="-873453513"/>
            <w:lock w:val="sdt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DF106E" w:rsidP="005E3A31">
                <w:pPr>
                  <w:spacing w:after="0" w:line="240" w:lineRule="auto"/>
                  <w:jc w:val="center"/>
                  <w:rPr>
                    <w:rFonts w:cs="Arial"/>
                    <w:noProof/>
                    <w:snapToGrid/>
                    <w:color w:val="000000"/>
                    <w:szCs w:val="18"/>
                  </w:rPr>
                </w:pPr>
                <w:r>
                  <w:rPr>
                    <w:rFonts w:ascii="MS Gothic" w:eastAsia="MS Gothic" w:hAnsi="MS Gothic" w:cs="Arial" w:hint="eastAsia"/>
                    <w:noProof/>
                    <w:snapToGrid/>
                    <w:color w:val="000000"/>
                    <w:szCs w:val="18"/>
                  </w:rPr>
                  <w:t>☒</w:t>
                </w:r>
              </w:p>
            </w:tc>
          </w:sdtContent>
        </w:sdt>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C</w:t>
            </w:r>
            <w:r w:rsidRPr="00FB49EB">
              <w:rPr>
                <w:rFonts w:cs="Arial"/>
                <w:snapToGrid/>
                <w:color w:val="000000"/>
                <w:sz w:val="18"/>
                <w:szCs w:val="18"/>
              </w:rPr>
              <w:t xml:space="preserve"> </w:t>
            </w:r>
            <w:r>
              <w:rPr>
                <w:rFonts w:cs="Arial"/>
                <w:snapToGrid/>
                <w:color w:val="000000"/>
                <w:sz w:val="18"/>
                <w:szCs w:val="18"/>
              </w:rPr>
              <w:t>-</w:t>
            </w:r>
            <w:r w:rsidRPr="00FB49EB">
              <w:rPr>
                <w:rFonts w:cs="Arial"/>
                <w:snapToGrid/>
                <w:color w:val="000000"/>
                <w:sz w:val="18"/>
                <w:szCs w:val="18"/>
              </w:rPr>
              <w:t xml:space="preserve"> Criterios de </w:t>
            </w:r>
            <w:r>
              <w:rPr>
                <w:rFonts w:cs="Arial"/>
                <w:snapToGrid/>
                <w:color w:val="000000"/>
                <w:sz w:val="18"/>
                <w:szCs w:val="18"/>
              </w:rPr>
              <w:t xml:space="preserve">adjudicación </w:t>
            </w:r>
          </w:p>
        </w:tc>
        <w:tc>
          <w:tcPr>
            <w:tcW w:w="567" w:type="dxa"/>
            <w:tcBorders>
              <w:top w:val="single" w:sz="4" w:space="0" w:color="auto"/>
              <w:left w:val="single" w:sz="4" w:space="0" w:color="auto"/>
              <w:bottom w:val="single" w:sz="4" w:space="0" w:color="auto"/>
              <w:right w:val="single" w:sz="4" w:space="0" w:color="auto"/>
            </w:tcBorders>
            <w:vAlign w:val="center"/>
          </w:tcPr>
          <w:p w:rsidR="001D127F" w:rsidRPr="00856360" w:rsidRDefault="00E56BEF" w:rsidP="00856360">
            <w:pPr>
              <w:spacing w:after="0" w:line="240" w:lineRule="auto"/>
              <w:jc w:val="center"/>
              <w:rPr>
                <w:rFonts w:cs="Arial"/>
                <w:snapToGrid/>
                <w:color w:val="000000"/>
                <w:sz w:val="2"/>
                <w:szCs w:val="18"/>
              </w:rPr>
            </w:pPr>
            <w:proofErr w:type="gramStart"/>
            <w:r w:rsidRPr="00E56BEF">
              <w:rPr>
                <w:rFonts w:cs="Arial"/>
                <w:snapToGrid/>
                <w:color w:val="000000"/>
                <w:sz w:val="2"/>
                <w:szCs w:val="18"/>
              </w:rPr>
              <w:t>#{</w:t>
            </w:r>
            <w:proofErr w:type="spellStart"/>
            <w:proofErr w:type="gramEnd"/>
            <w:r w:rsidRPr="00E56BEF">
              <w:rPr>
                <w:rFonts w:cs="Arial"/>
                <w:snapToGrid/>
                <w:color w:val="000000"/>
                <w:sz w:val="2"/>
                <w:szCs w:val="18"/>
              </w:rPr>
              <w:t>datos_expediente:only_check:SOBRE</w:t>
            </w:r>
            <w:proofErr w:type="spellEnd"/>
            <w:r w:rsidRPr="00E56BEF">
              <w:rPr>
                <w:rFonts w:cs="Arial"/>
                <w:snapToGrid/>
                <w:color w:val="000000"/>
                <w:sz w:val="2"/>
                <w:szCs w:val="18"/>
              </w:rPr>
              <w:t xml:space="preserve"> A}#</w:t>
            </w:r>
            <w:bookmarkStart w:id="2288" w:name="_GoBack"/>
            <w:bookmarkEnd w:id="2288"/>
          </w:p>
        </w:tc>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D -</w:t>
            </w:r>
            <w:r w:rsidRPr="00FB49EB">
              <w:rPr>
                <w:rFonts w:cs="Arial"/>
                <w:snapToGrid/>
                <w:color w:val="000000"/>
                <w:sz w:val="18"/>
                <w:szCs w:val="18"/>
              </w:rPr>
              <w:t xml:space="preserve"> </w:t>
            </w:r>
            <w:r>
              <w:rPr>
                <w:rFonts w:cs="Arial"/>
                <w:snapToGrid/>
                <w:color w:val="000000"/>
                <w:sz w:val="18"/>
                <w:szCs w:val="18"/>
              </w:rPr>
              <w:t>Garantías</w:t>
            </w:r>
          </w:p>
        </w:tc>
        <w:permStart w:id="2062227423" w:edGrp="everyone" w:displacedByCustomXml="next"/>
        <w:sdt>
          <w:sdtPr>
            <w:rPr>
              <w:rFonts w:cs="Arial"/>
              <w:noProof/>
              <w:snapToGrid/>
              <w:color w:val="000000"/>
              <w:szCs w:val="18"/>
            </w:rPr>
            <w:id w:val="86618028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B9759E" w:rsidP="005E3A31">
                <w:pPr>
                  <w:spacing w:after="0" w:line="240" w:lineRule="auto"/>
                  <w:jc w:val="center"/>
                  <w:rPr>
                    <w:rFonts w:cs="Arial"/>
                    <w:noProof/>
                    <w:snapToGrid/>
                    <w:color w:val="000000"/>
                    <w:szCs w:val="18"/>
                  </w:rPr>
                </w:pPr>
                <w:r w:rsidRPr="00DF106E">
                  <w:rPr>
                    <w:rFonts w:ascii="MS Gothic" w:eastAsia="MS Gothic" w:hAnsi="MS Gothic" w:cs="Arial" w:hint="eastAsia"/>
                    <w:noProof/>
                    <w:snapToGrid/>
                    <w:color w:val="000000"/>
                    <w:szCs w:val="18"/>
                  </w:rPr>
                  <w:t>☐</w:t>
                </w:r>
              </w:p>
            </w:tc>
          </w:sdtContent>
        </w:sdt>
        <w:permEnd w:id="2062227423" w:displacedByCustomXml="prev"/>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sidRPr="00FB49EB">
              <w:rPr>
                <w:rFonts w:cs="Arial"/>
                <w:snapToGrid/>
                <w:color w:val="000000"/>
                <w:sz w:val="18"/>
                <w:szCs w:val="18"/>
              </w:rPr>
              <w:t xml:space="preserve">Anexo </w:t>
            </w:r>
            <w:r>
              <w:rPr>
                <w:rFonts w:cs="Arial"/>
                <w:snapToGrid/>
                <w:color w:val="000000"/>
                <w:sz w:val="18"/>
                <w:szCs w:val="18"/>
              </w:rPr>
              <w:t>E</w:t>
            </w:r>
            <w:r w:rsidRPr="00FB49EB">
              <w:rPr>
                <w:rFonts w:cs="Arial"/>
                <w:snapToGrid/>
                <w:color w:val="000000"/>
                <w:sz w:val="18"/>
                <w:szCs w:val="18"/>
              </w:rPr>
              <w:t xml:space="preserve"> </w:t>
            </w:r>
            <w:r>
              <w:rPr>
                <w:rFonts w:cs="Arial"/>
                <w:snapToGrid/>
                <w:color w:val="000000"/>
                <w:sz w:val="18"/>
                <w:szCs w:val="18"/>
              </w:rPr>
              <w:t>-</w:t>
            </w:r>
            <w:r w:rsidRPr="00FB49EB">
              <w:rPr>
                <w:rFonts w:cs="Arial"/>
                <w:snapToGrid/>
                <w:color w:val="000000"/>
                <w:sz w:val="18"/>
                <w:szCs w:val="18"/>
              </w:rPr>
              <w:t xml:space="preserve"> </w:t>
            </w:r>
            <w:r>
              <w:rPr>
                <w:rFonts w:cs="Arial"/>
                <w:snapToGrid/>
                <w:color w:val="000000"/>
                <w:sz w:val="18"/>
                <w:szCs w:val="18"/>
              </w:rPr>
              <w:t>Justificación de solvencia económica-financiera y técnica y profesional y, en su caso, adscripción de medios</w:t>
            </w:r>
          </w:p>
        </w:tc>
        <w:sdt>
          <w:sdtPr>
            <w:rPr>
              <w:rFonts w:cs="Arial"/>
              <w:noProof/>
              <w:snapToGrid/>
              <w:color w:val="000000"/>
              <w:szCs w:val="18"/>
            </w:rPr>
            <w:id w:val="1294246043"/>
            <w:lock w:val="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AB60BB" w:rsidRDefault="00DF106E" w:rsidP="005E3A31">
                <w:pPr>
                  <w:spacing w:after="0" w:line="240" w:lineRule="auto"/>
                  <w:jc w:val="center"/>
                  <w:rPr>
                    <w:rFonts w:cs="Arial"/>
                    <w:snapToGrid/>
                    <w:color w:val="000000"/>
                    <w:sz w:val="18"/>
                    <w:szCs w:val="18"/>
                  </w:rPr>
                </w:pPr>
                <w:r>
                  <w:rPr>
                    <w:rFonts w:ascii="MS Gothic" w:eastAsia="MS Gothic" w:hAnsi="MS Gothic" w:cs="Arial" w:hint="eastAsia"/>
                    <w:noProof/>
                    <w:snapToGrid/>
                    <w:color w:val="000000"/>
                    <w:szCs w:val="18"/>
                  </w:rPr>
                  <w:t>☒</w:t>
                </w:r>
              </w:p>
            </w:tc>
          </w:sdtContent>
        </w:sdt>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F - Cumplimiento de normas de garantía de calidad y de gestión medioambiental</w:t>
            </w:r>
          </w:p>
        </w:tc>
        <w:permStart w:id="1183123908" w:edGrp="everyone" w:displacedByCustomXml="next"/>
        <w:sdt>
          <w:sdtPr>
            <w:rPr>
              <w:rFonts w:cs="Arial"/>
              <w:noProof/>
              <w:snapToGrid/>
              <w:color w:val="000000"/>
              <w:szCs w:val="18"/>
            </w:rPr>
            <w:id w:val="89554417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B9759E" w:rsidP="005E3A31">
                <w:pPr>
                  <w:spacing w:after="0" w:line="240" w:lineRule="auto"/>
                  <w:jc w:val="center"/>
                  <w:rPr>
                    <w:rFonts w:cs="Arial"/>
                    <w:snapToGrid/>
                    <w:color w:val="000000"/>
                    <w:szCs w:val="18"/>
                  </w:rPr>
                </w:pPr>
                <w:r w:rsidRPr="00DF106E">
                  <w:rPr>
                    <w:rFonts w:ascii="MS Gothic" w:eastAsia="MS Gothic" w:hAnsi="MS Gothic" w:cs="Arial" w:hint="eastAsia"/>
                    <w:noProof/>
                    <w:snapToGrid/>
                    <w:color w:val="000000"/>
                    <w:szCs w:val="18"/>
                  </w:rPr>
                  <w:t>☐</w:t>
                </w:r>
              </w:p>
            </w:tc>
          </w:sdtContent>
        </w:sdt>
        <w:permEnd w:id="1183123908" w:displacedByCustomXml="prev"/>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G</w:t>
            </w:r>
            <w:r w:rsidRPr="00FB49EB">
              <w:rPr>
                <w:rFonts w:cs="Arial"/>
                <w:snapToGrid/>
                <w:color w:val="000000"/>
                <w:sz w:val="18"/>
                <w:szCs w:val="18"/>
              </w:rPr>
              <w:t xml:space="preserve"> - </w:t>
            </w:r>
            <w:r>
              <w:rPr>
                <w:rFonts w:cs="Arial"/>
                <w:snapToGrid/>
                <w:color w:val="000000"/>
                <w:sz w:val="18"/>
                <w:szCs w:val="18"/>
              </w:rPr>
              <w:t>Habilitaciones legales</w:t>
            </w:r>
          </w:p>
        </w:tc>
        <w:permStart w:id="936904421" w:edGrp="everyone" w:displacedByCustomXml="next"/>
        <w:sdt>
          <w:sdtPr>
            <w:rPr>
              <w:rFonts w:cs="Arial"/>
              <w:noProof/>
              <w:snapToGrid/>
              <w:color w:val="000000"/>
              <w:szCs w:val="18"/>
            </w:rPr>
            <w:id w:val="31546410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B9759E" w:rsidP="00EE38EE">
                <w:pPr>
                  <w:spacing w:after="0" w:line="240" w:lineRule="auto"/>
                  <w:jc w:val="center"/>
                  <w:rPr>
                    <w:rFonts w:cs="Arial"/>
                    <w:snapToGrid/>
                    <w:color w:val="000000"/>
                    <w:szCs w:val="18"/>
                  </w:rPr>
                </w:pPr>
                <w:r w:rsidRPr="00DF106E">
                  <w:rPr>
                    <w:rFonts w:ascii="MS Gothic" w:eastAsia="MS Gothic" w:hAnsi="MS Gothic" w:cs="Arial" w:hint="eastAsia"/>
                    <w:noProof/>
                    <w:snapToGrid/>
                    <w:color w:val="000000"/>
                    <w:szCs w:val="18"/>
                  </w:rPr>
                  <w:t>☐</w:t>
                </w:r>
              </w:p>
            </w:tc>
          </w:sdtContent>
        </w:sdt>
        <w:permEnd w:id="936904421" w:displacedByCustomXml="prev"/>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H - Documentación para la formalización del contrato</w:t>
            </w:r>
          </w:p>
        </w:tc>
        <w:sdt>
          <w:sdtPr>
            <w:rPr>
              <w:rFonts w:cs="Arial"/>
              <w:noProof/>
              <w:snapToGrid/>
              <w:color w:val="000000"/>
              <w:szCs w:val="18"/>
            </w:rPr>
            <w:id w:val="-1430346030"/>
            <w:lock w:val="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AB60BB" w:rsidRDefault="00DF106E" w:rsidP="00EE38EE">
                <w:pPr>
                  <w:spacing w:after="0" w:line="240" w:lineRule="auto"/>
                  <w:jc w:val="center"/>
                  <w:rPr>
                    <w:rFonts w:cs="Arial"/>
                    <w:snapToGrid/>
                    <w:color w:val="000000"/>
                    <w:sz w:val="18"/>
                    <w:szCs w:val="18"/>
                  </w:rPr>
                </w:pPr>
                <w:r>
                  <w:rPr>
                    <w:rFonts w:ascii="MS Gothic" w:eastAsia="MS Gothic" w:hAnsi="MS Gothic" w:cs="Arial" w:hint="eastAsia"/>
                    <w:noProof/>
                    <w:snapToGrid/>
                    <w:color w:val="000000"/>
                    <w:szCs w:val="18"/>
                  </w:rPr>
                  <w:t>☒</w:t>
                </w:r>
              </w:p>
            </w:tc>
          </w:sdtContent>
        </w:sdt>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I</w:t>
            </w:r>
            <w:r w:rsidRPr="00FB49EB">
              <w:rPr>
                <w:rFonts w:cs="Arial"/>
                <w:snapToGrid/>
                <w:color w:val="000000"/>
                <w:sz w:val="18"/>
                <w:szCs w:val="18"/>
              </w:rPr>
              <w:t xml:space="preserve"> </w:t>
            </w:r>
            <w:r>
              <w:rPr>
                <w:rFonts w:cs="Arial"/>
                <w:snapToGrid/>
                <w:color w:val="000000"/>
                <w:sz w:val="18"/>
                <w:szCs w:val="18"/>
              </w:rPr>
              <w:t xml:space="preserve">- </w:t>
            </w:r>
            <w:r w:rsidRPr="00FB49EB">
              <w:rPr>
                <w:rFonts w:cs="Arial"/>
                <w:snapToGrid/>
                <w:color w:val="000000"/>
                <w:sz w:val="18"/>
                <w:szCs w:val="18"/>
              </w:rPr>
              <w:t>Condiciones especiales de ejecución</w:t>
            </w:r>
          </w:p>
        </w:tc>
        <w:sdt>
          <w:sdtPr>
            <w:rPr>
              <w:rFonts w:cs="Arial"/>
              <w:noProof/>
              <w:snapToGrid/>
              <w:color w:val="000000"/>
              <w:szCs w:val="18"/>
            </w:rPr>
            <w:id w:val="502865965"/>
            <w:lock w:val="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AB60BB" w:rsidRDefault="00DF106E" w:rsidP="005E3A31">
                <w:pPr>
                  <w:spacing w:after="0" w:line="240" w:lineRule="auto"/>
                  <w:jc w:val="center"/>
                  <w:rPr>
                    <w:rFonts w:cs="Arial"/>
                    <w:snapToGrid/>
                    <w:color w:val="000000"/>
                    <w:sz w:val="18"/>
                    <w:szCs w:val="18"/>
                  </w:rPr>
                </w:pPr>
                <w:r>
                  <w:rPr>
                    <w:rFonts w:ascii="MS Gothic" w:eastAsia="MS Gothic" w:hAnsi="MS Gothic" w:cs="Arial" w:hint="eastAsia"/>
                    <w:noProof/>
                    <w:snapToGrid/>
                    <w:color w:val="000000"/>
                    <w:szCs w:val="18"/>
                  </w:rPr>
                  <w:t>☒</w:t>
                </w:r>
              </w:p>
            </w:tc>
          </w:sdtContent>
        </w:sdt>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highlight w:val="yellow"/>
              </w:rPr>
            </w:pPr>
            <w:r>
              <w:rPr>
                <w:rFonts w:cs="Arial"/>
                <w:snapToGrid/>
                <w:color w:val="000000"/>
                <w:sz w:val="18"/>
                <w:szCs w:val="18"/>
              </w:rPr>
              <w:t>Anexo J - Penalizaciones</w:t>
            </w:r>
          </w:p>
        </w:tc>
        <w:permStart w:id="1219198168" w:edGrp="everyone" w:displacedByCustomXml="next"/>
        <w:sdt>
          <w:sdtPr>
            <w:rPr>
              <w:rFonts w:cs="Arial"/>
              <w:noProof/>
              <w:snapToGrid/>
              <w:color w:val="000000"/>
              <w:szCs w:val="18"/>
            </w:rPr>
            <w:id w:val="13515241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B9759E" w:rsidP="005E3A31">
                <w:pPr>
                  <w:spacing w:after="0" w:line="240" w:lineRule="auto"/>
                  <w:jc w:val="center"/>
                  <w:rPr>
                    <w:rFonts w:cs="Arial"/>
                    <w:snapToGrid/>
                    <w:color w:val="000000"/>
                    <w:szCs w:val="18"/>
                  </w:rPr>
                </w:pPr>
                <w:r w:rsidRPr="00DF106E">
                  <w:rPr>
                    <w:rFonts w:ascii="MS Gothic" w:eastAsia="MS Gothic" w:hAnsi="MS Gothic" w:cs="Arial" w:hint="eastAsia"/>
                    <w:noProof/>
                    <w:snapToGrid/>
                    <w:color w:val="000000"/>
                    <w:szCs w:val="18"/>
                  </w:rPr>
                  <w:t>☐</w:t>
                </w:r>
              </w:p>
            </w:tc>
          </w:sdtContent>
        </w:sdt>
        <w:permEnd w:id="1219198168" w:displacedByCustomXml="prev"/>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Default="001D127F" w:rsidP="00364686">
            <w:pPr>
              <w:spacing w:after="0" w:line="240" w:lineRule="auto"/>
              <w:jc w:val="left"/>
              <w:rPr>
                <w:rFonts w:cs="Arial"/>
                <w:snapToGrid/>
                <w:color w:val="000000"/>
                <w:sz w:val="18"/>
                <w:szCs w:val="18"/>
              </w:rPr>
            </w:pPr>
            <w:r>
              <w:rPr>
                <w:rFonts w:cs="Arial"/>
                <w:snapToGrid/>
                <w:color w:val="000000"/>
                <w:sz w:val="18"/>
                <w:szCs w:val="18"/>
              </w:rPr>
              <w:t>Anexo K - Modificaciones contractuales previstas</w:t>
            </w:r>
          </w:p>
        </w:tc>
        <w:permStart w:id="1117024354" w:edGrp="everyone" w:displacedByCustomXml="next"/>
        <w:sdt>
          <w:sdtPr>
            <w:rPr>
              <w:rFonts w:cs="Arial"/>
              <w:noProof/>
              <w:snapToGrid/>
              <w:color w:val="000000"/>
              <w:szCs w:val="18"/>
            </w:rPr>
            <w:id w:val="1541878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DF106E" w:rsidRDefault="00B9759E" w:rsidP="005E3A31">
                <w:pPr>
                  <w:spacing w:after="0" w:line="240" w:lineRule="auto"/>
                  <w:jc w:val="center"/>
                  <w:rPr>
                    <w:rFonts w:cs="Arial"/>
                    <w:snapToGrid/>
                    <w:color w:val="000000"/>
                    <w:szCs w:val="18"/>
                  </w:rPr>
                </w:pPr>
                <w:r w:rsidRPr="00DF106E">
                  <w:rPr>
                    <w:rFonts w:ascii="MS Gothic" w:eastAsia="MS Gothic" w:hAnsi="MS Gothic" w:cs="Arial" w:hint="eastAsia"/>
                    <w:noProof/>
                    <w:snapToGrid/>
                    <w:color w:val="000000"/>
                    <w:szCs w:val="18"/>
                  </w:rPr>
                  <w:t>☐</w:t>
                </w:r>
              </w:p>
            </w:tc>
          </w:sdtContent>
        </w:sdt>
        <w:permEnd w:id="1117024354" w:displacedByCustomXml="prev"/>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Pr="00FB49EB" w:rsidRDefault="001D127F" w:rsidP="00364686">
            <w:pPr>
              <w:spacing w:after="0" w:line="240" w:lineRule="auto"/>
              <w:jc w:val="left"/>
              <w:rPr>
                <w:rFonts w:cs="Arial"/>
                <w:snapToGrid/>
                <w:color w:val="000000"/>
                <w:sz w:val="18"/>
                <w:szCs w:val="18"/>
              </w:rPr>
            </w:pPr>
            <w:r>
              <w:rPr>
                <w:rFonts w:cs="Arial"/>
                <w:snapToGrid/>
                <w:color w:val="000000"/>
                <w:sz w:val="18"/>
                <w:szCs w:val="18"/>
              </w:rPr>
              <w:t>Anexo L - Facturación</w:t>
            </w:r>
          </w:p>
        </w:tc>
        <w:sdt>
          <w:sdtPr>
            <w:rPr>
              <w:rFonts w:cs="Arial"/>
              <w:noProof/>
              <w:snapToGrid/>
              <w:color w:val="000000"/>
              <w:szCs w:val="18"/>
            </w:rPr>
            <w:id w:val="-1420633389"/>
            <w:lock w:val="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AB60BB" w:rsidRDefault="00DF106E" w:rsidP="005E3A31">
                <w:pPr>
                  <w:spacing w:after="0" w:line="240" w:lineRule="auto"/>
                  <w:jc w:val="center"/>
                  <w:rPr>
                    <w:rFonts w:cs="Arial"/>
                    <w:snapToGrid/>
                    <w:color w:val="000000"/>
                    <w:sz w:val="18"/>
                    <w:szCs w:val="18"/>
                  </w:rPr>
                </w:pPr>
                <w:r>
                  <w:rPr>
                    <w:rFonts w:ascii="MS Gothic" w:eastAsia="MS Gothic" w:hAnsi="MS Gothic" w:cs="Arial" w:hint="eastAsia"/>
                    <w:noProof/>
                    <w:snapToGrid/>
                    <w:color w:val="000000"/>
                    <w:szCs w:val="18"/>
                  </w:rPr>
                  <w:t>☒</w:t>
                </w:r>
              </w:p>
            </w:tc>
          </w:sdtContent>
        </w:sdt>
      </w:tr>
      <w:tr w:rsidR="001D127F" w:rsidRPr="00FB49EB" w:rsidTr="005E3A31">
        <w:trPr>
          <w:trHeight w:val="300"/>
        </w:trPr>
        <w:tc>
          <w:tcPr>
            <w:tcW w:w="7797" w:type="dxa"/>
            <w:tcBorders>
              <w:top w:val="single" w:sz="4" w:space="0" w:color="auto"/>
              <w:left w:val="single" w:sz="4" w:space="0" w:color="auto"/>
              <w:bottom w:val="single" w:sz="4" w:space="0" w:color="auto"/>
              <w:right w:val="single" w:sz="4" w:space="0" w:color="auto"/>
            </w:tcBorders>
            <w:vAlign w:val="bottom"/>
          </w:tcPr>
          <w:p w:rsidR="001D127F" w:rsidRDefault="001D127F" w:rsidP="00364686">
            <w:pPr>
              <w:spacing w:after="0" w:line="240" w:lineRule="auto"/>
              <w:jc w:val="left"/>
              <w:rPr>
                <w:rFonts w:cs="Arial"/>
                <w:snapToGrid/>
                <w:color w:val="000000"/>
                <w:sz w:val="18"/>
                <w:szCs w:val="18"/>
              </w:rPr>
            </w:pPr>
            <w:r>
              <w:rPr>
                <w:rFonts w:cs="Arial"/>
                <w:snapToGrid/>
                <w:color w:val="000000"/>
                <w:sz w:val="18"/>
                <w:szCs w:val="18"/>
              </w:rPr>
              <w:t>Anexo M - Obligaciones esenciales del contrato</w:t>
            </w:r>
          </w:p>
        </w:tc>
        <w:sdt>
          <w:sdtPr>
            <w:rPr>
              <w:rFonts w:cs="Arial"/>
              <w:noProof/>
              <w:snapToGrid/>
              <w:color w:val="000000"/>
              <w:szCs w:val="18"/>
            </w:rPr>
            <w:id w:val="1288853724"/>
            <w:lock w:val="contentLocked"/>
            <w14:checkbox>
              <w14:checked w14:val="1"/>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vAlign w:val="center"/>
              </w:tcPr>
              <w:p w:rsidR="001D127F" w:rsidRPr="00AB60BB" w:rsidRDefault="00DF106E" w:rsidP="005E3A31">
                <w:pPr>
                  <w:spacing w:after="0" w:line="240" w:lineRule="auto"/>
                  <w:jc w:val="center"/>
                  <w:rPr>
                    <w:rFonts w:cs="Arial"/>
                    <w:snapToGrid/>
                    <w:color w:val="000000"/>
                    <w:sz w:val="18"/>
                    <w:szCs w:val="18"/>
                  </w:rPr>
                </w:pPr>
                <w:r>
                  <w:rPr>
                    <w:rFonts w:ascii="MS Gothic" w:eastAsia="MS Gothic" w:hAnsi="MS Gothic" w:cs="Arial" w:hint="eastAsia"/>
                    <w:noProof/>
                    <w:snapToGrid/>
                    <w:color w:val="000000"/>
                    <w:szCs w:val="18"/>
                  </w:rPr>
                  <w:t>☒</w:t>
                </w:r>
              </w:p>
            </w:tc>
          </w:sdtContent>
        </w:sdt>
      </w:tr>
    </w:tbl>
    <w:p w:rsidR="00FB49EB" w:rsidRDefault="00FB49EB" w:rsidP="00A6354E">
      <w:pPr>
        <w:rPr>
          <w:lang w:val="es-ES_tradnl"/>
        </w:rPr>
      </w:pPr>
      <w:r>
        <w:rPr>
          <w:lang w:val="es-ES_tradnl"/>
        </w:rPr>
        <w:br w:type="page"/>
      </w:r>
    </w:p>
    <w:p w:rsidR="001E77E0" w:rsidRDefault="001D127F" w:rsidP="004270B7">
      <w:pPr>
        <w:pStyle w:val="Ttulo1"/>
        <w:numPr>
          <w:ilvl w:val="0"/>
          <w:numId w:val="0"/>
        </w:numPr>
        <w:spacing w:before="0" w:after="0" w:line="0" w:lineRule="atLeast"/>
        <w:ind w:left="1560" w:hanging="852"/>
        <w:jc w:val="center"/>
        <w:rPr>
          <w:rFonts w:cs="Arial"/>
          <w:szCs w:val="22"/>
          <w:u w:val="single"/>
        </w:rPr>
      </w:pPr>
      <w:bookmarkStart w:id="2289" w:name="_Toc520188534"/>
      <w:proofErr w:type="gramStart"/>
      <w:r>
        <w:rPr>
          <w:rFonts w:cs="Arial"/>
          <w:szCs w:val="22"/>
          <w:u w:val="single"/>
        </w:rPr>
        <w:lastRenderedPageBreak/>
        <w:t>DOCUMENTACIÓN A APORTAR</w:t>
      </w:r>
      <w:bookmarkEnd w:id="2289"/>
      <w:proofErr w:type="gramEnd"/>
    </w:p>
    <w:p w:rsidR="00EC7396" w:rsidRPr="00EC7396" w:rsidRDefault="00EC7396" w:rsidP="000D066B">
      <w:pPr>
        <w:spacing w:after="0"/>
      </w:pPr>
    </w:p>
    <w:tbl>
      <w:tblPr>
        <w:tblW w:w="8681" w:type="dxa"/>
        <w:jc w:val="center"/>
        <w:tblLayout w:type="fixed"/>
        <w:tblCellMar>
          <w:top w:w="15" w:type="dxa"/>
          <w:left w:w="70" w:type="dxa"/>
          <w:bottom w:w="15" w:type="dxa"/>
          <w:right w:w="70" w:type="dxa"/>
        </w:tblCellMar>
        <w:tblLook w:val="04A0" w:firstRow="1" w:lastRow="0" w:firstColumn="1" w:lastColumn="0" w:noHBand="0" w:noVBand="1"/>
      </w:tblPr>
      <w:tblGrid>
        <w:gridCol w:w="8114"/>
        <w:gridCol w:w="567"/>
      </w:tblGrid>
      <w:tr w:rsidR="001D127F" w:rsidRPr="00861098" w:rsidTr="00364686">
        <w:trPr>
          <w:trHeight w:val="300"/>
          <w:jc w:val="center"/>
        </w:trPr>
        <w:tc>
          <w:tcPr>
            <w:tcW w:w="811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1D127F" w:rsidRPr="00861098" w:rsidRDefault="001D127F" w:rsidP="00364686">
            <w:pPr>
              <w:spacing w:after="0" w:line="240" w:lineRule="auto"/>
              <w:jc w:val="center"/>
              <w:rPr>
                <w:rFonts w:cs="Arial"/>
                <w:b/>
                <w:bCs/>
                <w:snapToGrid/>
                <w:color w:val="FFFFFF" w:themeColor="background1"/>
                <w:sz w:val="18"/>
                <w:szCs w:val="18"/>
              </w:rPr>
            </w:pPr>
            <w:proofErr w:type="gramStart"/>
            <w:r>
              <w:rPr>
                <w:rFonts w:cs="Arial"/>
                <w:b/>
                <w:bCs/>
                <w:snapToGrid/>
                <w:color w:val="FFFFFF" w:themeColor="background1"/>
                <w:sz w:val="18"/>
                <w:szCs w:val="18"/>
              </w:rPr>
              <w:t>D</w:t>
            </w:r>
            <w:r w:rsidRPr="00861098">
              <w:rPr>
                <w:rFonts w:cs="Arial"/>
                <w:b/>
                <w:bCs/>
                <w:snapToGrid/>
                <w:color w:val="FFFFFF" w:themeColor="background1"/>
                <w:sz w:val="18"/>
                <w:szCs w:val="18"/>
              </w:rPr>
              <w:t>ocumentación a presentar</w:t>
            </w:r>
            <w:proofErr w:type="gramEnd"/>
            <w:r w:rsidRPr="00861098">
              <w:rPr>
                <w:rFonts w:cs="Arial"/>
                <w:b/>
                <w:bCs/>
                <w:snapToGrid/>
                <w:color w:val="FFFFFF" w:themeColor="background1"/>
                <w:sz w:val="18"/>
                <w:szCs w:val="18"/>
              </w:rPr>
              <w:t xml:space="preserve"> por el licitador</w:t>
            </w:r>
            <w:r>
              <w:rPr>
                <w:rFonts w:cs="Arial"/>
                <w:b/>
                <w:bCs/>
                <w:snapToGrid/>
                <w:color w:val="FFFFFF" w:themeColor="background1"/>
                <w:sz w:val="18"/>
                <w:szCs w:val="18"/>
              </w:rPr>
              <w:t xml:space="preserve"> en Sobre A</w:t>
            </w:r>
          </w:p>
        </w:tc>
        <w:tc>
          <w:tcPr>
            <w:tcW w:w="567" w:type="dxa"/>
            <w:tcBorders>
              <w:top w:val="single" w:sz="4" w:space="0" w:color="auto"/>
              <w:left w:val="single" w:sz="4" w:space="0" w:color="auto"/>
              <w:bottom w:val="single" w:sz="4" w:space="0" w:color="auto"/>
              <w:right w:val="single" w:sz="4" w:space="0" w:color="auto"/>
            </w:tcBorders>
            <w:shd w:val="clear" w:color="auto" w:fill="FFC000"/>
            <w:vAlign w:val="center"/>
          </w:tcPr>
          <w:p w:rsidR="001D127F" w:rsidRPr="00861098" w:rsidRDefault="001D127F" w:rsidP="00364686">
            <w:pPr>
              <w:spacing w:after="0" w:line="240" w:lineRule="auto"/>
              <w:jc w:val="center"/>
              <w:rPr>
                <w:rFonts w:cs="Arial"/>
                <w:b/>
                <w:bCs/>
                <w:snapToGrid/>
                <w:color w:val="FFFFFF" w:themeColor="background1"/>
                <w:sz w:val="18"/>
                <w:szCs w:val="18"/>
              </w:rPr>
            </w:pPr>
          </w:p>
        </w:tc>
      </w:tr>
      <w:tr w:rsidR="00A57966" w:rsidRPr="00861098" w:rsidTr="004270B7">
        <w:trPr>
          <w:trHeight w:val="300"/>
          <w:jc w:val="center"/>
        </w:trPr>
        <w:tc>
          <w:tcPr>
            <w:tcW w:w="8114" w:type="dxa"/>
            <w:tcBorders>
              <w:top w:val="single" w:sz="4" w:space="0" w:color="auto"/>
              <w:left w:val="single" w:sz="4" w:space="0" w:color="auto"/>
              <w:bottom w:val="single" w:sz="4" w:space="0" w:color="auto"/>
              <w:right w:val="single" w:sz="4" w:space="0" w:color="auto"/>
            </w:tcBorders>
            <w:vAlign w:val="bottom"/>
          </w:tcPr>
          <w:p w:rsidR="00A57966" w:rsidRPr="00861098" w:rsidRDefault="00A57966" w:rsidP="0057638A">
            <w:pPr>
              <w:spacing w:after="0" w:line="240" w:lineRule="auto"/>
              <w:jc w:val="left"/>
              <w:rPr>
                <w:rFonts w:cs="Arial"/>
                <w:snapToGrid/>
                <w:color w:val="000000"/>
                <w:sz w:val="18"/>
                <w:szCs w:val="18"/>
              </w:rPr>
            </w:pPr>
            <w:r>
              <w:rPr>
                <w:rFonts w:cs="Arial"/>
                <w:snapToGrid/>
                <w:color w:val="000000"/>
                <w:sz w:val="18"/>
                <w:szCs w:val="18"/>
              </w:rPr>
              <w:t xml:space="preserve">DEUC (Cláusula </w:t>
            </w:r>
            <w:r w:rsidR="0057638A">
              <w:rPr>
                <w:rFonts w:cs="Arial"/>
                <w:snapToGrid/>
                <w:color w:val="000000"/>
                <w:sz w:val="18"/>
                <w:szCs w:val="18"/>
              </w:rPr>
              <w:t>12.2. del PCAP</w:t>
            </w:r>
            <w:r>
              <w:rPr>
                <w:rFonts w:cs="Arial"/>
                <w:snapToGrid/>
                <w:color w:val="000000"/>
                <w:sz w:val="18"/>
                <w:szCs w:val="18"/>
              </w:rPr>
              <w:t>)</w:t>
            </w:r>
          </w:p>
        </w:tc>
        <w:tc>
          <w:tcPr>
            <w:tcW w:w="567" w:type="dxa"/>
            <w:tcBorders>
              <w:top w:val="single" w:sz="4" w:space="0" w:color="auto"/>
              <w:left w:val="single" w:sz="4" w:space="0" w:color="auto"/>
              <w:bottom w:val="single" w:sz="4" w:space="0" w:color="auto"/>
              <w:right w:val="single" w:sz="4" w:space="0" w:color="auto"/>
            </w:tcBorders>
          </w:tcPr>
          <w:p w:rsidR="00A57966" w:rsidRPr="00861098" w:rsidRDefault="00A57966" w:rsidP="00A57966">
            <w:pPr>
              <w:spacing w:after="0" w:line="240" w:lineRule="auto"/>
              <w:jc w:val="left"/>
              <w:rPr>
                <w:rFonts w:cs="Arial"/>
                <w:snapToGrid/>
                <w:color w:val="000000"/>
                <w:sz w:val="18"/>
                <w:szCs w:val="18"/>
              </w:rPr>
            </w:pPr>
          </w:p>
        </w:tc>
      </w:tr>
      <w:tr w:rsidR="00A57966" w:rsidRPr="00861098" w:rsidTr="004270B7">
        <w:trPr>
          <w:trHeight w:val="300"/>
          <w:jc w:val="center"/>
        </w:trPr>
        <w:tc>
          <w:tcPr>
            <w:tcW w:w="8114" w:type="dxa"/>
            <w:tcBorders>
              <w:top w:val="single" w:sz="4" w:space="0" w:color="auto"/>
              <w:left w:val="single" w:sz="4" w:space="0" w:color="auto"/>
              <w:bottom w:val="single" w:sz="4" w:space="0" w:color="auto"/>
              <w:right w:val="single" w:sz="4" w:space="0" w:color="auto"/>
            </w:tcBorders>
            <w:vAlign w:val="bottom"/>
          </w:tcPr>
          <w:p w:rsidR="00A57966" w:rsidRPr="00861098" w:rsidRDefault="00A57966" w:rsidP="00861098">
            <w:pPr>
              <w:spacing w:after="0" w:line="240" w:lineRule="auto"/>
              <w:jc w:val="left"/>
              <w:rPr>
                <w:rFonts w:cs="Arial"/>
                <w:snapToGrid/>
                <w:color w:val="000000"/>
                <w:sz w:val="18"/>
                <w:szCs w:val="18"/>
              </w:rPr>
            </w:pPr>
            <w:r w:rsidRPr="00861098">
              <w:rPr>
                <w:rFonts w:cs="Arial"/>
                <w:snapToGrid/>
                <w:color w:val="000000"/>
                <w:sz w:val="18"/>
                <w:szCs w:val="18"/>
              </w:rPr>
              <w:t xml:space="preserve">Declaración responsable complementaria </w:t>
            </w:r>
            <w:r>
              <w:rPr>
                <w:rFonts w:cs="Arial"/>
                <w:snapToGrid/>
                <w:color w:val="000000"/>
                <w:sz w:val="18"/>
                <w:szCs w:val="18"/>
              </w:rPr>
              <w:t>(Formulario del PCAP)</w:t>
            </w:r>
          </w:p>
        </w:tc>
        <w:tc>
          <w:tcPr>
            <w:tcW w:w="567" w:type="dxa"/>
            <w:tcBorders>
              <w:top w:val="single" w:sz="4" w:space="0" w:color="auto"/>
              <w:left w:val="single" w:sz="4" w:space="0" w:color="auto"/>
              <w:bottom w:val="single" w:sz="4" w:space="0" w:color="auto"/>
              <w:right w:val="single" w:sz="4" w:space="0" w:color="auto"/>
            </w:tcBorders>
          </w:tcPr>
          <w:p w:rsidR="00A57966"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A57966" w:rsidRPr="00861098" w:rsidTr="004270B7">
        <w:trPr>
          <w:trHeight w:val="300"/>
          <w:jc w:val="center"/>
        </w:trPr>
        <w:tc>
          <w:tcPr>
            <w:tcW w:w="8114" w:type="dxa"/>
            <w:tcBorders>
              <w:top w:val="single" w:sz="4" w:space="0" w:color="auto"/>
              <w:left w:val="single" w:sz="4" w:space="0" w:color="auto"/>
              <w:bottom w:val="single" w:sz="4" w:space="0" w:color="auto"/>
              <w:right w:val="single" w:sz="4" w:space="0" w:color="auto"/>
            </w:tcBorders>
            <w:vAlign w:val="bottom"/>
          </w:tcPr>
          <w:p w:rsidR="00A57966" w:rsidRPr="00861098" w:rsidRDefault="00A57966" w:rsidP="0057638A">
            <w:pPr>
              <w:spacing w:after="0" w:line="240" w:lineRule="auto"/>
              <w:jc w:val="left"/>
              <w:rPr>
                <w:rFonts w:cs="Arial"/>
                <w:snapToGrid/>
                <w:color w:val="000000"/>
                <w:sz w:val="18"/>
                <w:szCs w:val="18"/>
              </w:rPr>
            </w:pPr>
            <w:r>
              <w:rPr>
                <w:rFonts w:cs="Arial"/>
                <w:snapToGrid/>
                <w:color w:val="000000"/>
                <w:sz w:val="18"/>
                <w:szCs w:val="18"/>
              </w:rPr>
              <w:t>C</w:t>
            </w:r>
            <w:r w:rsidRPr="00861098">
              <w:rPr>
                <w:rFonts w:cs="Arial"/>
                <w:snapToGrid/>
                <w:color w:val="000000"/>
                <w:sz w:val="18"/>
                <w:szCs w:val="18"/>
              </w:rPr>
              <w:t xml:space="preserve">ompromiso de </w:t>
            </w:r>
            <w:r>
              <w:rPr>
                <w:rFonts w:cs="Arial"/>
                <w:snapToGrid/>
                <w:color w:val="000000"/>
                <w:sz w:val="18"/>
                <w:szCs w:val="18"/>
              </w:rPr>
              <w:t xml:space="preserve">constitución </w:t>
            </w:r>
            <w:r w:rsidR="007C6DD1">
              <w:rPr>
                <w:rFonts w:cs="Arial"/>
                <w:snapToGrid/>
                <w:color w:val="000000"/>
                <w:sz w:val="18"/>
                <w:szCs w:val="18"/>
              </w:rPr>
              <w:t>U.T.E.</w:t>
            </w:r>
            <w:r>
              <w:rPr>
                <w:rFonts w:cs="Arial"/>
                <w:snapToGrid/>
                <w:color w:val="000000"/>
                <w:sz w:val="18"/>
                <w:szCs w:val="18"/>
              </w:rPr>
              <w:t xml:space="preserve"> (Cláusula </w:t>
            </w:r>
            <w:r w:rsidR="0057638A">
              <w:rPr>
                <w:rFonts w:cs="Arial"/>
                <w:snapToGrid/>
                <w:color w:val="000000"/>
                <w:sz w:val="18"/>
                <w:szCs w:val="18"/>
              </w:rPr>
              <w:t xml:space="preserve">12.2. </w:t>
            </w:r>
            <w:r>
              <w:rPr>
                <w:rFonts w:cs="Arial"/>
                <w:snapToGrid/>
                <w:color w:val="000000"/>
                <w:sz w:val="18"/>
                <w:szCs w:val="18"/>
              </w:rPr>
              <w:t xml:space="preserve">del </w:t>
            </w:r>
            <w:proofErr w:type="gramStart"/>
            <w:r>
              <w:rPr>
                <w:rFonts w:cs="Arial"/>
                <w:snapToGrid/>
                <w:color w:val="000000"/>
                <w:sz w:val="18"/>
                <w:szCs w:val="18"/>
              </w:rPr>
              <w:t>PCAP)</w:t>
            </w:r>
            <w:r w:rsidR="000D066B">
              <w:rPr>
                <w:rFonts w:cs="Arial"/>
                <w:snapToGrid/>
                <w:color w:val="000000"/>
                <w:sz w:val="18"/>
                <w:szCs w:val="18"/>
              </w:rPr>
              <w:t>(</w:t>
            </w:r>
            <w:proofErr w:type="gramEnd"/>
            <w:r w:rsidR="000D066B">
              <w:rPr>
                <w:rFonts w:cs="Arial"/>
                <w:snapToGrid/>
                <w:color w:val="000000"/>
                <w:sz w:val="18"/>
                <w:szCs w:val="18"/>
              </w:rPr>
              <w:t>1</w:t>
            </w:r>
            <w:r w:rsidRPr="00861098">
              <w:rPr>
                <w:rFonts w:cs="Arial"/>
                <w:snapToGrid/>
                <w:color w:val="000000"/>
                <w:sz w:val="18"/>
                <w:szCs w:val="18"/>
              </w:rPr>
              <w:t>)</w:t>
            </w:r>
          </w:p>
        </w:tc>
        <w:tc>
          <w:tcPr>
            <w:tcW w:w="567" w:type="dxa"/>
            <w:tcBorders>
              <w:top w:val="single" w:sz="4" w:space="0" w:color="auto"/>
              <w:left w:val="single" w:sz="4" w:space="0" w:color="auto"/>
              <w:bottom w:val="single" w:sz="4" w:space="0" w:color="auto"/>
              <w:right w:val="single" w:sz="4" w:space="0" w:color="auto"/>
            </w:tcBorders>
          </w:tcPr>
          <w:p w:rsidR="00A57966"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A57966" w:rsidRPr="00861098" w:rsidTr="004270B7">
        <w:trPr>
          <w:trHeight w:val="300"/>
          <w:jc w:val="center"/>
        </w:trPr>
        <w:tc>
          <w:tcPr>
            <w:tcW w:w="8114" w:type="dxa"/>
            <w:tcBorders>
              <w:top w:val="single" w:sz="4" w:space="0" w:color="auto"/>
              <w:left w:val="single" w:sz="4" w:space="0" w:color="auto"/>
              <w:bottom w:val="single" w:sz="4" w:space="0" w:color="auto"/>
              <w:right w:val="single" w:sz="4" w:space="0" w:color="auto"/>
            </w:tcBorders>
            <w:vAlign w:val="bottom"/>
          </w:tcPr>
          <w:p w:rsidR="00A57966" w:rsidRPr="00861098" w:rsidRDefault="00A57966" w:rsidP="006C37A2">
            <w:pPr>
              <w:spacing w:after="0" w:line="240" w:lineRule="auto"/>
              <w:jc w:val="left"/>
              <w:rPr>
                <w:rFonts w:cs="Arial"/>
                <w:snapToGrid/>
                <w:color w:val="000000"/>
                <w:sz w:val="18"/>
                <w:szCs w:val="18"/>
              </w:rPr>
            </w:pPr>
            <w:r>
              <w:rPr>
                <w:rFonts w:cs="Arial"/>
                <w:snapToGrid/>
                <w:color w:val="000000"/>
                <w:sz w:val="18"/>
                <w:szCs w:val="18"/>
              </w:rPr>
              <w:t xml:space="preserve">Garantía provisional </w:t>
            </w:r>
            <w:r w:rsidR="004218DA">
              <w:rPr>
                <w:rFonts w:cs="Arial"/>
                <w:snapToGrid/>
                <w:color w:val="000000"/>
                <w:sz w:val="18"/>
                <w:szCs w:val="18"/>
              </w:rPr>
              <w:t>(Anexo D del PCAP)</w:t>
            </w:r>
          </w:p>
        </w:tc>
        <w:permStart w:id="1944193180" w:edGrp="everyone" w:displacedByCustomXml="next"/>
        <w:sdt>
          <w:sdtPr>
            <w:rPr>
              <w:rFonts w:cs="Arial"/>
              <w:noProof/>
              <w:snapToGrid/>
              <w:color w:val="000000"/>
              <w:szCs w:val="18"/>
            </w:rPr>
            <w:id w:val="-130746757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A57966" w:rsidRPr="00F2011A" w:rsidRDefault="00B9759E" w:rsidP="00861098">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1944193180" w:displacedByCustomXml="prev"/>
      </w:tr>
    </w:tbl>
    <w:p w:rsidR="00EC7396" w:rsidRPr="00426F60" w:rsidRDefault="00861098" w:rsidP="00C316C8">
      <w:pPr>
        <w:pStyle w:val="Prrafodelista"/>
        <w:numPr>
          <w:ilvl w:val="0"/>
          <w:numId w:val="32"/>
        </w:numPr>
        <w:spacing w:line="240" w:lineRule="auto"/>
        <w:ind w:left="993" w:hanging="426"/>
        <w:rPr>
          <w:rFonts w:ascii="Arial" w:hAnsi="Arial"/>
          <w:sz w:val="12"/>
          <w:szCs w:val="12"/>
          <w:lang w:val="es-ES_tradnl"/>
        </w:rPr>
      </w:pPr>
      <w:r w:rsidRPr="00426F60">
        <w:rPr>
          <w:rFonts w:ascii="Arial" w:hAnsi="Arial"/>
          <w:sz w:val="12"/>
          <w:szCs w:val="12"/>
          <w:lang w:val="es-ES_tradnl"/>
        </w:rPr>
        <w:t>Sólo para licitadores que concurran agrupadas en Unión Temporal de Empresas</w:t>
      </w:r>
    </w:p>
    <w:p w:rsidR="006C37A2" w:rsidRDefault="006C37A2" w:rsidP="006C37A2">
      <w:pPr>
        <w:spacing w:after="200" w:line="240" w:lineRule="auto"/>
        <w:ind w:left="934"/>
        <w:contextualSpacing/>
        <w:jc w:val="left"/>
        <w:rPr>
          <w:rFonts w:cs="Arial"/>
          <w:b/>
          <w:kern w:val="28"/>
          <w:szCs w:val="22"/>
          <w:u w:val="single"/>
          <w:lang w:val="es-ES_tradnl"/>
        </w:rPr>
      </w:pPr>
    </w:p>
    <w:tbl>
      <w:tblPr>
        <w:tblW w:w="8683" w:type="dxa"/>
        <w:jc w:val="center"/>
        <w:tblLayout w:type="fixed"/>
        <w:tblCellMar>
          <w:top w:w="15" w:type="dxa"/>
          <w:left w:w="70" w:type="dxa"/>
          <w:bottom w:w="15" w:type="dxa"/>
          <w:right w:w="70" w:type="dxa"/>
        </w:tblCellMar>
        <w:tblLook w:val="04A0" w:firstRow="1" w:lastRow="0" w:firstColumn="1" w:lastColumn="0" w:noHBand="0" w:noVBand="1"/>
      </w:tblPr>
      <w:tblGrid>
        <w:gridCol w:w="8170"/>
        <w:gridCol w:w="513"/>
      </w:tblGrid>
      <w:tr w:rsidR="004270B7" w:rsidRPr="00861098" w:rsidTr="006C37A2">
        <w:trPr>
          <w:trHeight w:val="300"/>
          <w:jc w:val="center"/>
        </w:trPr>
        <w:tc>
          <w:tcPr>
            <w:tcW w:w="8170"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4270B7" w:rsidRPr="00861098" w:rsidRDefault="004270B7" w:rsidP="00A6354E">
            <w:pPr>
              <w:spacing w:after="0" w:line="240" w:lineRule="auto"/>
              <w:jc w:val="center"/>
              <w:rPr>
                <w:rFonts w:cs="Arial"/>
                <w:b/>
                <w:bCs/>
                <w:snapToGrid/>
                <w:color w:val="FFFFFF" w:themeColor="background1"/>
                <w:sz w:val="18"/>
                <w:szCs w:val="18"/>
              </w:rPr>
            </w:pPr>
            <w:proofErr w:type="gramStart"/>
            <w:r>
              <w:rPr>
                <w:rFonts w:cs="Arial"/>
                <w:b/>
                <w:bCs/>
                <w:snapToGrid/>
                <w:color w:val="FFFFFF" w:themeColor="background1"/>
                <w:sz w:val="18"/>
                <w:szCs w:val="18"/>
              </w:rPr>
              <w:t>D</w:t>
            </w:r>
            <w:r w:rsidRPr="00861098">
              <w:rPr>
                <w:rFonts w:cs="Arial"/>
                <w:b/>
                <w:bCs/>
                <w:snapToGrid/>
                <w:color w:val="FFFFFF" w:themeColor="background1"/>
                <w:sz w:val="18"/>
                <w:szCs w:val="18"/>
              </w:rPr>
              <w:t>ocumentación a presentar</w:t>
            </w:r>
            <w:proofErr w:type="gramEnd"/>
            <w:r w:rsidRPr="00861098">
              <w:rPr>
                <w:rFonts w:cs="Arial"/>
                <w:b/>
                <w:bCs/>
                <w:snapToGrid/>
                <w:color w:val="FFFFFF" w:themeColor="background1"/>
                <w:sz w:val="18"/>
                <w:szCs w:val="18"/>
              </w:rPr>
              <w:t xml:space="preserve"> por el licitador</w:t>
            </w:r>
            <w:r>
              <w:rPr>
                <w:rFonts w:cs="Arial"/>
                <w:b/>
                <w:bCs/>
                <w:snapToGrid/>
                <w:color w:val="FFFFFF" w:themeColor="background1"/>
                <w:sz w:val="18"/>
                <w:szCs w:val="18"/>
              </w:rPr>
              <w:t xml:space="preserve"> en Sobre B</w:t>
            </w:r>
          </w:p>
        </w:tc>
        <w:tc>
          <w:tcPr>
            <w:tcW w:w="513" w:type="dxa"/>
            <w:tcBorders>
              <w:top w:val="single" w:sz="4" w:space="0" w:color="auto"/>
              <w:left w:val="single" w:sz="4" w:space="0" w:color="auto"/>
              <w:bottom w:val="single" w:sz="4" w:space="0" w:color="auto"/>
              <w:right w:val="single" w:sz="4" w:space="0" w:color="auto"/>
            </w:tcBorders>
            <w:shd w:val="clear" w:color="auto" w:fill="FFC000"/>
            <w:vAlign w:val="center"/>
          </w:tcPr>
          <w:p w:rsidR="004270B7" w:rsidRPr="00861098" w:rsidRDefault="004270B7" w:rsidP="00A6354E">
            <w:pPr>
              <w:spacing w:after="0" w:line="240" w:lineRule="auto"/>
              <w:jc w:val="center"/>
              <w:rPr>
                <w:rFonts w:cs="Arial"/>
                <w:b/>
                <w:bCs/>
                <w:snapToGrid/>
                <w:color w:val="FFFFFF" w:themeColor="background1"/>
                <w:sz w:val="18"/>
                <w:szCs w:val="18"/>
              </w:rPr>
            </w:pPr>
          </w:p>
        </w:tc>
      </w:tr>
      <w:tr w:rsidR="006C37A2" w:rsidRPr="00861098" w:rsidTr="006C37A2">
        <w:trPr>
          <w:trHeight w:val="300"/>
          <w:jc w:val="center"/>
        </w:trPr>
        <w:tc>
          <w:tcPr>
            <w:tcW w:w="8170" w:type="dxa"/>
            <w:tcBorders>
              <w:top w:val="single" w:sz="4" w:space="0" w:color="auto"/>
              <w:left w:val="single" w:sz="4" w:space="0" w:color="auto"/>
              <w:bottom w:val="single" w:sz="4" w:space="0" w:color="auto"/>
              <w:right w:val="single" w:sz="4" w:space="0" w:color="auto"/>
            </w:tcBorders>
            <w:vAlign w:val="bottom"/>
          </w:tcPr>
          <w:p w:rsidR="006C37A2" w:rsidRPr="00861098" w:rsidRDefault="006C37A2" w:rsidP="00A6354E">
            <w:pPr>
              <w:spacing w:after="0" w:line="240" w:lineRule="auto"/>
              <w:jc w:val="left"/>
              <w:rPr>
                <w:rFonts w:cs="Arial"/>
                <w:snapToGrid/>
                <w:color w:val="000000"/>
                <w:sz w:val="18"/>
                <w:szCs w:val="18"/>
              </w:rPr>
            </w:pPr>
            <w:permStart w:id="303711730" w:edGrp="everyone" w:colFirst="1" w:colLast="1"/>
            <w:r>
              <w:rPr>
                <w:rFonts w:cs="Arial"/>
                <w:snapToGrid/>
                <w:color w:val="000000"/>
                <w:sz w:val="18"/>
                <w:szCs w:val="18"/>
              </w:rPr>
              <w:t xml:space="preserve">Oferta técnica evaluable sujeta a juicio de valor </w:t>
            </w:r>
            <w:r w:rsidR="001D127F">
              <w:rPr>
                <w:rFonts w:cs="Arial"/>
                <w:snapToGrid/>
                <w:color w:val="000000"/>
                <w:sz w:val="18"/>
                <w:szCs w:val="18"/>
              </w:rPr>
              <w:t>(Anexo A del PCAP)</w:t>
            </w:r>
          </w:p>
        </w:tc>
        <w:permStart w:id="1242396157" w:edGrp="everyone" w:displacedByCustomXml="next"/>
        <w:sdt>
          <w:sdtPr>
            <w:rPr>
              <w:rFonts w:cs="Arial"/>
              <w:noProof/>
              <w:snapToGrid/>
              <w:color w:val="000000"/>
              <w:szCs w:val="18"/>
            </w:rPr>
            <w:id w:val="-1735454172"/>
            <w14:checkbox>
              <w14:checked w14:val="0"/>
              <w14:checkedState w14:val="2612" w14:font="MS Gothic"/>
              <w14:uncheckedState w14:val="2610" w14:font="MS Gothic"/>
            </w14:checkbox>
          </w:sdtPr>
          <w:sdtEndPr/>
          <w:sdtContent>
            <w:tc>
              <w:tcPr>
                <w:tcW w:w="513" w:type="dxa"/>
                <w:tcBorders>
                  <w:top w:val="single" w:sz="4" w:space="0" w:color="auto"/>
                  <w:left w:val="single" w:sz="4" w:space="0" w:color="auto"/>
                  <w:bottom w:val="single" w:sz="4" w:space="0" w:color="auto"/>
                  <w:right w:val="single" w:sz="4" w:space="0" w:color="auto"/>
                </w:tcBorders>
              </w:tcPr>
              <w:p w:rsidR="006C37A2" w:rsidRPr="00F2011A" w:rsidRDefault="00B9759E" w:rsidP="006C37A2">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1242396157" w:displacedByCustomXml="prev"/>
      </w:tr>
      <w:permEnd w:id="303711730"/>
    </w:tbl>
    <w:p w:rsidR="006C37A2" w:rsidRDefault="006C37A2" w:rsidP="000D066B">
      <w:pPr>
        <w:spacing w:after="0" w:line="240" w:lineRule="auto"/>
        <w:ind w:left="936"/>
        <w:contextualSpacing/>
        <w:jc w:val="left"/>
        <w:rPr>
          <w:rFonts w:cs="Arial"/>
          <w:b/>
          <w:kern w:val="28"/>
          <w:szCs w:val="22"/>
          <w:u w:val="single"/>
          <w:lang w:val="es-ES_tradnl"/>
        </w:rPr>
      </w:pPr>
    </w:p>
    <w:tbl>
      <w:tblPr>
        <w:tblW w:w="8684" w:type="dxa"/>
        <w:jc w:val="center"/>
        <w:tblLayout w:type="fixed"/>
        <w:tblCellMar>
          <w:top w:w="15" w:type="dxa"/>
          <w:left w:w="70" w:type="dxa"/>
          <w:bottom w:w="15" w:type="dxa"/>
          <w:right w:w="70" w:type="dxa"/>
        </w:tblCellMar>
        <w:tblLook w:val="04A0" w:firstRow="1" w:lastRow="0" w:firstColumn="1" w:lastColumn="0" w:noHBand="0" w:noVBand="1"/>
      </w:tblPr>
      <w:tblGrid>
        <w:gridCol w:w="8170"/>
        <w:gridCol w:w="514"/>
      </w:tblGrid>
      <w:tr w:rsidR="006C37A2" w:rsidRPr="00861098" w:rsidTr="006C37A2">
        <w:trPr>
          <w:trHeight w:val="300"/>
          <w:jc w:val="center"/>
        </w:trPr>
        <w:tc>
          <w:tcPr>
            <w:tcW w:w="8170"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6C37A2" w:rsidRPr="00861098" w:rsidRDefault="006C37A2" w:rsidP="00A6354E">
            <w:pPr>
              <w:spacing w:after="0" w:line="240" w:lineRule="auto"/>
              <w:jc w:val="center"/>
              <w:rPr>
                <w:rFonts w:cs="Arial"/>
                <w:b/>
                <w:bCs/>
                <w:snapToGrid/>
                <w:color w:val="FFFFFF" w:themeColor="background1"/>
                <w:sz w:val="18"/>
                <w:szCs w:val="18"/>
              </w:rPr>
            </w:pPr>
            <w:proofErr w:type="gramStart"/>
            <w:r>
              <w:rPr>
                <w:rFonts w:cs="Arial"/>
                <w:b/>
                <w:bCs/>
                <w:snapToGrid/>
                <w:color w:val="FFFFFF" w:themeColor="background1"/>
                <w:sz w:val="18"/>
                <w:szCs w:val="18"/>
              </w:rPr>
              <w:t>D</w:t>
            </w:r>
            <w:r w:rsidRPr="00861098">
              <w:rPr>
                <w:rFonts w:cs="Arial"/>
                <w:b/>
                <w:bCs/>
                <w:snapToGrid/>
                <w:color w:val="FFFFFF" w:themeColor="background1"/>
                <w:sz w:val="18"/>
                <w:szCs w:val="18"/>
              </w:rPr>
              <w:t>ocumentación a presentar</w:t>
            </w:r>
            <w:proofErr w:type="gramEnd"/>
            <w:r w:rsidRPr="00861098">
              <w:rPr>
                <w:rFonts w:cs="Arial"/>
                <w:b/>
                <w:bCs/>
                <w:snapToGrid/>
                <w:color w:val="FFFFFF" w:themeColor="background1"/>
                <w:sz w:val="18"/>
                <w:szCs w:val="18"/>
              </w:rPr>
              <w:t xml:space="preserve"> por el licitador</w:t>
            </w:r>
            <w:r>
              <w:rPr>
                <w:rFonts w:cs="Arial"/>
                <w:b/>
                <w:bCs/>
                <w:snapToGrid/>
                <w:color w:val="FFFFFF" w:themeColor="background1"/>
                <w:sz w:val="18"/>
                <w:szCs w:val="18"/>
              </w:rPr>
              <w:t xml:space="preserve"> en Sobre C</w:t>
            </w:r>
          </w:p>
        </w:tc>
        <w:tc>
          <w:tcPr>
            <w:tcW w:w="514" w:type="dxa"/>
            <w:tcBorders>
              <w:top w:val="single" w:sz="4" w:space="0" w:color="auto"/>
              <w:left w:val="single" w:sz="4" w:space="0" w:color="auto"/>
              <w:bottom w:val="single" w:sz="4" w:space="0" w:color="auto"/>
              <w:right w:val="single" w:sz="4" w:space="0" w:color="auto"/>
            </w:tcBorders>
            <w:shd w:val="clear" w:color="auto" w:fill="FFC000"/>
            <w:vAlign w:val="center"/>
          </w:tcPr>
          <w:p w:rsidR="006C37A2" w:rsidRPr="00861098" w:rsidRDefault="006C37A2" w:rsidP="00A6354E">
            <w:pPr>
              <w:spacing w:after="0" w:line="240" w:lineRule="auto"/>
              <w:jc w:val="center"/>
              <w:rPr>
                <w:rFonts w:cs="Arial"/>
                <w:b/>
                <w:bCs/>
                <w:snapToGrid/>
                <w:color w:val="FFFFFF" w:themeColor="background1"/>
                <w:sz w:val="18"/>
                <w:szCs w:val="18"/>
              </w:rPr>
            </w:pPr>
          </w:p>
        </w:tc>
      </w:tr>
      <w:tr w:rsidR="006C37A2" w:rsidRPr="00861098" w:rsidTr="006C37A2">
        <w:trPr>
          <w:trHeight w:val="300"/>
          <w:jc w:val="center"/>
        </w:trPr>
        <w:tc>
          <w:tcPr>
            <w:tcW w:w="8170" w:type="dxa"/>
            <w:tcBorders>
              <w:top w:val="single" w:sz="4" w:space="0" w:color="auto"/>
              <w:left w:val="single" w:sz="4" w:space="0" w:color="auto"/>
              <w:bottom w:val="single" w:sz="4" w:space="0" w:color="auto"/>
              <w:right w:val="single" w:sz="4" w:space="0" w:color="auto"/>
            </w:tcBorders>
            <w:vAlign w:val="bottom"/>
          </w:tcPr>
          <w:p w:rsidR="006C37A2" w:rsidRPr="00861098" w:rsidRDefault="006C37A2" w:rsidP="006C37A2">
            <w:pPr>
              <w:spacing w:after="0" w:line="240" w:lineRule="auto"/>
              <w:jc w:val="left"/>
              <w:rPr>
                <w:rFonts w:cs="Arial"/>
                <w:snapToGrid/>
                <w:color w:val="000000"/>
                <w:sz w:val="18"/>
                <w:szCs w:val="18"/>
              </w:rPr>
            </w:pPr>
            <w:r>
              <w:rPr>
                <w:rFonts w:cs="Arial"/>
                <w:snapToGrid/>
                <w:color w:val="000000"/>
                <w:sz w:val="18"/>
                <w:szCs w:val="18"/>
              </w:rPr>
              <w:t>Oferta técnica evaluable de forma automática</w:t>
            </w:r>
            <w:r w:rsidR="001D127F">
              <w:rPr>
                <w:rFonts w:cs="Arial"/>
                <w:snapToGrid/>
                <w:color w:val="000000"/>
                <w:sz w:val="18"/>
                <w:szCs w:val="18"/>
              </w:rPr>
              <w:t xml:space="preserve"> (Anexo B del PCAP)</w:t>
            </w:r>
          </w:p>
        </w:tc>
        <w:permStart w:id="906046150" w:edGrp="everyone" w:displacedByCustomXml="next"/>
        <w:sdt>
          <w:sdtPr>
            <w:rPr>
              <w:rFonts w:cs="Arial"/>
              <w:noProof/>
              <w:snapToGrid/>
              <w:color w:val="000000"/>
              <w:szCs w:val="18"/>
            </w:rPr>
            <w:id w:val="1037318764"/>
            <w14:checkbox>
              <w14:checked w14:val="0"/>
              <w14:checkedState w14:val="2612" w14:font="MS Gothic"/>
              <w14:uncheckedState w14:val="2610" w14:font="MS Gothic"/>
            </w14:checkbox>
          </w:sdtPr>
          <w:sdtEndPr/>
          <w:sdtContent>
            <w:tc>
              <w:tcPr>
                <w:tcW w:w="514" w:type="dxa"/>
                <w:tcBorders>
                  <w:top w:val="single" w:sz="4" w:space="0" w:color="auto"/>
                  <w:left w:val="single" w:sz="4" w:space="0" w:color="auto"/>
                  <w:bottom w:val="single" w:sz="4" w:space="0" w:color="auto"/>
                  <w:right w:val="single" w:sz="4" w:space="0" w:color="auto"/>
                </w:tcBorders>
              </w:tcPr>
              <w:p w:rsidR="006C37A2" w:rsidRPr="00F2011A" w:rsidRDefault="00B9759E" w:rsidP="00A6354E">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906046150" w:displacedByCustomXml="prev"/>
      </w:tr>
      <w:tr w:rsidR="006C37A2" w:rsidRPr="00861098" w:rsidTr="006C37A2">
        <w:trPr>
          <w:trHeight w:val="300"/>
          <w:jc w:val="center"/>
        </w:trPr>
        <w:tc>
          <w:tcPr>
            <w:tcW w:w="8170" w:type="dxa"/>
            <w:tcBorders>
              <w:top w:val="single" w:sz="4" w:space="0" w:color="auto"/>
              <w:left w:val="single" w:sz="4" w:space="0" w:color="auto"/>
              <w:bottom w:val="single" w:sz="4" w:space="0" w:color="auto"/>
              <w:right w:val="single" w:sz="4" w:space="0" w:color="auto"/>
            </w:tcBorders>
            <w:vAlign w:val="bottom"/>
          </w:tcPr>
          <w:p w:rsidR="006C37A2" w:rsidRPr="00861098" w:rsidRDefault="006C37A2" w:rsidP="00FA0EAC">
            <w:pPr>
              <w:spacing w:after="0" w:line="240" w:lineRule="auto"/>
              <w:jc w:val="left"/>
              <w:rPr>
                <w:rFonts w:cs="Arial"/>
                <w:snapToGrid/>
                <w:color w:val="000000"/>
                <w:sz w:val="18"/>
                <w:szCs w:val="18"/>
              </w:rPr>
            </w:pPr>
            <w:r>
              <w:rPr>
                <w:rFonts w:cs="Arial"/>
                <w:snapToGrid/>
                <w:color w:val="000000"/>
                <w:sz w:val="18"/>
                <w:szCs w:val="18"/>
              </w:rPr>
              <w:t>Oferta económica</w:t>
            </w:r>
            <w:r w:rsidR="001D127F">
              <w:rPr>
                <w:rFonts w:cs="Arial"/>
                <w:snapToGrid/>
                <w:color w:val="000000"/>
                <w:sz w:val="18"/>
                <w:szCs w:val="18"/>
              </w:rPr>
              <w:t xml:space="preserve"> (Formulario del PCAP)</w:t>
            </w:r>
          </w:p>
        </w:tc>
        <w:tc>
          <w:tcPr>
            <w:tcW w:w="514" w:type="dxa"/>
            <w:tcBorders>
              <w:top w:val="single" w:sz="4" w:space="0" w:color="auto"/>
              <w:left w:val="single" w:sz="4" w:space="0" w:color="auto"/>
              <w:bottom w:val="single" w:sz="4" w:space="0" w:color="auto"/>
              <w:right w:val="single" w:sz="4" w:space="0" w:color="auto"/>
            </w:tcBorders>
          </w:tcPr>
          <w:p w:rsidR="006C37A2" w:rsidRPr="00861098" w:rsidRDefault="006C37A2" w:rsidP="006C37A2">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bl>
    <w:p w:rsidR="00C46C71" w:rsidRDefault="00C46C71" w:rsidP="000D066B">
      <w:pPr>
        <w:spacing w:after="0" w:line="240" w:lineRule="auto"/>
        <w:ind w:left="936"/>
        <w:contextualSpacing/>
        <w:jc w:val="left"/>
        <w:rPr>
          <w:rFonts w:cs="Arial"/>
          <w:b/>
          <w:kern w:val="28"/>
          <w:szCs w:val="22"/>
          <w:u w:val="single"/>
          <w:lang w:val="es-ES_tradnl"/>
        </w:rPr>
      </w:pPr>
    </w:p>
    <w:p w:rsidR="00A7759E" w:rsidRPr="00426F60" w:rsidRDefault="00A7759E" w:rsidP="00426F60">
      <w:pPr>
        <w:pStyle w:val="Ttulo1"/>
        <w:numPr>
          <w:ilvl w:val="0"/>
          <w:numId w:val="0"/>
        </w:numPr>
        <w:spacing w:before="0" w:after="0" w:line="0" w:lineRule="atLeast"/>
        <w:ind w:left="1560" w:hanging="852"/>
        <w:jc w:val="center"/>
        <w:rPr>
          <w:snapToGrid/>
          <w:sz w:val="12"/>
          <w:szCs w:val="12"/>
        </w:rPr>
      </w:pPr>
      <w:bookmarkStart w:id="2290" w:name="_Toc520188535"/>
      <w:r w:rsidRPr="00426F60">
        <w:rPr>
          <w:rFonts w:cs="Arial"/>
          <w:szCs w:val="22"/>
          <w:u w:val="single"/>
        </w:rPr>
        <w:t>DOCUMENTACIÓN</w:t>
      </w:r>
      <w:r>
        <w:rPr>
          <w:rFonts w:cs="Arial"/>
          <w:b w:val="0"/>
          <w:szCs w:val="22"/>
          <w:u w:val="single"/>
        </w:rPr>
        <w:t xml:space="preserve"> </w:t>
      </w:r>
      <w:r w:rsidRPr="00426F60">
        <w:rPr>
          <w:rFonts w:cs="Arial"/>
          <w:szCs w:val="22"/>
          <w:u w:val="single"/>
        </w:rPr>
        <w:t>MEJOR OFERTA</w:t>
      </w:r>
      <w:bookmarkEnd w:id="2290"/>
    </w:p>
    <w:p w:rsidR="001E77E0" w:rsidRDefault="001E77E0" w:rsidP="00C46C71">
      <w:pPr>
        <w:spacing w:after="200" w:line="240" w:lineRule="auto"/>
        <w:contextualSpacing/>
        <w:jc w:val="left"/>
        <w:rPr>
          <w:snapToGrid/>
          <w:sz w:val="12"/>
          <w:szCs w:val="12"/>
          <w:lang w:val="es-ES_tradnl"/>
        </w:rPr>
      </w:pPr>
    </w:p>
    <w:p w:rsidR="001E77E0" w:rsidRPr="001E77E0" w:rsidRDefault="001E77E0" w:rsidP="00F21B72">
      <w:pPr>
        <w:spacing w:after="200" w:line="240" w:lineRule="auto"/>
        <w:ind w:left="1642"/>
        <w:contextualSpacing/>
        <w:jc w:val="left"/>
        <w:rPr>
          <w:snapToGrid/>
          <w:sz w:val="12"/>
          <w:szCs w:val="12"/>
          <w:lang w:val="es-ES_tradnl"/>
        </w:rPr>
      </w:pPr>
    </w:p>
    <w:tbl>
      <w:tblPr>
        <w:tblW w:w="8788" w:type="dxa"/>
        <w:tblInd w:w="496" w:type="dxa"/>
        <w:tblLayout w:type="fixed"/>
        <w:tblCellMar>
          <w:top w:w="15" w:type="dxa"/>
          <w:left w:w="70" w:type="dxa"/>
          <w:bottom w:w="15" w:type="dxa"/>
          <w:right w:w="70" w:type="dxa"/>
        </w:tblCellMar>
        <w:tblLook w:val="04A0" w:firstRow="1" w:lastRow="0" w:firstColumn="1" w:lastColumn="0" w:noHBand="0" w:noVBand="1"/>
      </w:tblPr>
      <w:tblGrid>
        <w:gridCol w:w="8221"/>
        <w:gridCol w:w="567"/>
      </w:tblGrid>
      <w:tr w:rsidR="00A57966"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57966" w:rsidRPr="001E77E0" w:rsidRDefault="00F351C4" w:rsidP="004218DA">
            <w:pPr>
              <w:spacing w:after="0" w:line="240" w:lineRule="auto"/>
              <w:jc w:val="center"/>
              <w:rPr>
                <w:rFonts w:cs="Arial"/>
                <w:b/>
                <w:bCs/>
                <w:snapToGrid/>
                <w:color w:val="FFFFFF" w:themeColor="background1"/>
                <w:sz w:val="18"/>
                <w:szCs w:val="18"/>
              </w:rPr>
            </w:pPr>
            <w:proofErr w:type="gramStart"/>
            <w:r>
              <w:rPr>
                <w:rFonts w:cs="Arial"/>
                <w:b/>
                <w:bCs/>
                <w:snapToGrid/>
                <w:color w:val="FFFFFF" w:themeColor="background1"/>
                <w:sz w:val="18"/>
                <w:szCs w:val="18"/>
              </w:rPr>
              <w:t>Documentación a</w:t>
            </w:r>
            <w:r w:rsidRPr="001E77E0">
              <w:rPr>
                <w:rFonts w:cs="Arial"/>
                <w:b/>
                <w:bCs/>
                <w:snapToGrid/>
                <w:color w:val="FFFFFF" w:themeColor="background1"/>
                <w:sz w:val="18"/>
                <w:szCs w:val="18"/>
              </w:rPr>
              <w:t xml:space="preserve"> presentar sólo</w:t>
            </w:r>
            <w:proofErr w:type="gramEnd"/>
            <w:r w:rsidRPr="001E77E0">
              <w:rPr>
                <w:rFonts w:cs="Arial"/>
                <w:b/>
                <w:bCs/>
                <w:snapToGrid/>
                <w:color w:val="FFFFFF" w:themeColor="background1"/>
                <w:sz w:val="18"/>
                <w:szCs w:val="18"/>
              </w:rPr>
              <w:t xml:space="preserve"> por el licitador que resulte ser la mejor oferta</w:t>
            </w:r>
            <w:r>
              <w:rPr>
                <w:rFonts w:cs="Arial"/>
                <w:b/>
                <w:bCs/>
                <w:snapToGrid/>
                <w:color w:val="FFFFFF" w:themeColor="background1"/>
                <w:sz w:val="18"/>
                <w:szCs w:val="18"/>
              </w:rPr>
              <w:t xml:space="preserve"> (Cláusula </w:t>
            </w:r>
            <w:r w:rsidR="004218DA">
              <w:rPr>
                <w:rFonts w:cs="Arial"/>
                <w:b/>
                <w:bCs/>
                <w:snapToGrid/>
                <w:color w:val="FFFFFF" w:themeColor="background1"/>
                <w:sz w:val="18"/>
                <w:szCs w:val="18"/>
              </w:rPr>
              <w:t>17.1. del PCAP</w:t>
            </w:r>
            <w:r>
              <w:rPr>
                <w:rFonts w:cs="Arial"/>
                <w:b/>
                <w:bCs/>
                <w:snapToGrid/>
                <w:color w:val="FFFFFF" w:themeColor="background1"/>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FFC000"/>
            <w:vAlign w:val="center"/>
          </w:tcPr>
          <w:p w:rsidR="00A57966" w:rsidRPr="001E77E0" w:rsidRDefault="00A57966" w:rsidP="001E77E0">
            <w:pPr>
              <w:spacing w:after="0" w:line="240" w:lineRule="auto"/>
              <w:jc w:val="center"/>
              <w:rPr>
                <w:rFonts w:cs="Arial"/>
                <w:b/>
                <w:bCs/>
                <w:snapToGrid/>
                <w:color w:val="FFFFFF" w:themeColor="background1"/>
                <w:sz w:val="18"/>
                <w:szCs w:val="18"/>
              </w:rPr>
            </w:pPr>
          </w:p>
        </w:tc>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C46C71" w:rsidRDefault="001D127F" w:rsidP="00364686">
            <w:pPr>
              <w:spacing w:after="0" w:line="240" w:lineRule="auto"/>
              <w:jc w:val="left"/>
              <w:rPr>
                <w:rFonts w:cs="Arial"/>
                <w:snapToGrid/>
                <w:color w:val="000000"/>
                <w:sz w:val="18"/>
                <w:szCs w:val="18"/>
              </w:rPr>
            </w:pPr>
            <w:r>
              <w:rPr>
                <w:rFonts w:cs="Arial"/>
                <w:snapToGrid/>
                <w:color w:val="000000"/>
                <w:sz w:val="18"/>
                <w:szCs w:val="18"/>
              </w:rPr>
              <w:t>Personalidad jurídica y capacidad de obrar</w:t>
            </w:r>
          </w:p>
        </w:tc>
        <w:tc>
          <w:tcPr>
            <w:tcW w:w="567" w:type="dxa"/>
            <w:tcBorders>
              <w:top w:val="single" w:sz="4" w:space="0" w:color="auto"/>
              <w:left w:val="single" w:sz="4" w:space="0" w:color="auto"/>
              <w:bottom w:val="single" w:sz="4" w:space="0" w:color="auto"/>
              <w:right w:val="single" w:sz="4" w:space="0" w:color="auto"/>
            </w:tcBorders>
          </w:tcPr>
          <w:p w:rsidR="001D127F"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894321" w:rsidRDefault="001D127F" w:rsidP="00364686">
            <w:pPr>
              <w:spacing w:after="0" w:line="240" w:lineRule="auto"/>
              <w:jc w:val="left"/>
              <w:rPr>
                <w:rFonts w:cs="Arial"/>
                <w:snapToGrid/>
                <w:color w:val="000000"/>
                <w:sz w:val="18"/>
                <w:szCs w:val="18"/>
              </w:rPr>
            </w:pPr>
            <w:r>
              <w:rPr>
                <w:rFonts w:cs="Arial"/>
                <w:snapToGrid/>
                <w:color w:val="000000"/>
                <w:sz w:val="18"/>
                <w:szCs w:val="18"/>
              </w:rPr>
              <w:t xml:space="preserve">Representación </w:t>
            </w:r>
          </w:p>
        </w:tc>
        <w:tc>
          <w:tcPr>
            <w:tcW w:w="567" w:type="dxa"/>
            <w:tcBorders>
              <w:top w:val="single" w:sz="4" w:space="0" w:color="auto"/>
              <w:left w:val="single" w:sz="4" w:space="0" w:color="auto"/>
              <w:bottom w:val="single" w:sz="4" w:space="0" w:color="auto"/>
              <w:right w:val="single" w:sz="4" w:space="0" w:color="auto"/>
            </w:tcBorders>
          </w:tcPr>
          <w:p w:rsidR="001D127F"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364686">
            <w:pPr>
              <w:spacing w:after="0" w:line="240" w:lineRule="auto"/>
              <w:jc w:val="left"/>
              <w:rPr>
                <w:rFonts w:cs="Arial"/>
                <w:snapToGrid/>
                <w:color w:val="000000"/>
                <w:sz w:val="18"/>
                <w:szCs w:val="18"/>
              </w:rPr>
            </w:pPr>
            <w:r>
              <w:rPr>
                <w:rFonts w:cs="Arial"/>
                <w:snapToGrid/>
                <w:color w:val="000000"/>
                <w:sz w:val="18"/>
                <w:szCs w:val="18"/>
              </w:rPr>
              <w:t>Justificación de solvencia económica-financiera y técnica, o en su caso, clasificación (Anexo E del PCAP)</w:t>
            </w:r>
          </w:p>
        </w:tc>
        <w:tc>
          <w:tcPr>
            <w:tcW w:w="567" w:type="dxa"/>
            <w:tcBorders>
              <w:top w:val="single" w:sz="4" w:space="0" w:color="auto"/>
              <w:left w:val="single" w:sz="4" w:space="0" w:color="auto"/>
              <w:bottom w:val="single" w:sz="4" w:space="0" w:color="auto"/>
              <w:right w:val="single" w:sz="4" w:space="0" w:color="auto"/>
            </w:tcBorders>
          </w:tcPr>
          <w:p w:rsidR="001D127F"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Default="001D127F" w:rsidP="00364686">
            <w:pPr>
              <w:spacing w:after="0" w:line="240" w:lineRule="auto"/>
              <w:jc w:val="left"/>
              <w:rPr>
                <w:rFonts w:cs="Arial"/>
                <w:snapToGrid/>
                <w:color w:val="000000"/>
                <w:sz w:val="18"/>
                <w:szCs w:val="18"/>
              </w:rPr>
            </w:pPr>
            <w:r>
              <w:rPr>
                <w:rFonts w:cs="Arial"/>
                <w:snapToGrid/>
                <w:color w:val="000000"/>
                <w:sz w:val="18"/>
                <w:szCs w:val="18"/>
              </w:rPr>
              <w:t>Disposición de medios comprometidos (Anexo E del PCAP)</w:t>
            </w:r>
          </w:p>
        </w:tc>
        <w:permStart w:id="1447297856" w:edGrp="everyone" w:displacedByCustomXml="next"/>
        <w:sdt>
          <w:sdtPr>
            <w:rPr>
              <w:rFonts w:cs="Arial"/>
              <w:noProof/>
              <w:snapToGrid/>
              <w:color w:val="000000"/>
              <w:szCs w:val="18"/>
            </w:rPr>
            <w:id w:val="-63557038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1D127F" w:rsidRPr="00F2011A" w:rsidRDefault="00B9759E" w:rsidP="00A57966">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1447297856" w:displacedByCustomXml="prev"/>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C37883">
            <w:pPr>
              <w:spacing w:after="0" w:line="240" w:lineRule="auto"/>
              <w:jc w:val="left"/>
              <w:rPr>
                <w:rFonts w:cs="Arial"/>
                <w:snapToGrid/>
                <w:color w:val="000000"/>
                <w:sz w:val="18"/>
                <w:szCs w:val="18"/>
              </w:rPr>
            </w:pPr>
            <w:r>
              <w:rPr>
                <w:rFonts w:cs="Arial"/>
                <w:snapToGrid/>
                <w:color w:val="000000"/>
                <w:sz w:val="18"/>
                <w:szCs w:val="18"/>
              </w:rPr>
              <w:t xml:space="preserve">Cumplimiento de normas de garantía de calidad (Anexo </w:t>
            </w:r>
            <w:r w:rsidR="00C37883">
              <w:rPr>
                <w:rFonts w:cs="Arial"/>
                <w:snapToGrid/>
                <w:color w:val="000000"/>
                <w:sz w:val="18"/>
                <w:szCs w:val="18"/>
              </w:rPr>
              <w:t>F</w:t>
            </w:r>
            <w:r>
              <w:rPr>
                <w:rFonts w:cs="Arial"/>
                <w:snapToGrid/>
                <w:color w:val="000000"/>
                <w:sz w:val="18"/>
                <w:szCs w:val="18"/>
              </w:rPr>
              <w:t xml:space="preserve"> del PCAP)</w:t>
            </w:r>
          </w:p>
        </w:tc>
        <w:permStart w:id="1494708567" w:edGrp="everyone" w:displacedByCustomXml="next"/>
        <w:sdt>
          <w:sdtPr>
            <w:rPr>
              <w:rFonts w:cs="Arial"/>
              <w:noProof/>
              <w:snapToGrid/>
              <w:color w:val="000000"/>
              <w:szCs w:val="18"/>
            </w:rPr>
            <w:id w:val="200061813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1D127F" w:rsidRPr="00F2011A" w:rsidRDefault="00B9759E" w:rsidP="00A57966">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1494708567" w:displacedByCustomXml="prev"/>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364686">
            <w:pPr>
              <w:spacing w:after="0" w:line="240" w:lineRule="auto"/>
              <w:jc w:val="left"/>
              <w:rPr>
                <w:rFonts w:cs="Arial"/>
                <w:snapToGrid/>
                <w:color w:val="000000"/>
                <w:sz w:val="18"/>
                <w:szCs w:val="18"/>
              </w:rPr>
            </w:pPr>
            <w:r>
              <w:rPr>
                <w:rFonts w:cs="Arial"/>
                <w:snapToGrid/>
                <w:color w:val="000000"/>
                <w:sz w:val="18"/>
                <w:szCs w:val="18"/>
              </w:rPr>
              <w:t>Cumplimiento de normas de gestión medioambiental (Anexo F del PCAP)</w:t>
            </w:r>
          </w:p>
        </w:tc>
        <w:permStart w:id="789933297" w:edGrp="everyone" w:displacedByCustomXml="next"/>
        <w:sdt>
          <w:sdtPr>
            <w:rPr>
              <w:rFonts w:cs="Arial"/>
              <w:noProof/>
              <w:snapToGrid/>
              <w:color w:val="000000"/>
              <w:szCs w:val="18"/>
            </w:rPr>
            <w:id w:val="-20411115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1D127F" w:rsidRPr="00F2011A" w:rsidRDefault="00B9759E" w:rsidP="00A57966">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789933297" w:displacedByCustomXml="prev"/>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364686">
            <w:pPr>
              <w:spacing w:after="0" w:line="240" w:lineRule="auto"/>
              <w:jc w:val="left"/>
              <w:rPr>
                <w:rFonts w:cs="Arial"/>
                <w:snapToGrid/>
                <w:color w:val="000000"/>
                <w:sz w:val="18"/>
                <w:szCs w:val="18"/>
              </w:rPr>
            </w:pPr>
            <w:r>
              <w:rPr>
                <w:rFonts w:cs="Arial"/>
                <w:snapToGrid/>
                <w:color w:val="000000"/>
                <w:sz w:val="18"/>
                <w:szCs w:val="18"/>
              </w:rPr>
              <w:t>Habilitaciones legales (Anexo G del PCAP)</w:t>
            </w:r>
          </w:p>
        </w:tc>
        <w:permStart w:id="413364508" w:edGrp="everyone" w:displacedByCustomXml="next"/>
        <w:sdt>
          <w:sdtPr>
            <w:rPr>
              <w:rFonts w:cs="Arial"/>
              <w:noProof/>
              <w:snapToGrid/>
              <w:color w:val="000000"/>
              <w:szCs w:val="18"/>
            </w:rPr>
            <w:id w:val="-124849229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1D127F" w:rsidRPr="00F2011A" w:rsidRDefault="00681268" w:rsidP="00A57966">
                <w:pPr>
                  <w:spacing w:after="0" w:line="240" w:lineRule="auto"/>
                  <w:jc w:val="left"/>
                  <w:rPr>
                    <w:rFonts w:cs="Arial"/>
                    <w:snapToGrid/>
                    <w:color w:val="000000"/>
                    <w:szCs w:val="18"/>
                  </w:rPr>
                </w:pPr>
                <w:r>
                  <w:rPr>
                    <w:rFonts w:ascii="MS Gothic" w:eastAsia="MS Gothic" w:hAnsi="MS Gothic" w:cs="Arial" w:hint="eastAsia"/>
                    <w:noProof/>
                    <w:snapToGrid/>
                    <w:color w:val="000000"/>
                    <w:szCs w:val="18"/>
                  </w:rPr>
                  <w:t>☐</w:t>
                </w:r>
              </w:p>
            </w:tc>
          </w:sdtContent>
        </w:sdt>
        <w:permEnd w:id="413364508" w:displacedByCustomXml="prev"/>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4218DA">
            <w:pPr>
              <w:spacing w:after="0" w:line="240" w:lineRule="auto"/>
              <w:jc w:val="left"/>
              <w:rPr>
                <w:rFonts w:cs="Arial"/>
                <w:snapToGrid/>
                <w:color w:val="000000"/>
                <w:sz w:val="18"/>
                <w:szCs w:val="18"/>
              </w:rPr>
            </w:pPr>
            <w:r>
              <w:rPr>
                <w:rFonts w:cs="Arial"/>
                <w:snapToGrid/>
                <w:color w:val="000000"/>
                <w:sz w:val="18"/>
                <w:szCs w:val="18"/>
              </w:rPr>
              <w:t>Cumplimiento obligaciones trib</w:t>
            </w:r>
            <w:r w:rsidR="0068684A">
              <w:rPr>
                <w:rFonts w:cs="Arial"/>
                <w:snapToGrid/>
                <w:color w:val="000000"/>
                <w:sz w:val="18"/>
                <w:szCs w:val="18"/>
              </w:rPr>
              <w:t>utarias y de Seguridad Social</w:t>
            </w:r>
          </w:p>
        </w:tc>
        <w:tc>
          <w:tcPr>
            <w:tcW w:w="567" w:type="dxa"/>
            <w:tcBorders>
              <w:top w:val="single" w:sz="4" w:space="0" w:color="auto"/>
              <w:left w:val="single" w:sz="4" w:space="0" w:color="auto"/>
              <w:bottom w:val="single" w:sz="4" w:space="0" w:color="auto"/>
              <w:right w:val="single" w:sz="4" w:space="0" w:color="auto"/>
            </w:tcBorders>
          </w:tcPr>
          <w:p w:rsidR="001D127F" w:rsidRPr="00861098" w:rsidRDefault="001D127F" w:rsidP="00A57966">
            <w:pPr>
              <w:spacing w:after="0" w:line="240" w:lineRule="auto"/>
              <w:jc w:val="left"/>
              <w:rPr>
                <w:rFonts w:cs="Arial"/>
                <w:snapToGrid/>
                <w:color w:val="000000"/>
                <w:sz w:val="18"/>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1D127F"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1D127F" w:rsidRPr="001E77E0" w:rsidRDefault="001D127F" w:rsidP="00364686">
            <w:pPr>
              <w:spacing w:after="0" w:line="240" w:lineRule="auto"/>
              <w:jc w:val="left"/>
              <w:rPr>
                <w:rFonts w:cs="Arial"/>
                <w:snapToGrid/>
                <w:color w:val="000000"/>
                <w:sz w:val="18"/>
                <w:szCs w:val="18"/>
              </w:rPr>
            </w:pPr>
            <w:r>
              <w:rPr>
                <w:rFonts w:cs="Arial"/>
                <w:snapToGrid/>
                <w:color w:val="000000"/>
                <w:sz w:val="18"/>
                <w:szCs w:val="18"/>
              </w:rPr>
              <w:t>Garantía definitiva (Anexo D del PCAP)</w:t>
            </w:r>
          </w:p>
        </w:tc>
        <w:permStart w:id="1588672584" w:edGrp="everyone" w:displacedByCustomXml="next"/>
        <w:sdt>
          <w:sdtPr>
            <w:rPr>
              <w:rFonts w:cs="Arial"/>
              <w:noProof/>
              <w:snapToGrid/>
              <w:color w:val="000000"/>
              <w:szCs w:val="18"/>
            </w:rPr>
            <w:id w:val="15992965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1D127F" w:rsidRPr="00F2011A" w:rsidRDefault="00B9759E" w:rsidP="00A57966">
                <w:pPr>
                  <w:spacing w:after="0" w:line="240" w:lineRule="auto"/>
                  <w:jc w:val="left"/>
                  <w:rPr>
                    <w:rFonts w:cs="Arial"/>
                    <w:snapToGrid/>
                    <w:color w:val="000000"/>
                    <w:szCs w:val="18"/>
                  </w:rPr>
                </w:pPr>
                <w:r w:rsidRPr="00F2011A">
                  <w:rPr>
                    <w:rFonts w:ascii="MS Gothic" w:eastAsia="MS Gothic" w:hAnsi="MS Gothic" w:cs="Arial" w:hint="eastAsia"/>
                    <w:noProof/>
                    <w:snapToGrid/>
                    <w:color w:val="000000"/>
                    <w:szCs w:val="18"/>
                  </w:rPr>
                  <w:t>☐</w:t>
                </w:r>
              </w:p>
            </w:tc>
          </w:sdtContent>
        </w:sdt>
        <w:permEnd w:id="1588672584" w:displacedByCustomXml="prev"/>
      </w:tr>
    </w:tbl>
    <w:p w:rsidR="00A9350F" w:rsidRDefault="00A9350F" w:rsidP="00A9350F">
      <w:pPr>
        <w:spacing w:after="200" w:line="240" w:lineRule="auto"/>
        <w:ind w:left="934"/>
        <w:contextualSpacing/>
        <w:jc w:val="left"/>
        <w:rPr>
          <w:rFonts w:cs="Arial"/>
          <w:b/>
          <w:kern w:val="28"/>
          <w:szCs w:val="22"/>
          <w:u w:val="single"/>
          <w:lang w:val="es-ES_tradnl"/>
        </w:rPr>
      </w:pPr>
    </w:p>
    <w:p w:rsidR="00A9350F" w:rsidRDefault="00A9350F" w:rsidP="00426F60">
      <w:pPr>
        <w:pStyle w:val="Ttulo1"/>
        <w:numPr>
          <w:ilvl w:val="0"/>
          <w:numId w:val="0"/>
        </w:numPr>
        <w:spacing w:before="0" w:after="0" w:line="0" w:lineRule="atLeast"/>
        <w:ind w:left="1560" w:hanging="852"/>
        <w:jc w:val="center"/>
        <w:rPr>
          <w:snapToGrid/>
          <w:sz w:val="12"/>
          <w:szCs w:val="12"/>
        </w:rPr>
      </w:pPr>
      <w:bookmarkStart w:id="2291" w:name="_Toc520188536"/>
      <w:r w:rsidRPr="00426F60">
        <w:rPr>
          <w:rFonts w:cs="Arial"/>
          <w:szCs w:val="22"/>
          <w:u w:val="single"/>
        </w:rPr>
        <w:t>DOCUMENTACIÓN</w:t>
      </w:r>
      <w:r>
        <w:rPr>
          <w:rFonts w:cs="Arial"/>
          <w:b w:val="0"/>
          <w:szCs w:val="22"/>
          <w:u w:val="single"/>
        </w:rPr>
        <w:t xml:space="preserve"> </w:t>
      </w:r>
      <w:r w:rsidR="00BE72F2" w:rsidRPr="00426F60">
        <w:rPr>
          <w:rFonts w:cs="Arial"/>
          <w:szCs w:val="22"/>
          <w:u w:val="single"/>
        </w:rPr>
        <w:t>FORMALIZACIÓN CONTRATO</w:t>
      </w:r>
      <w:bookmarkEnd w:id="2291"/>
    </w:p>
    <w:p w:rsidR="00A9350F" w:rsidRPr="001E77E0" w:rsidRDefault="00A9350F" w:rsidP="00A160AA">
      <w:pPr>
        <w:rPr>
          <w:noProof/>
          <w:snapToGrid/>
          <w:lang w:val="es-ES_tradnl"/>
        </w:rPr>
      </w:pPr>
    </w:p>
    <w:tbl>
      <w:tblPr>
        <w:tblW w:w="8788" w:type="dxa"/>
        <w:tblInd w:w="496" w:type="dxa"/>
        <w:tblLayout w:type="fixed"/>
        <w:tblCellMar>
          <w:top w:w="15" w:type="dxa"/>
          <w:left w:w="70" w:type="dxa"/>
          <w:bottom w:w="15" w:type="dxa"/>
          <w:right w:w="70" w:type="dxa"/>
        </w:tblCellMar>
        <w:tblLook w:val="04A0" w:firstRow="1" w:lastRow="0" w:firstColumn="1" w:lastColumn="0" w:noHBand="0" w:noVBand="1"/>
      </w:tblPr>
      <w:tblGrid>
        <w:gridCol w:w="8221"/>
        <w:gridCol w:w="567"/>
      </w:tblGrid>
      <w:tr w:rsidR="00A57966" w:rsidRPr="001E77E0" w:rsidTr="00A57966">
        <w:trPr>
          <w:trHeight w:val="300"/>
          <w:tblHeader/>
        </w:trPr>
        <w:tc>
          <w:tcPr>
            <w:tcW w:w="822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57966" w:rsidRPr="001E77E0" w:rsidRDefault="00F351C4" w:rsidP="004218DA">
            <w:pPr>
              <w:spacing w:after="0" w:line="240" w:lineRule="auto"/>
              <w:jc w:val="center"/>
              <w:rPr>
                <w:rFonts w:cs="Arial"/>
                <w:b/>
                <w:bCs/>
                <w:snapToGrid/>
                <w:color w:val="FFFFFF" w:themeColor="background1"/>
                <w:sz w:val="18"/>
                <w:szCs w:val="18"/>
              </w:rPr>
            </w:pPr>
            <w:proofErr w:type="gramStart"/>
            <w:r w:rsidRPr="001E77E0">
              <w:rPr>
                <w:rFonts w:cs="Arial"/>
                <w:b/>
                <w:bCs/>
                <w:snapToGrid/>
                <w:color w:val="FFFFFF" w:themeColor="background1"/>
                <w:sz w:val="18"/>
                <w:szCs w:val="18"/>
              </w:rPr>
              <w:t>Documentación a presentar</w:t>
            </w:r>
            <w:proofErr w:type="gramEnd"/>
            <w:r w:rsidRPr="001E77E0">
              <w:rPr>
                <w:rFonts w:cs="Arial"/>
                <w:b/>
                <w:bCs/>
                <w:snapToGrid/>
                <w:color w:val="FFFFFF" w:themeColor="background1"/>
                <w:sz w:val="18"/>
                <w:szCs w:val="18"/>
              </w:rPr>
              <w:t xml:space="preserve"> en la formalización del contrato</w:t>
            </w:r>
            <w:r>
              <w:rPr>
                <w:rFonts w:cs="Arial"/>
                <w:b/>
                <w:bCs/>
                <w:snapToGrid/>
                <w:color w:val="FFFFFF" w:themeColor="background1"/>
                <w:sz w:val="18"/>
                <w:szCs w:val="18"/>
              </w:rPr>
              <w:t xml:space="preserve"> (Cláusula </w:t>
            </w:r>
            <w:r w:rsidR="004218DA">
              <w:rPr>
                <w:rFonts w:cs="Arial"/>
                <w:b/>
                <w:bCs/>
                <w:snapToGrid/>
                <w:color w:val="FFFFFF" w:themeColor="background1"/>
                <w:sz w:val="18"/>
                <w:szCs w:val="18"/>
              </w:rPr>
              <w:t>18 del PCAP)</w:t>
            </w:r>
          </w:p>
        </w:tc>
        <w:tc>
          <w:tcPr>
            <w:tcW w:w="567" w:type="dxa"/>
            <w:tcBorders>
              <w:top w:val="single" w:sz="4" w:space="0" w:color="auto"/>
              <w:left w:val="single" w:sz="4" w:space="0" w:color="auto"/>
              <w:bottom w:val="single" w:sz="4" w:space="0" w:color="auto"/>
              <w:right w:val="single" w:sz="4" w:space="0" w:color="auto"/>
            </w:tcBorders>
            <w:shd w:val="clear" w:color="auto" w:fill="FFC000"/>
            <w:vAlign w:val="center"/>
          </w:tcPr>
          <w:p w:rsidR="00A57966" w:rsidRPr="001E77E0" w:rsidRDefault="00A57966" w:rsidP="001E77E0">
            <w:pPr>
              <w:spacing w:after="0" w:line="240" w:lineRule="auto"/>
              <w:jc w:val="center"/>
              <w:rPr>
                <w:rFonts w:cs="Arial"/>
                <w:b/>
                <w:bCs/>
                <w:snapToGrid/>
                <w:color w:val="FFFFFF" w:themeColor="background1"/>
                <w:sz w:val="18"/>
                <w:szCs w:val="18"/>
              </w:rPr>
            </w:pPr>
          </w:p>
        </w:tc>
      </w:tr>
      <w:tr w:rsidR="00F351C4"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F351C4" w:rsidRPr="001E77E0" w:rsidRDefault="00F351C4" w:rsidP="00364686">
            <w:pPr>
              <w:spacing w:after="0" w:line="240" w:lineRule="auto"/>
              <w:jc w:val="left"/>
              <w:rPr>
                <w:rFonts w:cs="Arial"/>
                <w:snapToGrid/>
                <w:color w:val="000000"/>
                <w:sz w:val="18"/>
                <w:szCs w:val="18"/>
              </w:rPr>
            </w:pPr>
            <w:r>
              <w:rPr>
                <w:rFonts w:cs="Arial"/>
                <w:snapToGrid/>
                <w:color w:val="000000"/>
                <w:sz w:val="18"/>
                <w:szCs w:val="18"/>
              </w:rPr>
              <w:t>Documentación para la formalización del contrato (Anexo H del PCAP)</w:t>
            </w:r>
          </w:p>
        </w:tc>
        <w:tc>
          <w:tcPr>
            <w:tcW w:w="567" w:type="dxa"/>
            <w:tcBorders>
              <w:top w:val="single" w:sz="4" w:space="0" w:color="auto"/>
              <w:left w:val="single" w:sz="4" w:space="0" w:color="auto"/>
              <w:bottom w:val="single" w:sz="4" w:space="0" w:color="auto"/>
              <w:right w:val="single" w:sz="4" w:space="0" w:color="auto"/>
            </w:tcBorders>
          </w:tcPr>
          <w:p w:rsidR="00F351C4" w:rsidRPr="00F2011A" w:rsidRDefault="00BF227C" w:rsidP="00A57966">
            <w:pPr>
              <w:spacing w:after="0" w:line="240" w:lineRule="auto"/>
              <w:jc w:val="left"/>
              <w:rPr>
                <w:rFonts w:cs="Arial"/>
                <w:snapToGrid/>
                <w:color w:val="000000"/>
                <w:szCs w:val="18"/>
              </w:rPr>
            </w:pPr>
            <w:r>
              <w:rPr>
                <w:rFonts w:cs="Arial"/>
                <w:snapToGrid/>
                <w:color w:val="000000"/>
                <w:sz w:val="18"/>
                <w:szCs w:val="18"/>
              </w:rPr>
              <w:fldChar w:fldCharType="begin">
                <w:ffData>
                  <w:name w:val=""/>
                  <w:enabled w:val="0"/>
                  <w:calcOnExit w:val="0"/>
                  <w:checkBox>
                    <w:sizeAuto/>
                    <w:default w:val="1"/>
                  </w:checkBox>
                </w:ffData>
              </w:fldChar>
            </w:r>
            <w:r>
              <w:rPr>
                <w:rFonts w:cs="Arial"/>
                <w:snapToGrid/>
                <w:color w:val="000000"/>
                <w:sz w:val="18"/>
                <w:szCs w:val="18"/>
              </w:rPr>
              <w:instrText xml:space="preserve"> FORMCHECKBOX </w:instrText>
            </w:r>
            <w:r w:rsidR="00450CFE">
              <w:rPr>
                <w:rFonts w:cs="Arial"/>
                <w:snapToGrid/>
                <w:color w:val="000000"/>
                <w:sz w:val="18"/>
                <w:szCs w:val="18"/>
              </w:rPr>
            </w:r>
            <w:r w:rsidR="00450CFE">
              <w:rPr>
                <w:rFonts w:cs="Arial"/>
                <w:snapToGrid/>
                <w:color w:val="000000"/>
                <w:sz w:val="18"/>
                <w:szCs w:val="18"/>
              </w:rPr>
              <w:fldChar w:fldCharType="separate"/>
            </w:r>
            <w:r>
              <w:rPr>
                <w:rFonts w:cs="Arial"/>
                <w:snapToGrid/>
                <w:color w:val="000000"/>
                <w:sz w:val="18"/>
                <w:szCs w:val="18"/>
              </w:rPr>
              <w:fldChar w:fldCharType="end"/>
            </w:r>
          </w:p>
        </w:tc>
      </w:tr>
      <w:tr w:rsidR="00926A4C" w:rsidRPr="001E77E0" w:rsidTr="00A57966">
        <w:trPr>
          <w:trHeight w:val="300"/>
        </w:trPr>
        <w:tc>
          <w:tcPr>
            <w:tcW w:w="8221" w:type="dxa"/>
            <w:tcBorders>
              <w:top w:val="single" w:sz="4" w:space="0" w:color="auto"/>
              <w:left w:val="single" w:sz="4" w:space="0" w:color="auto"/>
              <w:bottom w:val="single" w:sz="4" w:space="0" w:color="auto"/>
              <w:right w:val="single" w:sz="4" w:space="0" w:color="auto"/>
            </w:tcBorders>
            <w:vAlign w:val="bottom"/>
          </w:tcPr>
          <w:p w:rsidR="00926A4C" w:rsidRPr="001E77E0" w:rsidRDefault="00926A4C" w:rsidP="00364686">
            <w:pPr>
              <w:spacing w:after="0" w:line="240" w:lineRule="auto"/>
              <w:jc w:val="left"/>
              <w:rPr>
                <w:rFonts w:cs="Arial"/>
                <w:snapToGrid/>
                <w:color w:val="000000"/>
                <w:sz w:val="18"/>
                <w:szCs w:val="18"/>
                <w:lang w:val="es-ES_tradnl"/>
              </w:rPr>
            </w:pPr>
            <w:r w:rsidRPr="001E77E0">
              <w:rPr>
                <w:rFonts w:cs="Arial"/>
                <w:snapToGrid/>
                <w:color w:val="000000"/>
                <w:sz w:val="18"/>
                <w:szCs w:val="18"/>
              </w:rPr>
              <w:t>Documento de confidencialidad</w:t>
            </w:r>
            <w:r>
              <w:rPr>
                <w:rFonts w:cs="Arial"/>
                <w:snapToGrid/>
                <w:color w:val="000000"/>
                <w:sz w:val="18"/>
                <w:szCs w:val="18"/>
              </w:rPr>
              <w:t xml:space="preserve"> (Formulario del PCAP)</w:t>
            </w:r>
          </w:p>
        </w:tc>
        <w:permStart w:id="248412585" w:edGrp="everyone" w:displacedByCustomXml="next"/>
        <w:sdt>
          <w:sdtPr>
            <w:rPr>
              <w:rFonts w:cs="Arial"/>
              <w:noProof/>
              <w:snapToGrid/>
              <w:color w:val="000000"/>
              <w:szCs w:val="18"/>
            </w:rPr>
            <w:id w:val="196323083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tcPr>
              <w:p w:rsidR="00926A4C" w:rsidRPr="00F2011A" w:rsidRDefault="00681268" w:rsidP="00926A4C">
                <w:pPr>
                  <w:spacing w:after="0" w:line="240" w:lineRule="auto"/>
                  <w:jc w:val="left"/>
                  <w:rPr>
                    <w:rFonts w:cs="Arial"/>
                    <w:snapToGrid/>
                    <w:color w:val="000000"/>
                    <w:szCs w:val="18"/>
                  </w:rPr>
                </w:pPr>
                <w:r>
                  <w:rPr>
                    <w:rFonts w:ascii="MS Gothic" w:eastAsia="MS Gothic" w:hAnsi="MS Gothic" w:cs="Arial" w:hint="eastAsia"/>
                    <w:noProof/>
                    <w:snapToGrid/>
                    <w:color w:val="000000"/>
                    <w:szCs w:val="18"/>
                  </w:rPr>
                  <w:t>☐</w:t>
                </w:r>
              </w:p>
            </w:tc>
          </w:sdtContent>
        </w:sdt>
        <w:permEnd w:id="248412585" w:displacedByCustomXml="prev"/>
      </w:tr>
    </w:tbl>
    <w:p w:rsidR="001E77E0" w:rsidRDefault="001E77E0" w:rsidP="000D066B">
      <w:pPr>
        <w:spacing w:after="0" w:line="276" w:lineRule="auto"/>
        <w:jc w:val="left"/>
        <w:rPr>
          <w:rFonts w:cs="Arial"/>
          <w:szCs w:val="22"/>
          <w:lang w:val="es-ES_tradnl"/>
        </w:rPr>
      </w:pPr>
    </w:p>
    <w:p w:rsidR="001E77E0" w:rsidRDefault="001E77E0">
      <w:pPr>
        <w:spacing w:after="200" w:line="276" w:lineRule="auto"/>
        <w:jc w:val="left"/>
        <w:rPr>
          <w:rFonts w:cs="Arial"/>
          <w:szCs w:val="22"/>
          <w:lang w:val="es-ES_tradnl"/>
        </w:rPr>
      </w:pPr>
      <w:r>
        <w:rPr>
          <w:rFonts w:cs="Arial"/>
          <w:szCs w:val="22"/>
          <w:lang w:val="es-ES_tradnl"/>
        </w:rPr>
        <w:br w:type="page"/>
      </w:r>
    </w:p>
    <w:p w:rsidR="00600F82" w:rsidRDefault="00600F82">
      <w:pPr>
        <w:spacing w:after="200" w:line="276" w:lineRule="auto"/>
        <w:jc w:val="left"/>
        <w:rPr>
          <w:rFonts w:cs="Arial"/>
          <w:szCs w:val="22"/>
          <w:lang w:val="es-ES_tradnl"/>
        </w:rPr>
      </w:pPr>
    </w:p>
    <w:p w:rsidR="001E77E0" w:rsidRDefault="001E77E0">
      <w:pPr>
        <w:spacing w:after="200" w:line="276" w:lineRule="auto"/>
        <w:jc w:val="left"/>
        <w:rPr>
          <w:rFonts w:cs="Arial"/>
          <w:szCs w:val="22"/>
          <w:lang w:val="es-ES_tradnl"/>
        </w:rPr>
      </w:pPr>
    </w:p>
    <w:p w:rsidR="00B27CBB" w:rsidRDefault="00B27CBB" w:rsidP="0035224E">
      <w:pPr>
        <w:jc w:val="center"/>
        <w:rPr>
          <w:rFonts w:cs="Arial"/>
          <w:b/>
          <w:szCs w:val="22"/>
          <w:u w:val="single"/>
          <w:lang w:val="es-ES_tradnl"/>
        </w:rPr>
      </w:pPr>
    </w:p>
    <w:p w:rsidR="00B27CBB" w:rsidRDefault="00B27CBB" w:rsidP="0035224E">
      <w:pPr>
        <w:jc w:val="center"/>
        <w:rPr>
          <w:rFonts w:cs="Arial"/>
          <w:b/>
          <w:szCs w:val="22"/>
          <w:u w:val="single"/>
          <w:lang w:val="es-ES_tradnl"/>
        </w:rPr>
      </w:pPr>
    </w:p>
    <w:p w:rsidR="00B27CBB" w:rsidRDefault="00B27CBB" w:rsidP="0035224E">
      <w:pPr>
        <w:jc w:val="center"/>
        <w:rPr>
          <w:rFonts w:cs="Arial"/>
          <w:b/>
          <w:szCs w:val="22"/>
          <w:u w:val="single"/>
          <w:lang w:val="es-ES_tradnl"/>
        </w:rPr>
      </w:pPr>
    </w:p>
    <w:p w:rsidR="00B27CBB" w:rsidRDefault="00B27CBB" w:rsidP="0035224E">
      <w:pPr>
        <w:jc w:val="center"/>
        <w:rPr>
          <w:rFonts w:cs="Arial"/>
          <w:b/>
          <w:szCs w:val="22"/>
          <w:u w:val="single"/>
          <w:lang w:val="es-ES_tradnl"/>
        </w:rPr>
      </w:pPr>
    </w:p>
    <w:p w:rsidR="0035224E" w:rsidRPr="00634B7B" w:rsidRDefault="0035224E" w:rsidP="00634B7B">
      <w:pPr>
        <w:jc w:val="center"/>
        <w:rPr>
          <w:b/>
          <w:sz w:val="36"/>
          <w:szCs w:val="36"/>
          <w:lang w:val="es-ES_tradnl"/>
        </w:rPr>
      </w:pPr>
      <w:bookmarkStart w:id="2292" w:name="_Toc510209185"/>
      <w:r w:rsidRPr="00634B7B">
        <w:rPr>
          <w:b/>
          <w:sz w:val="36"/>
          <w:szCs w:val="36"/>
          <w:lang w:val="es-ES_tradnl"/>
        </w:rPr>
        <w:t>ANEXOS</w:t>
      </w:r>
      <w:bookmarkEnd w:id="2292"/>
    </w:p>
    <w:p w:rsidR="00D06EB1" w:rsidRPr="00D06EB1" w:rsidRDefault="00D06EB1" w:rsidP="00D06EB1">
      <w:pPr>
        <w:rPr>
          <w:i/>
          <w:sz w:val="18"/>
        </w:rPr>
      </w:pPr>
      <w:r w:rsidRPr="00D06EB1">
        <w:rPr>
          <w:i/>
          <w:sz w:val="18"/>
        </w:rPr>
        <w:t xml:space="preserve">Además de los anexos obligatorios (que no disponen de la opción de Aplica/No aplica), </w:t>
      </w:r>
      <w:r>
        <w:rPr>
          <w:i/>
          <w:sz w:val="18"/>
        </w:rPr>
        <w:t>formarán parte del pliego</w:t>
      </w:r>
      <w:r w:rsidRPr="00D06EB1">
        <w:rPr>
          <w:i/>
          <w:sz w:val="18"/>
        </w:rPr>
        <w:t xml:space="preserve"> también los anexos que</w:t>
      </w:r>
      <w:r>
        <w:rPr>
          <w:i/>
          <w:sz w:val="18"/>
        </w:rPr>
        <w:t>,</w:t>
      </w:r>
      <w:r w:rsidRPr="00D06EB1">
        <w:rPr>
          <w:i/>
          <w:sz w:val="18"/>
        </w:rPr>
        <w:t xml:space="preserve"> disponiendo de esa opción</w:t>
      </w:r>
      <w:r>
        <w:rPr>
          <w:i/>
          <w:sz w:val="18"/>
        </w:rPr>
        <w:t>,</w:t>
      </w:r>
      <w:r w:rsidRPr="00D06EB1">
        <w:rPr>
          <w:i/>
          <w:sz w:val="18"/>
        </w:rPr>
        <w:t xml:space="preserve"> estén marcados como APLICA.</w:t>
      </w:r>
    </w:p>
    <w:p w:rsidR="00D06EB1" w:rsidRPr="00D06EB1" w:rsidRDefault="00D06EB1" w:rsidP="00D06EB1">
      <w:pPr>
        <w:rPr>
          <w:i/>
        </w:rPr>
      </w:pPr>
      <w:r w:rsidRPr="00D06EB1">
        <w:rPr>
          <w:i/>
          <w:sz w:val="18"/>
        </w:rPr>
        <w:t xml:space="preserve">Dentro de los anexos que formen parte del pliego (los obligatorios y los marcados como APLICA), </w:t>
      </w:r>
      <w:r>
        <w:rPr>
          <w:i/>
          <w:sz w:val="18"/>
        </w:rPr>
        <w:t>sólo aplicarán los apartados</w:t>
      </w:r>
      <w:r w:rsidRPr="00D06EB1">
        <w:rPr>
          <w:i/>
          <w:sz w:val="18"/>
        </w:rPr>
        <w:t xml:space="preserve"> </w:t>
      </w:r>
      <w:r>
        <w:rPr>
          <w:i/>
          <w:sz w:val="18"/>
        </w:rPr>
        <w:t>marcado</w:t>
      </w:r>
      <w:r w:rsidRPr="00D06EB1">
        <w:rPr>
          <w:i/>
          <w:sz w:val="18"/>
        </w:rPr>
        <w:t>s con una X, en caso de ex</w:t>
      </w:r>
      <w:r>
        <w:rPr>
          <w:i/>
          <w:sz w:val="18"/>
        </w:rPr>
        <w:t>istir diversas opciones.</w:t>
      </w:r>
    </w:p>
    <w:p w:rsidR="00D06EB1" w:rsidRPr="00D06EB1" w:rsidRDefault="00D06EB1" w:rsidP="00E54C34"/>
    <w:p w:rsidR="0035224E" w:rsidRPr="00BC334D" w:rsidRDefault="0035224E">
      <w:pPr>
        <w:spacing w:after="200" w:line="276" w:lineRule="auto"/>
        <w:jc w:val="left"/>
        <w:rPr>
          <w:rFonts w:cs="Arial"/>
          <w:b/>
          <w:szCs w:val="22"/>
          <w:u w:val="single"/>
          <w:lang w:val="es-ES_tradnl"/>
        </w:rPr>
      </w:pPr>
      <w:r w:rsidRPr="00BC334D">
        <w:rPr>
          <w:rFonts w:cs="Arial"/>
          <w:b/>
          <w:szCs w:val="22"/>
          <w:u w:val="single"/>
          <w:lang w:val="es-ES_tradnl"/>
        </w:rPr>
        <w:br w:type="page"/>
      </w:r>
    </w:p>
    <w:p w:rsidR="00A958DE" w:rsidRDefault="00A958DE" w:rsidP="000D066B">
      <w:pPr>
        <w:keepNext/>
        <w:keepLines/>
        <w:spacing w:after="0"/>
        <w:jc w:val="left"/>
        <w:outlineLvl w:val="0"/>
        <w:rPr>
          <w:rFonts w:cs="Arial"/>
          <w:b/>
          <w:kern w:val="28"/>
          <w:u w:val="single"/>
          <w:lang w:val="es-ES_tradnl"/>
        </w:rPr>
      </w:pPr>
      <w:bookmarkStart w:id="2293" w:name="_Toc510209190"/>
      <w:bookmarkStart w:id="2294" w:name="_Toc520188537"/>
      <w:bookmarkStart w:id="2295" w:name="_Toc510209186"/>
      <w:r>
        <w:rPr>
          <w:rFonts w:cs="Arial"/>
          <w:b/>
          <w:kern w:val="28"/>
          <w:u w:val="single"/>
          <w:lang w:val="es-ES_tradnl"/>
        </w:rPr>
        <w:lastRenderedPageBreak/>
        <w:t xml:space="preserve">ANEXO </w:t>
      </w:r>
      <w:bookmarkEnd w:id="2293"/>
      <w:r>
        <w:rPr>
          <w:rFonts w:cs="Arial"/>
          <w:b/>
          <w:kern w:val="28"/>
          <w:u w:val="single"/>
          <w:lang w:val="es-ES_tradnl"/>
        </w:rPr>
        <w:t>A</w:t>
      </w:r>
      <w:r w:rsidR="00364686">
        <w:rPr>
          <w:rFonts w:cs="Arial"/>
          <w:b/>
          <w:kern w:val="28"/>
          <w:u w:val="single"/>
          <w:lang w:val="es-ES_tradnl"/>
        </w:rPr>
        <w:t xml:space="preserve">: </w:t>
      </w:r>
      <w:r w:rsidRPr="00BF227C">
        <w:rPr>
          <w:rFonts w:cs="Arial"/>
          <w:b/>
          <w:color w:val="000000"/>
          <w:szCs w:val="18"/>
          <w:u w:val="single"/>
        </w:rPr>
        <w:t>CONTENIDO DEL SOBRE B: OFERTA TÉCNICA EVALUABLE SUJETA A JUICIO DE VALOR</w:t>
      </w:r>
      <w:bookmarkEnd w:id="2294"/>
    </w:p>
    <w:p w:rsidR="00817C6A" w:rsidRDefault="00817C6A" w:rsidP="00817C6A">
      <w:pPr>
        <w:spacing w:after="0"/>
        <w:rPr>
          <w:rFonts w:cs="Arial"/>
          <w:sz w:val="20"/>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392873" w:rsidRPr="00817C6A" w:rsidTr="00392873">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2100631162" w:edGrp="everyone"/>
          <w:p w:rsidR="00392873" w:rsidRPr="00817C6A" w:rsidRDefault="00450CFE" w:rsidP="00392873">
            <w:pPr>
              <w:spacing w:after="0"/>
              <w:jc w:val="left"/>
              <w:rPr>
                <w:rFonts w:cs="Arial"/>
                <w:b/>
                <w:color w:val="7F7F7F" w:themeColor="text1" w:themeTint="80"/>
              </w:rPr>
            </w:pPr>
            <w:sdt>
              <w:sdtPr>
                <w:rPr>
                  <w:rFonts w:cs="Arial"/>
                  <w:b/>
                  <w:color w:val="7F7F7F" w:themeColor="text1" w:themeTint="80"/>
                  <w:sz w:val="28"/>
                </w:rPr>
                <w:id w:val="1043714731"/>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2100631162"/>
            <w:r w:rsidR="00392873">
              <w:rPr>
                <w:rFonts w:cs="Arial"/>
                <w:b/>
                <w:color w:val="7F7F7F" w:themeColor="text1" w:themeTint="80"/>
                <w:sz w:val="28"/>
              </w:rPr>
              <w:t xml:space="preserve"> </w:t>
            </w:r>
            <w:r w:rsidR="00392873" w:rsidRPr="00817C6A">
              <w:rPr>
                <w:rFonts w:cs="Arial"/>
                <w:b/>
                <w:color w:val="7F7F7F" w:themeColor="text1" w:themeTint="80"/>
                <w:sz w:val="24"/>
              </w:rPr>
              <w:t>APLICA</w:t>
            </w:r>
          </w:p>
        </w:tc>
      </w:tr>
      <w:permStart w:id="500046593" w:edGrp="everyone"/>
      <w:tr w:rsidR="00392873" w:rsidRPr="00817C6A" w:rsidTr="00392873">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392873" w:rsidRDefault="00450CFE" w:rsidP="00392873">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1547263133"/>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500046593"/>
            <w:r w:rsidR="00392873">
              <w:rPr>
                <w:rFonts w:cs="Arial"/>
                <w:b/>
                <w:color w:val="7F7F7F" w:themeColor="text1" w:themeTint="80"/>
                <w:sz w:val="28"/>
              </w:rPr>
              <w:t xml:space="preserve"> </w:t>
            </w:r>
            <w:r w:rsidR="00392873" w:rsidRPr="00392873">
              <w:rPr>
                <w:rFonts w:cs="Arial"/>
                <w:b/>
                <w:color w:val="7F7F7F" w:themeColor="text1" w:themeTint="80"/>
                <w:sz w:val="24"/>
              </w:rPr>
              <w:t>NO APLICA</w:t>
            </w:r>
          </w:p>
        </w:tc>
      </w:tr>
    </w:tbl>
    <w:p w:rsidR="00817C6A" w:rsidRDefault="00817C6A" w:rsidP="00817C6A">
      <w:pPr>
        <w:spacing w:after="0"/>
        <w:rPr>
          <w:rFonts w:cs="Arial"/>
          <w:sz w:val="20"/>
        </w:rPr>
      </w:pPr>
    </w:p>
    <w:p w:rsidR="000D066B" w:rsidRPr="009C1E3E" w:rsidRDefault="000D066B" w:rsidP="000D066B">
      <w:pPr>
        <w:spacing w:after="0"/>
        <w:rPr>
          <w:rFonts w:cs="Arial"/>
        </w:rPr>
      </w:pPr>
      <w:r w:rsidRPr="009C1E3E">
        <w:rPr>
          <w:rFonts w:cs="Arial"/>
        </w:rPr>
        <w:t xml:space="preserve">El SOBRE B contendrá la propuesta efectuada por el licitador en relación con los criterios de adjudicación cuya ponderación depende de un juicio de valor. Se deberán aportar, en su caso, </w:t>
      </w:r>
      <w:r w:rsidRPr="00E359FC">
        <w:rPr>
          <w:rFonts w:cs="Arial"/>
        </w:rPr>
        <w:t>tantos sobres B</w:t>
      </w:r>
      <w:r w:rsidRPr="009C1E3E">
        <w:rPr>
          <w:rFonts w:cs="Arial"/>
        </w:rPr>
        <w:t xml:space="preserve"> co</w:t>
      </w:r>
      <w:r>
        <w:rPr>
          <w:rFonts w:cs="Arial"/>
        </w:rPr>
        <w:t>mo lotes a los que se presente.</w:t>
      </w:r>
    </w:p>
    <w:p w:rsidR="000D066B" w:rsidRDefault="000D066B" w:rsidP="000D066B">
      <w:pPr>
        <w:spacing w:after="0"/>
        <w:rPr>
          <w:rFonts w:cs="Arial"/>
        </w:rPr>
      </w:pPr>
    </w:p>
    <w:p w:rsidR="00A77438" w:rsidRPr="0020091D" w:rsidRDefault="00A77438" w:rsidP="00A77438">
      <w:pPr>
        <w:spacing w:after="0"/>
        <w:rPr>
          <w:rFonts w:cs="Arial"/>
          <w:szCs w:val="22"/>
        </w:rPr>
      </w:pPr>
      <w:r w:rsidRPr="0020091D">
        <w:rPr>
          <w:rFonts w:cs="Arial"/>
          <w:szCs w:val="22"/>
        </w:rPr>
        <w:t>Contenido:</w:t>
      </w:r>
    </w:p>
    <w:p w:rsidR="00A77438" w:rsidRPr="0020091D" w:rsidRDefault="00A77438" w:rsidP="00A77438">
      <w:pPr>
        <w:spacing w:after="0"/>
        <w:rPr>
          <w:rFonts w:cs="Arial"/>
          <w:szCs w:val="22"/>
        </w:rPr>
      </w:pPr>
    </w:p>
    <w:p w:rsidR="002D2472" w:rsidRDefault="002D2472" w:rsidP="002D2472">
      <w:pPr>
        <w:spacing w:after="0" w:line="240" w:lineRule="auto"/>
        <w:ind w:firstLine="708"/>
        <w:rPr>
          <w:sz w:val="18"/>
          <w:szCs w:val="12"/>
          <w:lang w:val="es-ES_tradnl"/>
        </w:rPr>
      </w:pPr>
      <w:r>
        <w:rPr>
          <w:rFonts w:cs="Arial"/>
          <w:color w:val="000000"/>
          <w:sz w:val="18"/>
          <w:szCs w:val="18"/>
        </w:rPr>
        <w:fldChar w:fldCharType="begin">
          <w:ffData>
            <w:name w:val=""/>
            <w:enabled w:val="0"/>
            <w:calcOnExit w:val="0"/>
            <w:checkBox>
              <w:size w:val="22"/>
              <w:default w:val="1"/>
            </w:checkBox>
          </w:ffData>
        </w:fldChar>
      </w:r>
      <w:r>
        <w:rPr>
          <w:rFonts w:cs="Arial"/>
          <w:color w:val="000000"/>
          <w:sz w:val="18"/>
          <w:szCs w:val="18"/>
        </w:rPr>
        <w:instrText xml:space="preserve"> FORMCHECKBOX </w:instrText>
      </w:r>
      <w:r w:rsidR="00450CFE">
        <w:rPr>
          <w:rFonts w:cs="Arial"/>
          <w:color w:val="000000"/>
          <w:sz w:val="18"/>
          <w:szCs w:val="18"/>
        </w:rPr>
      </w:r>
      <w:r w:rsidR="00450CFE">
        <w:rPr>
          <w:rFonts w:cs="Arial"/>
          <w:color w:val="000000"/>
          <w:sz w:val="18"/>
          <w:szCs w:val="18"/>
        </w:rPr>
        <w:fldChar w:fldCharType="separate"/>
      </w:r>
      <w:r>
        <w:rPr>
          <w:rFonts w:cs="Arial"/>
          <w:color w:val="000000"/>
          <w:sz w:val="18"/>
          <w:szCs w:val="18"/>
        </w:rPr>
        <w:fldChar w:fldCharType="end"/>
      </w:r>
      <w:r>
        <w:rPr>
          <w:rFonts w:cs="Arial"/>
          <w:color w:val="000000"/>
          <w:sz w:val="18"/>
          <w:szCs w:val="18"/>
        </w:rPr>
        <w:t xml:space="preserve"> </w:t>
      </w:r>
      <w:r>
        <w:rPr>
          <w:rFonts w:cs="Arial"/>
          <w:color w:val="000000"/>
          <w:szCs w:val="18"/>
        </w:rPr>
        <w:t>Oferta técnica evaluable sujeta a juicio de valor</w:t>
      </w:r>
    </w:p>
    <w:p w:rsidR="000D066B" w:rsidRPr="00A77438" w:rsidRDefault="000D066B" w:rsidP="000D066B">
      <w:pPr>
        <w:spacing w:after="0"/>
        <w:rPr>
          <w:rFonts w:cs="Arial"/>
          <w:lang w:val="es-ES_tradnl"/>
        </w:rPr>
      </w:pPr>
    </w:p>
    <w:p w:rsidR="000D066B" w:rsidRDefault="000D066B" w:rsidP="000D066B">
      <w:pPr>
        <w:spacing w:after="0"/>
        <w:rPr>
          <w:rFonts w:cs="Arial"/>
        </w:rPr>
      </w:pPr>
      <w:r w:rsidRPr="009C1E3E">
        <w:rPr>
          <w:rFonts w:cs="Arial"/>
        </w:rPr>
        <w:t xml:space="preserve">Aspectos objeto de valoración: </w:t>
      </w:r>
    </w:p>
    <w:p w:rsidR="000D066B" w:rsidRPr="009C1E3E" w:rsidRDefault="000D066B" w:rsidP="000D066B">
      <w:pPr>
        <w:spacing w:after="0"/>
        <w:rPr>
          <w:rFonts w:cs="Arial"/>
        </w:rPr>
      </w:pPr>
    </w:p>
    <w:permStart w:id="789278184" w:edGrp="everyone" w:displacedByCustomXml="next"/>
    <w:sdt>
      <w:sdtPr>
        <w:rPr>
          <w:rFonts w:cs="Arial"/>
          <w:szCs w:val="22"/>
        </w:rPr>
        <w:alias w:val="Aspectos de valoración"/>
        <w:tag w:val="AspectosVal"/>
        <w:id w:val="2097661034"/>
        <w:showingPlcHdr/>
      </w:sdtPr>
      <w:sdtEndPr/>
      <w:sdtContent>
        <w:p w:rsidR="000D066B" w:rsidRPr="009C1E3E" w:rsidRDefault="000D066B" w:rsidP="000D066B">
          <w:pPr>
            <w:spacing w:after="0"/>
            <w:ind w:left="426"/>
            <w:rPr>
              <w:rFonts w:cs="Arial"/>
              <w:sz w:val="24"/>
              <w:szCs w:val="22"/>
            </w:rPr>
          </w:pPr>
          <w:r w:rsidRPr="00E359FC">
            <w:rPr>
              <w:rStyle w:val="Textodelmarcadordeposicin"/>
              <w:szCs w:val="22"/>
            </w:rPr>
            <w:t>Haga clic aquí para escribir texto.</w:t>
          </w:r>
        </w:p>
      </w:sdtContent>
    </w:sdt>
    <w:permEnd w:id="789278184" w:displacedByCustomXml="prev"/>
    <w:p w:rsidR="00A958DE" w:rsidRPr="000D066B" w:rsidRDefault="00A958DE" w:rsidP="00A958DE">
      <w:pPr>
        <w:spacing w:after="0"/>
        <w:ind w:left="426"/>
        <w:rPr>
          <w:rFonts w:cs="Arial"/>
          <w:b/>
          <w:kern w:val="28"/>
          <w:u w:val="single"/>
        </w:rPr>
      </w:pPr>
    </w:p>
    <w:p w:rsidR="00A958DE" w:rsidRPr="000D066B" w:rsidRDefault="00A958DE" w:rsidP="00B57387">
      <w:pPr>
        <w:spacing w:after="0"/>
        <w:rPr>
          <w:rFonts w:cs="Arial"/>
          <w:b/>
        </w:rPr>
      </w:pPr>
      <w:r w:rsidRPr="000D066B">
        <w:rPr>
          <w:rFonts w:cs="Arial"/>
          <w:b/>
          <w:u w:val="single"/>
        </w:rPr>
        <w:t>Se producirá el RECHAZO de la oferta en los siguientes casos</w:t>
      </w:r>
      <w:r w:rsidRPr="000D066B">
        <w:rPr>
          <w:rFonts w:cs="Arial"/>
          <w:b/>
        </w:rPr>
        <w:t>:</w:t>
      </w:r>
    </w:p>
    <w:p w:rsidR="00A958DE" w:rsidRPr="000D066B" w:rsidRDefault="00A958DE" w:rsidP="00B57387">
      <w:pPr>
        <w:spacing w:after="0"/>
        <w:rPr>
          <w:rFonts w:cs="Arial"/>
          <w:b/>
        </w:rPr>
      </w:pPr>
    </w:p>
    <w:p w:rsidR="00A958DE" w:rsidRPr="000D066B" w:rsidRDefault="00A958DE" w:rsidP="00B57387">
      <w:pPr>
        <w:spacing w:after="0"/>
        <w:ind w:left="284"/>
        <w:rPr>
          <w:rFonts w:cs="Arial"/>
          <w:b/>
        </w:rPr>
      </w:pPr>
      <w:r w:rsidRPr="000D066B">
        <w:rPr>
          <w:rFonts w:cs="Arial"/>
          <w:b/>
        </w:rPr>
        <w:t>a.</w:t>
      </w:r>
      <w:r w:rsidR="00B57387" w:rsidRPr="000D066B">
        <w:rPr>
          <w:rFonts w:cs="Arial"/>
          <w:b/>
        </w:rPr>
        <w:tab/>
      </w:r>
      <w:r w:rsidRPr="000D066B">
        <w:rPr>
          <w:rFonts w:cs="Arial"/>
          <w:b/>
        </w:rPr>
        <w:t>Aportar en el presente SOBRE B información alguna respecto a la oferta evaluable automáticamente (SOBRE C).</w:t>
      </w:r>
    </w:p>
    <w:p w:rsidR="00A958DE" w:rsidRPr="000D066B" w:rsidRDefault="00A958DE" w:rsidP="00A958DE">
      <w:pPr>
        <w:pStyle w:val="Prrafodelista"/>
        <w:spacing w:after="0" w:line="360" w:lineRule="auto"/>
        <w:ind w:left="1418" w:hanging="284"/>
        <w:jc w:val="both"/>
        <w:rPr>
          <w:rFonts w:ascii="Arial" w:hAnsi="Arial" w:cs="Arial"/>
          <w:b/>
        </w:rPr>
      </w:pPr>
    </w:p>
    <w:p w:rsidR="00A958DE" w:rsidRPr="000D066B" w:rsidRDefault="00A958DE" w:rsidP="00B57387">
      <w:pPr>
        <w:spacing w:after="0"/>
        <w:ind w:left="284"/>
        <w:rPr>
          <w:rFonts w:cs="Arial"/>
          <w:b/>
        </w:rPr>
      </w:pPr>
      <w:r w:rsidRPr="000D066B">
        <w:rPr>
          <w:rFonts w:cs="Arial"/>
          <w:b/>
        </w:rPr>
        <w:t>b.</w:t>
      </w:r>
      <w:r w:rsidR="00B57387" w:rsidRPr="000D066B">
        <w:rPr>
          <w:rFonts w:cs="Arial"/>
          <w:b/>
        </w:rPr>
        <w:tab/>
      </w:r>
      <w:r w:rsidRPr="000D066B">
        <w:rPr>
          <w:rFonts w:cs="Arial"/>
          <w:b/>
        </w:rPr>
        <w:t>Propuestas técnicas ofertadas por las empresas licitadoras de cuyo contenido se desprendan incumplimientos de las prescripciones técnicas.</w:t>
      </w:r>
    </w:p>
    <w:p w:rsidR="00A958DE" w:rsidRPr="000D066B" w:rsidRDefault="00A958DE" w:rsidP="00A958DE">
      <w:pPr>
        <w:pStyle w:val="Prrafodelista"/>
        <w:spacing w:after="0" w:line="360" w:lineRule="auto"/>
        <w:ind w:left="1440"/>
        <w:rPr>
          <w:rFonts w:ascii="Arial" w:hAnsi="Arial" w:cs="Arial"/>
          <w:b/>
        </w:rPr>
      </w:pPr>
    </w:p>
    <w:p w:rsidR="00A958DE" w:rsidRPr="000D066B" w:rsidRDefault="00A958DE" w:rsidP="00B57387">
      <w:pPr>
        <w:autoSpaceDE w:val="0"/>
        <w:autoSpaceDN w:val="0"/>
        <w:adjustRightInd w:val="0"/>
        <w:spacing w:after="0"/>
        <w:rPr>
          <w:rFonts w:cs="Arial"/>
          <w:b/>
        </w:rPr>
      </w:pPr>
      <w:r w:rsidRPr="000D066B">
        <w:rPr>
          <w:rFonts w:cs="Arial"/>
        </w:rPr>
        <w:t>La documentación presentada por el licitador en el presente Sobre B será valorada en virtud de los criterios de adjudicación establecidos en el Anexo correspondiente del Pliego de Cláusulas Administrativas Particulares.</w:t>
      </w:r>
    </w:p>
    <w:p w:rsidR="00C70E8E" w:rsidRPr="000D066B" w:rsidRDefault="00C70E8E">
      <w:pPr>
        <w:spacing w:after="200" w:line="276" w:lineRule="auto"/>
        <w:jc w:val="left"/>
        <w:rPr>
          <w:rFonts w:cs="Arial"/>
          <w:b/>
          <w:kern w:val="28"/>
          <w:sz w:val="24"/>
          <w:u w:val="single"/>
          <w:lang w:val="es-ES_tradnl"/>
        </w:rPr>
      </w:pPr>
      <w:r w:rsidRPr="000D066B">
        <w:rPr>
          <w:rFonts w:cs="Arial"/>
          <w:b/>
          <w:kern w:val="28"/>
          <w:sz w:val="24"/>
          <w:u w:val="single"/>
          <w:lang w:val="es-ES_tradnl"/>
        </w:rPr>
        <w:br w:type="page"/>
      </w:r>
    </w:p>
    <w:p w:rsidR="00C70E8E" w:rsidRDefault="00C70E8E" w:rsidP="00A958DE">
      <w:pPr>
        <w:spacing w:after="0"/>
        <w:ind w:left="426"/>
        <w:rPr>
          <w:rFonts w:cs="Arial"/>
          <w:b/>
          <w:kern w:val="28"/>
          <w:u w:val="single"/>
          <w:lang w:val="es-ES_tradnl"/>
        </w:rPr>
      </w:pPr>
    </w:p>
    <w:p w:rsidR="00C70E8E" w:rsidRDefault="00C70E8E" w:rsidP="00510152">
      <w:pPr>
        <w:keepNext/>
        <w:keepLines/>
        <w:tabs>
          <w:tab w:val="left" w:pos="964"/>
        </w:tabs>
        <w:spacing w:after="0"/>
        <w:outlineLvl w:val="0"/>
        <w:rPr>
          <w:rFonts w:cs="Arial"/>
          <w:b/>
          <w:kern w:val="28"/>
          <w:u w:val="single"/>
          <w:lang w:val="es-ES_tradnl"/>
        </w:rPr>
      </w:pPr>
      <w:bookmarkStart w:id="2296" w:name="_Toc520188538"/>
      <w:r>
        <w:rPr>
          <w:rFonts w:cs="Arial"/>
          <w:b/>
          <w:color w:val="000000"/>
          <w:szCs w:val="18"/>
          <w:u w:val="single"/>
        </w:rPr>
        <w:t>ANEXO B</w:t>
      </w:r>
      <w:r w:rsidR="00364686">
        <w:rPr>
          <w:rFonts w:cs="Arial"/>
          <w:b/>
          <w:color w:val="000000"/>
          <w:szCs w:val="18"/>
          <w:u w:val="single"/>
        </w:rPr>
        <w:t xml:space="preserve">: </w:t>
      </w:r>
      <w:r w:rsidRPr="00BF227C">
        <w:rPr>
          <w:rFonts w:cs="Arial"/>
          <w:b/>
          <w:color w:val="000000"/>
          <w:szCs w:val="18"/>
          <w:u w:val="single"/>
        </w:rPr>
        <w:t>CONTENIDO DEL SOBRE C: OFERTA TÉCNICA Y ECONÓMICA EVALUABLE DE FORMA AUTOMÁTICA</w:t>
      </w:r>
      <w:bookmarkEnd w:id="2296"/>
    </w:p>
    <w:p w:rsidR="00C40E80" w:rsidRDefault="00C40E80" w:rsidP="00C70E8E">
      <w:pPr>
        <w:spacing w:after="0"/>
        <w:rPr>
          <w:rFonts w:cs="Arial"/>
          <w:lang w:val="es-ES_tradnl"/>
        </w:rPr>
      </w:pPr>
    </w:p>
    <w:p w:rsidR="007039E7" w:rsidRDefault="00C70E8E" w:rsidP="00C70E8E">
      <w:pPr>
        <w:spacing w:after="0"/>
        <w:rPr>
          <w:rFonts w:cs="Arial"/>
        </w:rPr>
      </w:pPr>
      <w:r>
        <w:rPr>
          <w:rFonts w:cs="Arial"/>
        </w:rPr>
        <w:t>El SOBRE C contendrá la propuesta efectuada por el licitador en relación con los criterios de adjudicación evaluables automáticamente</w:t>
      </w:r>
      <w:r w:rsidRPr="007039E7">
        <w:rPr>
          <w:rFonts w:cs="Arial"/>
        </w:rPr>
        <w:t>.</w:t>
      </w:r>
      <w:r w:rsidR="007039E7" w:rsidRPr="007039E7">
        <w:rPr>
          <w:rFonts w:cs="Arial"/>
        </w:rPr>
        <w:t xml:space="preserve"> Se deberán aportar, en su caso, tantos sobres C como lotes a los que se presente.</w:t>
      </w:r>
      <w:r w:rsidR="007039E7" w:rsidRPr="00BA4EC9">
        <w:rPr>
          <w:rFonts w:cs="Arial"/>
        </w:rPr>
        <w:t xml:space="preserve"> </w:t>
      </w:r>
    </w:p>
    <w:p w:rsidR="007039E7" w:rsidRDefault="007039E7" w:rsidP="00C70E8E">
      <w:pPr>
        <w:spacing w:after="0"/>
        <w:rPr>
          <w:rFonts w:cs="Arial"/>
        </w:rPr>
      </w:pPr>
    </w:p>
    <w:p w:rsidR="00C70E8E" w:rsidRDefault="00C70E8E" w:rsidP="00C70E8E">
      <w:pPr>
        <w:spacing w:after="0"/>
        <w:rPr>
          <w:rFonts w:cs="Arial"/>
        </w:rPr>
      </w:pPr>
      <w:r>
        <w:rPr>
          <w:rFonts w:cs="Arial"/>
        </w:rPr>
        <w:t xml:space="preserve">A </w:t>
      </w:r>
      <w:proofErr w:type="gramStart"/>
      <w:r>
        <w:rPr>
          <w:rFonts w:cs="Arial"/>
        </w:rPr>
        <w:t>continuación</w:t>
      </w:r>
      <w:proofErr w:type="gramEnd"/>
      <w:r>
        <w:rPr>
          <w:rFonts w:cs="Arial"/>
        </w:rPr>
        <w:t xml:space="preserve"> se relacionan los aspectos objeto de valoración:</w:t>
      </w:r>
    </w:p>
    <w:p w:rsidR="00C70E8E" w:rsidRDefault="00C70E8E" w:rsidP="00A160AA">
      <w:pPr>
        <w:rPr>
          <w:lang w:val="es-ES_tradnl"/>
        </w:rPr>
      </w:pPr>
    </w:p>
    <w:permStart w:id="2117342048" w:edGrp="everyone"/>
    <w:p w:rsidR="00C70E8E" w:rsidRDefault="00450CFE" w:rsidP="00C40E80">
      <w:pPr>
        <w:autoSpaceDE w:val="0"/>
        <w:autoSpaceDN w:val="0"/>
        <w:adjustRightInd w:val="0"/>
        <w:spacing w:after="0"/>
        <w:rPr>
          <w:rFonts w:cs="Arial"/>
          <w:b/>
          <w:szCs w:val="22"/>
          <w:u w:val="single"/>
        </w:rPr>
      </w:pPr>
      <w:sdt>
        <w:sdtPr>
          <w:rPr>
            <w:rFonts w:cs="Arial"/>
            <w:noProof/>
            <w:snapToGrid/>
            <w:color w:val="000000"/>
            <w:sz w:val="36"/>
            <w:szCs w:val="18"/>
          </w:rPr>
          <w:id w:val="731666593"/>
          <w14:checkbox>
            <w14:checked w14:val="0"/>
            <w14:checkedState w14:val="2612" w14:font="MS Gothic"/>
            <w14:uncheckedState w14:val="2610" w14:font="MS Gothic"/>
          </w14:checkbox>
        </w:sdtPr>
        <w:sdtEndPr/>
        <w:sdtContent>
          <w:r w:rsidR="00F71834">
            <w:rPr>
              <w:rFonts w:ascii="MS Gothic" w:eastAsia="MS Gothic" w:hAnsi="MS Gothic" w:cs="Arial" w:hint="eastAsia"/>
              <w:noProof/>
              <w:snapToGrid/>
              <w:color w:val="000000"/>
              <w:sz w:val="36"/>
              <w:szCs w:val="18"/>
            </w:rPr>
            <w:t>☐</w:t>
          </w:r>
        </w:sdtContent>
      </w:sdt>
      <w:r w:rsidR="00B9759E" w:rsidRPr="00B9759E">
        <w:rPr>
          <w:rFonts w:cs="Arial"/>
          <w:b/>
          <w:szCs w:val="22"/>
        </w:rPr>
        <w:t xml:space="preserve"> </w:t>
      </w:r>
      <w:permEnd w:id="2117342048"/>
      <w:r w:rsidR="00C70E8E">
        <w:rPr>
          <w:rFonts w:cs="Arial"/>
          <w:b/>
          <w:szCs w:val="22"/>
          <w:u w:val="single"/>
        </w:rPr>
        <w:t>A</w:t>
      </w:r>
      <w:proofErr w:type="gramStart"/>
      <w:r w:rsidR="00C70E8E">
        <w:rPr>
          <w:rFonts w:cs="Arial"/>
          <w:b/>
          <w:szCs w:val="22"/>
          <w:u w:val="single"/>
        </w:rPr>
        <w:t>).-</w:t>
      </w:r>
      <w:proofErr w:type="gramEnd"/>
      <w:r w:rsidR="00C70E8E">
        <w:rPr>
          <w:rFonts w:cs="Arial"/>
          <w:b/>
          <w:szCs w:val="22"/>
          <w:u w:val="single"/>
        </w:rPr>
        <w:t xml:space="preserve"> </w:t>
      </w:r>
      <w:r w:rsidR="00C70E8E" w:rsidRPr="00C70E8E">
        <w:rPr>
          <w:rFonts w:cs="Arial"/>
          <w:b/>
          <w:szCs w:val="22"/>
          <w:u w:val="single"/>
        </w:rPr>
        <w:t>OFERTA TÉCNICA EVALUABLE DE FORMA AUTOMÁTICA</w:t>
      </w:r>
    </w:p>
    <w:p w:rsidR="000D066B" w:rsidRDefault="000D066B" w:rsidP="00C40E80">
      <w:pPr>
        <w:autoSpaceDE w:val="0"/>
        <w:autoSpaceDN w:val="0"/>
        <w:adjustRightInd w:val="0"/>
        <w:spacing w:after="0"/>
        <w:rPr>
          <w:rFonts w:cs="Arial"/>
          <w:b/>
          <w:sz w:val="20"/>
          <w:u w:val="double"/>
        </w:rPr>
      </w:pPr>
    </w:p>
    <w:p w:rsidR="000D066B" w:rsidRDefault="000D066B" w:rsidP="000D066B">
      <w:pPr>
        <w:spacing w:after="0"/>
        <w:rPr>
          <w:rFonts w:cs="Arial"/>
          <w:szCs w:val="22"/>
        </w:rPr>
      </w:pPr>
      <w:r>
        <w:rPr>
          <w:rFonts w:cs="Arial"/>
          <w:szCs w:val="22"/>
        </w:rPr>
        <w:t>Para su acreditación será preciso aportar el formulario de oferta técnica objetiva.</w:t>
      </w:r>
    </w:p>
    <w:p w:rsidR="000D066B" w:rsidRDefault="000D066B" w:rsidP="00C70E8E">
      <w:pPr>
        <w:spacing w:after="0"/>
        <w:rPr>
          <w:rFonts w:cs="Arial"/>
          <w:szCs w:val="22"/>
        </w:rPr>
      </w:pPr>
    </w:p>
    <w:p w:rsidR="00C70E8E" w:rsidRDefault="00C70E8E" w:rsidP="00C70E8E">
      <w:pPr>
        <w:spacing w:after="0"/>
        <w:rPr>
          <w:rFonts w:cs="Arial"/>
          <w:szCs w:val="22"/>
        </w:rPr>
      </w:pPr>
      <w:r>
        <w:rPr>
          <w:rFonts w:cs="Arial"/>
          <w:szCs w:val="22"/>
        </w:rPr>
        <w:t>Deberá estar formada por los apartados que se detallan a continuación:</w:t>
      </w:r>
    </w:p>
    <w:permStart w:id="802172257" w:edGrp="everyone" w:displacedByCustomXml="next"/>
    <w:sdt>
      <w:sdtPr>
        <w:rPr>
          <w:rFonts w:cs="Arial"/>
          <w:szCs w:val="22"/>
        </w:rPr>
        <w:id w:val="-748194170"/>
        <w:showingPlcHdr/>
      </w:sdtPr>
      <w:sdtEndPr/>
      <w:sdtContent>
        <w:p w:rsidR="003673E9" w:rsidRDefault="003673E9" w:rsidP="003673E9">
          <w:pPr>
            <w:spacing w:after="0"/>
            <w:rPr>
              <w:rFonts w:cs="Arial"/>
              <w:szCs w:val="22"/>
            </w:rPr>
          </w:pPr>
          <w:r w:rsidRPr="00C707C9">
            <w:rPr>
              <w:rStyle w:val="Textodelmarcadordeposicin"/>
            </w:rPr>
            <w:t xml:space="preserve">Haga clic aquí para escribir </w:t>
          </w:r>
          <w:r>
            <w:rPr>
              <w:rStyle w:val="Textodelmarcadordeposicin"/>
            </w:rPr>
            <w:t>los apartados correspondientes</w:t>
          </w:r>
          <w:r w:rsidRPr="00C707C9">
            <w:rPr>
              <w:rStyle w:val="Textodelmarcadordeposicin"/>
            </w:rPr>
            <w:t>.</w:t>
          </w:r>
        </w:p>
      </w:sdtContent>
    </w:sdt>
    <w:permEnd w:id="802172257" w:displacedByCustomXml="prev"/>
    <w:p w:rsidR="003673E9" w:rsidRDefault="003673E9" w:rsidP="00C70E8E">
      <w:pPr>
        <w:autoSpaceDE w:val="0"/>
        <w:autoSpaceDN w:val="0"/>
        <w:adjustRightInd w:val="0"/>
        <w:spacing w:after="0"/>
        <w:rPr>
          <w:rFonts w:cs="Arial"/>
          <w:szCs w:val="22"/>
        </w:rPr>
      </w:pPr>
    </w:p>
    <w:p w:rsidR="00C70E8E" w:rsidRDefault="00C70E8E" w:rsidP="00C70E8E">
      <w:pPr>
        <w:autoSpaceDE w:val="0"/>
        <w:autoSpaceDN w:val="0"/>
        <w:adjustRightInd w:val="0"/>
        <w:spacing w:after="0"/>
        <w:rPr>
          <w:rFonts w:cs="Arial"/>
          <w:szCs w:val="22"/>
        </w:rPr>
      </w:pPr>
      <w:r>
        <w:rPr>
          <w:rFonts w:cs="Arial"/>
          <w:szCs w:val="22"/>
        </w:rPr>
        <w:t>La documentación técnica presentada por el licitador en el presente Sobre C será valorada en virtud de los criterios establecidos en el ANEXO C.</w:t>
      </w:r>
    </w:p>
    <w:p w:rsidR="00C70E8E" w:rsidRDefault="00C70E8E" w:rsidP="00C70E8E">
      <w:pPr>
        <w:autoSpaceDE w:val="0"/>
        <w:autoSpaceDN w:val="0"/>
        <w:adjustRightInd w:val="0"/>
        <w:spacing w:after="0"/>
        <w:ind w:left="708"/>
        <w:rPr>
          <w:rFonts w:cs="Arial"/>
          <w:szCs w:val="22"/>
        </w:rPr>
      </w:pPr>
    </w:p>
    <w:p w:rsidR="00C70E8E" w:rsidRPr="000D066B" w:rsidRDefault="00C70E8E" w:rsidP="00C70E8E">
      <w:pPr>
        <w:spacing w:after="0"/>
        <w:rPr>
          <w:rFonts w:cs="Arial"/>
          <w:b/>
        </w:rPr>
      </w:pPr>
      <w:r w:rsidRPr="000D066B">
        <w:rPr>
          <w:rFonts w:cs="Arial"/>
          <w:b/>
          <w:u w:val="single"/>
        </w:rPr>
        <w:t>Se producirá el RECHAZO de la oferta en los siguientes casos</w:t>
      </w:r>
      <w:r w:rsidRPr="000D066B">
        <w:rPr>
          <w:rFonts w:cs="Arial"/>
          <w:b/>
        </w:rPr>
        <w:t>:</w:t>
      </w:r>
    </w:p>
    <w:p w:rsidR="00C70E8E" w:rsidRPr="000D066B" w:rsidRDefault="00C70E8E" w:rsidP="00C70E8E">
      <w:pPr>
        <w:pStyle w:val="Prrafodelista"/>
        <w:spacing w:after="0" w:line="360" w:lineRule="auto"/>
        <w:rPr>
          <w:rFonts w:ascii="Arial" w:hAnsi="Arial" w:cs="Arial"/>
          <w:b/>
        </w:rPr>
      </w:pPr>
    </w:p>
    <w:p w:rsidR="00C70E8E" w:rsidRPr="000D066B" w:rsidRDefault="00C40E80" w:rsidP="000D066B">
      <w:pPr>
        <w:spacing w:after="0"/>
        <w:ind w:left="851" w:hanging="426"/>
        <w:rPr>
          <w:rFonts w:cs="Arial"/>
          <w:b/>
        </w:rPr>
      </w:pPr>
      <w:r w:rsidRPr="000D066B">
        <w:rPr>
          <w:rFonts w:cs="Arial"/>
          <w:b/>
        </w:rPr>
        <w:t>a</w:t>
      </w:r>
      <w:r w:rsidRPr="000D066B">
        <w:rPr>
          <w:rFonts w:cs="Arial"/>
          <w:b/>
        </w:rPr>
        <w:tab/>
      </w:r>
      <w:r w:rsidR="00C70E8E" w:rsidRPr="000D066B">
        <w:rPr>
          <w:rFonts w:cs="Arial"/>
          <w:b/>
        </w:rPr>
        <w:t>Propuestas técnicas ofertadas por las empresas licitadoras de cuyo contenido se desprendan incumplimientos de las prescripciones técnicas.</w:t>
      </w:r>
    </w:p>
    <w:p w:rsidR="00C70E8E" w:rsidRPr="000D066B" w:rsidRDefault="00C70E8E" w:rsidP="00C70E8E">
      <w:pPr>
        <w:pStyle w:val="Prrafodelista"/>
        <w:spacing w:after="0" w:line="360" w:lineRule="auto"/>
        <w:ind w:left="1440"/>
        <w:rPr>
          <w:rFonts w:ascii="Arial" w:hAnsi="Arial" w:cs="Arial"/>
          <w:b/>
        </w:rPr>
      </w:pPr>
    </w:p>
    <w:p w:rsidR="00C70E8E" w:rsidRPr="000D066B" w:rsidRDefault="00C70E8E" w:rsidP="00C70E8E">
      <w:pPr>
        <w:autoSpaceDE w:val="0"/>
        <w:autoSpaceDN w:val="0"/>
        <w:adjustRightInd w:val="0"/>
        <w:spacing w:after="0"/>
        <w:rPr>
          <w:rFonts w:cs="Arial"/>
          <w:b/>
        </w:rPr>
      </w:pPr>
      <w:r w:rsidRPr="000D066B">
        <w:rPr>
          <w:rFonts w:cs="Arial"/>
        </w:rPr>
        <w:t xml:space="preserve">La documentación presentada por el licitador en el presente Sobre </w:t>
      </w:r>
      <w:r w:rsidR="000D066B" w:rsidRPr="000D066B">
        <w:rPr>
          <w:rFonts w:cs="Arial"/>
        </w:rPr>
        <w:t>C</w:t>
      </w:r>
      <w:r w:rsidRPr="000D066B">
        <w:rPr>
          <w:rFonts w:cs="Arial"/>
        </w:rPr>
        <w:t xml:space="preserve"> será valorada en virtud de los criterios de adjudicación establecidos en el Anexo correspondiente del Pliego de Cláusulas Administrativas Particulares.</w:t>
      </w:r>
    </w:p>
    <w:p w:rsidR="00C70E8E" w:rsidRDefault="00C70E8E" w:rsidP="00C70E8E">
      <w:pPr>
        <w:autoSpaceDE w:val="0"/>
        <w:autoSpaceDN w:val="0"/>
        <w:adjustRightInd w:val="0"/>
        <w:spacing w:after="0"/>
        <w:ind w:left="708"/>
        <w:rPr>
          <w:rFonts w:cs="Arial"/>
          <w:szCs w:val="22"/>
        </w:rPr>
      </w:pPr>
    </w:p>
    <w:p w:rsidR="00C70E8E" w:rsidRDefault="00450CFE" w:rsidP="00C40E80">
      <w:pPr>
        <w:autoSpaceDE w:val="0"/>
        <w:autoSpaceDN w:val="0"/>
        <w:adjustRightInd w:val="0"/>
        <w:spacing w:after="0"/>
        <w:rPr>
          <w:rFonts w:cs="Arial"/>
          <w:b/>
          <w:szCs w:val="22"/>
          <w:u w:val="single"/>
        </w:rPr>
      </w:pPr>
      <w:sdt>
        <w:sdtPr>
          <w:rPr>
            <w:rFonts w:cs="Arial"/>
            <w:noProof/>
            <w:snapToGrid/>
            <w:color w:val="000000"/>
            <w:sz w:val="36"/>
            <w:szCs w:val="18"/>
          </w:rPr>
          <w:id w:val="745691933"/>
          <w:lock w:val="sdtContentLocked"/>
          <w14:checkbox>
            <w14:checked w14:val="1"/>
            <w14:checkedState w14:val="2612" w14:font="MS Gothic"/>
            <w14:uncheckedState w14:val="2610" w14:font="MS Gothic"/>
          </w14:checkbox>
        </w:sdtPr>
        <w:sdtEndPr/>
        <w:sdtContent>
          <w:r w:rsidR="00B9759E">
            <w:rPr>
              <w:rFonts w:ascii="MS Gothic" w:eastAsia="MS Gothic" w:hAnsi="MS Gothic" w:cs="Arial" w:hint="eastAsia"/>
              <w:noProof/>
              <w:snapToGrid/>
              <w:color w:val="000000"/>
              <w:sz w:val="36"/>
              <w:szCs w:val="18"/>
            </w:rPr>
            <w:t>☒</w:t>
          </w:r>
        </w:sdtContent>
      </w:sdt>
      <w:r w:rsidR="00B9759E" w:rsidRPr="00B9759E">
        <w:rPr>
          <w:rFonts w:cs="Arial"/>
          <w:b/>
          <w:szCs w:val="22"/>
        </w:rPr>
        <w:t xml:space="preserve"> </w:t>
      </w:r>
      <w:r w:rsidR="00C70E8E">
        <w:rPr>
          <w:rFonts w:cs="Arial"/>
          <w:b/>
          <w:szCs w:val="22"/>
          <w:u w:val="single"/>
        </w:rPr>
        <w:t>B</w:t>
      </w:r>
      <w:proofErr w:type="gramStart"/>
      <w:r w:rsidR="00C70E8E">
        <w:rPr>
          <w:rFonts w:cs="Arial"/>
          <w:b/>
          <w:szCs w:val="22"/>
          <w:u w:val="single"/>
        </w:rPr>
        <w:t>).-</w:t>
      </w:r>
      <w:proofErr w:type="gramEnd"/>
      <w:r w:rsidR="00C70E8E">
        <w:rPr>
          <w:rFonts w:cs="Arial"/>
          <w:b/>
          <w:szCs w:val="22"/>
          <w:u w:val="single"/>
        </w:rPr>
        <w:t xml:space="preserve"> OFERTA ECONÓMICA </w:t>
      </w:r>
    </w:p>
    <w:p w:rsidR="00BE427A" w:rsidRPr="00814661" w:rsidRDefault="00BE427A" w:rsidP="00BE427A">
      <w:pPr>
        <w:spacing w:after="200"/>
        <w:jc w:val="left"/>
        <w:rPr>
          <w:rFonts w:cs="Arial"/>
          <w:szCs w:val="22"/>
          <w:lang w:val="es-ES_tradnl"/>
        </w:rPr>
      </w:pPr>
      <w:r w:rsidRPr="00814661">
        <w:rPr>
          <w:rFonts w:cs="Arial"/>
          <w:szCs w:val="22"/>
          <w:lang w:val="es-ES_tradnl"/>
        </w:rPr>
        <w:lastRenderedPageBreak/>
        <w:t xml:space="preserve">Se deberá introducir en el campo habilitado </w:t>
      </w:r>
      <w:r>
        <w:rPr>
          <w:rFonts w:cs="Arial"/>
          <w:szCs w:val="22"/>
          <w:lang w:val="es-ES_tradnl"/>
        </w:rPr>
        <w:t xml:space="preserve">para ello </w:t>
      </w:r>
      <w:r w:rsidRPr="00814661">
        <w:rPr>
          <w:rFonts w:cs="Arial"/>
          <w:szCs w:val="22"/>
          <w:lang w:val="es-ES_tradnl"/>
        </w:rPr>
        <w:t>el importe total del periodo inicial del contrato SIN IMPUESTOS.</w:t>
      </w:r>
    </w:p>
    <w:p w:rsidR="00BE427A" w:rsidRPr="00814661" w:rsidRDefault="00BE427A" w:rsidP="00BE427A">
      <w:pPr>
        <w:spacing w:after="200"/>
        <w:jc w:val="left"/>
        <w:rPr>
          <w:rFonts w:cs="Arial"/>
          <w:b/>
          <w:i/>
          <w:szCs w:val="22"/>
          <w:lang w:val="es-ES_tradnl"/>
        </w:rPr>
      </w:pPr>
      <w:r w:rsidRPr="00814661">
        <w:rPr>
          <w:rFonts w:cs="Arial"/>
          <w:b/>
          <w:i/>
          <w:szCs w:val="22"/>
          <w:lang w:val="es-ES_tradnl"/>
        </w:rPr>
        <w:t>Advertencia: Este valor prevalecerá sobre el valor escrito en cualquier documento anexo.</w:t>
      </w:r>
    </w:p>
    <w:p w:rsidR="00BE427A" w:rsidRDefault="00BE427A" w:rsidP="00BE427A">
      <w:pPr>
        <w:spacing w:after="200"/>
        <w:jc w:val="left"/>
        <w:rPr>
          <w:rFonts w:cs="Arial"/>
          <w:szCs w:val="22"/>
          <w:lang w:val="es-ES_tradnl"/>
        </w:rPr>
      </w:pPr>
      <w:r w:rsidRPr="00814661">
        <w:rPr>
          <w:rFonts w:cs="Arial"/>
          <w:szCs w:val="22"/>
          <w:lang w:val="es-ES_tradnl"/>
        </w:rPr>
        <w:t>Además, deberá adjuntarse documento cuyo contenido se ajustará estrictamente al modelo que figura en el FORMULARIO DE OFERTA ECONÓMICA adjunto al presente pliego.</w:t>
      </w:r>
    </w:p>
    <w:p w:rsidR="00D54B18" w:rsidRDefault="00D54B18" w:rsidP="000D066B">
      <w:pPr>
        <w:spacing w:after="200"/>
        <w:rPr>
          <w:rFonts w:cs="Arial"/>
          <w:b/>
          <w:kern w:val="28"/>
          <w:u w:val="single"/>
          <w:lang w:val="es-ES_tradnl"/>
        </w:rPr>
      </w:pPr>
      <w:r>
        <w:rPr>
          <w:rFonts w:cs="Arial"/>
          <w:b/>
          <w:kern w:val="28"/>
          <w:u w:val="single"/>
          <w:lang w:val="es-ES_tradnl"/>
        </w:rPr>
        <w:br w:type="page"/>
      </w:r>
    </w:p>
    <w:p w:rsidR="00D54B18" w:rsidRDefault="00D54B18" w:rsidP="007B2B4E">
      <w:pPr>
        <w:keepNext/>
        <w:keepLines/>
        <w:tabs>
          <w:tab w:val="left" w:pos="964"/>
        </w:tabs>
        <w:spacing w:after="0"/>
        <w:ind w:left="709" w:hanging="709"/>
        <w:outlineLvl w:val="0"/>
        <w:rPr>
          <w:rFonts w:cs="Arial"/>
          <w:b/>
          <w:kern w:val="28"/>
          <w:u w:val="single"/>
          <w:lang w:val="es-ES_tradnl"/>
        </w:rPr>
      </w:pPr>
      <w:bookmarkStart w:id="2297" w:name="_Toc520188539"/>
      <w:r>
        <w:rPr>
          <w:rFonts w:cs="Arial"/>
          <w:b/>
          <w:kern w:val="28"/>
          <w:u w:val="single"/>
          <w:lang w:val="es-ES_tradnl"/>
        </w:rPr>
        <w:lastRenderedPageBreak/>
        <w:t>ANEXO C</w:t>
      </w:r>
      <w:r w:rsidR="00364686">
        <w:rPr>
          <w:rFonts w:cs="Arial"/>
          <w:b/>
          <w:kern w:val="28"/>
          <w:u w:val="single"/>
          <w:lang w:val="es-ES_tradnl"/>
        </w:rPr>
        <w:t xml:space="preserve">: </w:t>
      </w:r>
      <w:r w:rsidRPr="00BF227C">
        <w:rPr>
          <w:rFonts w:cs="Arial"/>
          <w:b/>
          <w:kern w:val="28"/>
          <w:u w:val="single"/>
          <w:lang w:val="es-ES_tradnl"/>
        </w:rPr>
        <w:t>CRITERIOS DE ADJUDICACIÓN</w:t>
      </w:r>
      <w:bookmarkEnd w:id="2297"/>
    </w:p>
    <w:p w:rsidR="00D54B18" w:rsidRPr="007B2B4E" w:rsidRDefault="00D54B18" w:rsidP="00D54B18">
      <w:pPr>
        <w:spacing w:after="0"/>
        <w:ind w:left="720" w:hanging="720"/>
        <w:rPr>
          <w:rFonts w:cs="Arial"/>
          <w:b/>
          <w:szCs w:val="22"/>
          <w:lang w:val="es-ES_tradnl"/>
        </w:rPr>
      </w:pPr>
    </w:p>
    <w:p w:rsidR="00D54B18" w:rsidRDefault="00D54B18" w:rsidP="00C316C8">
      <w:pPr>
        <w:pStyle w:val="Prrafodelista"/>
        <w:numPr>
          <w:ilvl w:val="0"/>
          <w:numId w:val="25"/>
        </w:numPr>
        <w:tabs>
          <w:tab w:val="left" w:pos="284"/>
        </w:tabs>
        <w:spacing w:after="0" w:line="360" w:lineRule="auto"/>
        <w:ind w:left="0" w:firstLine="0"/>
        <w:jc w:val="both"/>
        <w:rPr>
          <w:rFonts w:ascii="Arial" w:hAnsi="Arial" w:cs="Arial"/>
        </w:rPr>
      </w:pPr>
      <w:r>
        <w:rPr>
          <w:rFonts w:ascii="Arial" w:hAnsi="Arial" w:cs="Arial"/>
          <w:b/>
        </w:rPr>
        <w:t xml:space="preserve">CRITERIOS DE ADJUDICACIÓN. </w:t>
      </w:r>
    </w:p>
    <w:p w:rsidR="00D54B18" w:rsidRDefault="00D54B18" w:rsidP="00D54B18">
      <w:pPr>
        <w:pStyle w:val="Prrafodelista"/>
        <w:spacing w:after="0" w:line="360" w:lineRule="auto"/>
        <w:ind w:left="284"/>
        <w:jc w:val="both"/>
        <w:rPr>
          <w:rFonts w:ascii="Arial" w:hAnsi="Arial" w:cs="Arial"/>
        </w:rPr>
      </w:pPr>
    </w:p>
    <w:p w:rsidR="00D54B18" w:rsidRDefault="00D54B18" w:rsidP="00D54B18">
      <w:pPr>
        <w:pStyle w:val="Prrafodelista"/>
        <w:spacing w:after="0" w:line="360" w:lineRule="auto"/>
        <w:ind w:left="284"/>
        <w:jc w:val="both"/>
        <w:rPr>
          <w:rFonts w:ascii="Arial" w:hAnsi="Arial" w:cs="Arial"/>
        </w:rPr>
      </w:pPr>
      <w:r>
        <w:rPr>
          <w:rFonts w:ascii="Arial" w:hAnsi="Arial" w:cs="Arial"/>
        </w:rPr>
        <w:t xml:space="preserve">Los criterios que han de servir de base para la adjudicación del contrato son los siguientes: </w:t>
      </w:r>
    </w:p>
    <w:p w:rsidR="00D54B18" w:rsidRDefault="00D54B18" w:rsidP="00D54B18">
      <w:pPr>
        <w:spacing w:after="0"/>
        <w:ind w:left="720" w:hanging="12"/>
        <w:jc w:val="center"/>
        <w:rPr>
          <w:rFonts w:cs="Arial"/>
          <w:b/>
          <w:szCs w:val="22"/>
        </w:rPr>
      </w:pPr>
    </w:p>
    <w:p w:rsidR="00D54B18" w:rsidRDefault="00D54B18" w:rsidP="00D54B18">
      <w:pPr>
        <w:spacing w:after="0"/>
        <w:ind w:firstLine="272"/>
        <w:jc w:val="center"/>
        <w:rPr>
          <w:rFonts w:cs="Arial"/>
          <w:b/>
        </w:rPr>
      </w:pPr>
      <w:r>
        <w:rPr>
          <w:rFonts w:cs="Arial"/>
          <w:b/>
          <w:u w:val="dotted"/>
        </w:rPr>
        <w:t>Árbol de criterios de adjudicación</w:t>
      </w:r>
      <w:r>
        <w:rPr>
          <w:rFonts w:cs="Arial"/>
          <w:b/>
        </w:rPr>
        <w:t>.</w:t>
      </w:r>
    </w:p>
    <w:p w:rsidR="00D54B18" w:rsidRDefault="00D54B18" w:rsidP="00D54B18">
      <w:pPr>
        <w:spacing w:after="0"/>
        <w:rPr>
          <w:rFonts w:cs="Arial"/>
          <w:b/>
          <w:szCs w:val="22"/>
        </w:rPr>
      </w:pPr>
    </w:p>
    <w:tbl>
      <w:tblPr>
        <w:tblStyle w:val="Sombreadomedio1-nfasis6"/>
        <w:tblW w:w="8454" w:type="dxa"/>
        <w:jc w:val="center"/>
        <w:tblLook w:val="06A0" w:firstRow="1" w:lastRow="0" w:firstColumn="1" w:lastColumn="0" w:noHBand="1" w:noVBand="1"/>
      </w:tblPr>
      <w:tblGrid>
        <w:gridCol w:w="7198"/>
        <w:gridCol w:w="1256"/>
      </w:tblGrid>
      <w:tr w:rsidR="00364686" w:rsidTr="00A17BAC">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7198" w:type="dxa"/>
            <w:hideMark/>
          </w:tcPr>
          <w:p w:rsidR="00364686" w:rsidRDefault="00364686" w:rsidP="00364686">
            <w:pPr>
              <w:snapToGrid w:val="0"/>
              <w:spacing w:after="0" w:line="240" w:lineRule="auto"/>
              <w:jc w:val="center"/>
              <w:rPr>
                <w:rFonts w:cs="Arial"/>
                <w:b w:val="0"/>
                <w:bCs w:val="0"/>
                <w:szCs w:val="22"/>
                <w:lang w:eastAsia="en-US"/>
              </w:rPr>
            </w:pPr>
            <w:proofErr w:type="gramStart"/>
            <w:r>
              <w:rPr>
                <w:rFonts w:cs="Arial"/>
                <w:b w:val="0"/>
                <w:bCs w:val="0"/>
                <w:szCs w:val="22"/>
                <w:lang w:eastAsia="en-US"/>
              </w:rPr>
              <w:t>ASPECTOS A VALORAR</w:t>
            </w:r>
            <w:proofErr w:type="gramEnd"/>
          </w:p>
        </w:tc>
        <w:tc>
          <w:tcPr>
            <w:tcW w:w="1256" w:type="dxa"/>
            <w:noWrap/>
            <w:hideMark/>
          </w:tcPr>
          <w:p w:rsidR="00364686" w:rsidRDefault="00364686" w:rsidP="00364686">
            <w:pPr>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2"/>
                <w:lang w:eastAsia="en-US"/>
              </w:rPr>
            </w:pPr>
            <w:r>
              <w:rPr>
                <w:rFonts w:cs="Arial"/>
                <w:b w:val="0"/>
                <w:bCs w:val="0"/>
                <w:szCs w:val="22"/>
                <w:lang w:eastAsia="en-US"/>
              </w:rPr>
              <w:t>PUNTOS</w:t>
            </w:r>
          </w:p>
        </w:tc>
      </w:tr>
      <w:tr w:rsidR="00364686" w:rsidTr="00A17BAC">
        <w:trPr>
          <w:trHeight w:val="410"/>
          <w:jc w:val="center"/>
        </w:trPr>
        <w:tc>
          <w:tcPr>
            <w:cnfStyle w:val="001000000000" w:firstRow="0" w:lastRow="0" w:firstColumn="1" w:lastColumn="0" w:oddVBand="0" w:evenVBand="0" w:oddHBand="0" w:evenHBand="0" w:firstRowFirstColumn="0" w:firstRowLastColumn="0" w:lastRowFirstColumn="0" w:lastRowLastColumn="0"/>
            <w:tcW w:w="7198" w:type="dxa"/>
            <w:shd w:val="clear" w:color="auto" w:fill="FBD4B4" w:themeFill="accent6" w:themeFillTint="66"/>
            <w:vAlign w:val="center"/>
            <w:hideMark/>
          </w:tcPr>
          <w:p w:rsidR="00364686" w:rsidRDefault="00364686" w:rsidP="00364686">
            <w:pPr>
              <w:snapToGrid w:val="0"/>
              <w:spacing w:after="0" w:line="240" w:lineRule="auto"/>
              <w:jc w:val="left"/>
              <w:rPr>
                <w:rFonts w:cs="Arial"/>
                <w:b w:val="0"/>
                <w:bCs w:val="0"/>
                <w:szCs w:val="22"/>
                <w:lang w:eastAsia="en-US"/>
              </w:rPr>
            </w:pPr>
            <w:permStart w:id="2045270268" w:edGrp="everyone" w:colFirst="1" w:colLast="1"/>
            <w:r>
              <w:rPr>
                <w:rFonts w:cs="Arial"/>
                <w:b w:val="0"/>
                <w:bCs w:val="0"/>
                <w:szCs w:val="22"/>
                <w:lang w:eastAsia="en-US"/>
              </w:rPr>
              <w:t>I.- CRITERIOS EVALUABLES MEDIANTE JUICIO DE VALOR</w:t>
            </w:r>
          </w:p>
        </w:tc>
        <w:tc>
          <w:tcPr>
            <w:tcW w:w="1256" w:type="dxa"/>
            <w:shd w:val="clear" w:color="auto" w:fill="FBD4B4" w:themeFill="accent6" w:themeFillTint="66"/>
            <w:noWrap/>
            <w:vAlign w:val="center"/>
            <w:hideMark/>
          </w:tcPr>
          <w:p w:rsidR="00364686" w:rsidRPr="00364686" w:rsidRDefault="009369C3" w:rsidP="00364686">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402"/>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Pr="001C2A63" w:rsidRDefault="001C2A63" w:rsidP="00364686">
            <w:pPr>
              <w:snapToGrid w:val="0"/>
              <w:spacing w:after="0" w:line="240" w:lineRule="auto"/>
              <w:jc w:val="left"/>
              <w:rPr>
                <w:rFonts w:cs="Arial"/>
                <w:b w:val="0"/>
                <w:bCs w:val="0"/>
                <w:szCs w:val="22"/>
                <w:lang w:eastAsia="en-US"/>
              </w:rPr>
            </w:pPr>
            <w:permStart w:id="417401816" w:edGrp="everyone" w:colFirst="0" w:colLast="0"/>
            <w:permStart w:id="1498817593" w:edGrp="everyone" w:colFirst="1" w:colLast="1"/>
            <w:permEnd w:id="2045270268"/>
            <w:r w:rsidRPr="001C2A63">
              <w:rPr>
                <w:rFonts w:cs="Arial"/>
                <w:b w:val="0"/>
                <w:bCs w:val="0"/>
                <w:szCs w:val="22"/>
                <w:lang w:eastAsia="en-US"/>
              </w:rPr>
              <w:t>Criterio 1</w:t>
            </w:r>
          </w:p>
        </w:tc>
        <w:sdt>
          <w:sdtPr>
            <w:rPr>
              <w:rFonts w:cs="Arial"/>
              <w:bCs/>
              <w:szCs w:val="22"/>
              <w:lang w:eastAsia="en-US"/>
            </w:rPr>
            <w:id w:val="1189796731"/>
          </w:sdtPr>
          <w:sdtEndPr/>
          <w:sdtContent>
            <w:tc>
              <w:tcPr>
                <w:tcW w:w="1256" w:type="dxa"/>
                <w:noWrap/>
                <w:vAlign w:val="center"/>
                <w:hideMark/>
              </w:tcPr>
              <w:p w:rsidR="00364686" w:rsidRPr="00364686" w:rsidRDefault="009369C3" w:rsidP="009369C3">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Cs/>
                    <w:szCs w:val="22"/>
                    <w:lang w:eastAsia="en-US"/>
                  </w:rPr>
                </w:pPr>
                <w:r>
                  <w:rPr>
                    <w:rFonts w:cs="Arial"/>
                    <w:bCs/>
                    <w:szCs w:val="22"/>
                    <w:lang w:eastAsia="en-US"/>
                  </w:rPr>
                  <w:t>000</w:t>
                </w:r>
              </w:p>
            </w:tc>
          </w:sdtContent>
        </w:sdt>
      </w:tr>
      <w:tr w:rsidR="00364686" w:rsidTr="00A17BAC">
        <w:trPr>
          <w:trHeight w:val="408"/>
          <w:jc w:val="center"/>
        </w:trPr>
        <w:tc>
          <w:tcPr>
            <w:cnfStyle w:val="001000000000" w:firstRow="0" w:lastRow="0" w:firstColumn="1" w:lastColumn="0" w:oddVBand="0" w:evenVBand="0" w:oddHBand="0" w:evenHBand="0" w:firstRowFirstColumn="0" w:firstRowLastColumn="0" w:lastRowFirstColumn="0" w:lastRowLastColumn="0"/>
            <w:tcW w:w="7198" w:type="dxa"/>
            <w:shd w:val="clear" w:color="auto" w:fill="FBD4B4" w:themeFill="accent6" w:themeFillTint="66"/>
            <w:vAlign w:val="center"/>
            <w:hideMark/>
          </w:tcPr>
          <w:p w:rsidR="00364686" w:rsidRDefault="00364686" w:rsidP="00364686">
            <w:pPr>
              <w:snapToGrid w:val="0"/>
              <w:spacing w:after="0" w:line="240" w:lineRule="auto"/>
              <w:jc w:val="left"/>
              <w:rPr>
                <w:rFonts w:cs="Arial"/>
                <w:b w:val="0"/>
                <w:bCs w:val="0"/>
                <w:szCs w:val="22"/>
                <w:lang w:eastAsia="en-US"/>
              </w:rPr>
            </w:pPr>
            <w:permStart w:id="1718508058" w:edGrp="everyone" w:colFirst="1" w:colLast="1"/>
            <w:permEnd w:id="417401816"/>
            <w:permEnd w:id="1498817593"/>
            <w:r>
              <w:rPr>
                <w:rFonts w:cs="Arial"/>
                <w:b w:val="0"/>
                <w:bCs w:val="0"/>
                <w:szCs w:val="22"/>
                <w:lang w:eastAsia="en-US"/>
              </w:rPr>
              <w:t>II.- CRITERIOS EVALUABLES DE FORM</w:t>
            </w:r>
            <w:permStart w:id="706545541" w:edGrp="everyone"/>
            <w:permEnd w:id="706545541"/>
            <w:r>
              <w:rPr>
                <w:rFonts w:cs="Arial"/>
                <w:b w:val="0"/>
                <w:bCs w:val="0"/>
                <w:szCs w:val="22"/>
                <w:lang w:eastAsia="en-US"/>
              </w:rPr>
              <w:t>A AUTOMÁTICA</w:t>
            </w:r>
          </w:p>
        </w:tc>
        <w:tc>
          <w:tcPr>
            <w:tcW w:w="1256" w:type="dxa"/>
            <w:shd w:val="clear" w:color="auto" w:fill="FBD4B4" w:themeFill="accent6" w:themeFillTint="66"/>
            <w:noWrap/>
            <w:vAlign w:val="center"/>
            <w:hideMark/>
          </w:tcPr>
          <w:p w:rsidR="00364686" w:rsidRPr="00364686" w:rsidRDefault="009369C3" w:rsidP="00364686">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414"/>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Default="00364686" w:rsidP="00364686">
            <w:pPr>
              <w:snapToGrid w:val="0"/>
              <w:spacing w:after="0" w:line="240" w:lineRule="auto"/>
              <w:jc w:val="left"/>
              <w:rPr>
                <w:rFonts w:cs="Arial"/>
                <w:b w:val="0"/>
                <w:bCs w:val="0"/>
                <w:szCs w:val="22"/>
                <w:lang w:eastAsia="en-US"/>
              </w:rPr>
            </w:pPr>
            <w:permStart w:id="954488515" w:edGrp="everyone" w:colFirst="0" w:colLast="0"/>
            <w:permStart w:id="1844593300" w:edGrp="everyone" w:colFirst="1" w:colLast="1"/>
            <w:permEnd w:id="1718508058"/>
            <w:r>
              <w:rPr>
                <w:rFonts w:cs="Arial"/>
                <w:b w:val="0"/>
                <w:bCs w:val="0"/>
                <w:szCs w:val="22"/>
                <w:lang w:eastAsia="en-US"/>
              </w:rPr>
              <w:t>1.- OFERTA ECONÓMICA</w:t>
            </w:r>
          </w:p>
        </w:tc>
        <w:tc>
          <w:tcPr>
            <w:tcW w:w="1256" w:type="dxa"/>
            <w:noWrap/>
            <w:vAlign w:val="center"/>
            <w:hideMark/>
          </w:tcPr>
          <w:p w:rsidR="00364686" w:rsidRPr="00364686" w:rsidRDefault="00E61FF7" w:rsidP="00364686">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392"/>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Pr="00155972" w:rsidRDefault="00364686" w:rsidP="00364686">
            <w:pPr>
              <w:snapToGrid w:val="0"/>
              <w:spacing w:after="0" w:line="240" w:lineRule="auto"/>
              <w:jc w:val="left"/>
              <w:rPr>
                <w:rFonts w:cs="Arial"/>
                <w:b w:val="0"/>
                <w:bCs w:val="0"/>
                <w:szCs w:val="22"/>
                <w:lang w:eastAsia="en-US"/>
              </w:rPr>
            </w:pPr>
            <w:permStart w:id="156901648" w:edGrp="everyone" w:colFirst="0" w:colLast="0"/>
            <w:permStart w:id="121469553" w:edGrp="everyone" w:colFirst="1" w:colLast="1"/>
            <w:permEnd w:id="954488515"/>
            <w:permEnd w:id="1844593300"/>
            <w:r w:rsidRPr="00155972">
              <w:rPr>
                <w:rFonts w:cs="Arial"/>
                <w:b w:val="0"/>
                <w:bCs w:val="0"/>
                <w:szCs w:val="22"/>
                <w:lang w:eastAsia="en-US"/>
              </w:rPr>
              <w:t>1.1.- Precio</w:t>
            </w:r>
          </w:p>
        </w:tc>
        <w:tc>
          <w:tcPr>
            <w:tcW w:w="1256" w:type="dxa"/>
            <w:noWrap/>
            <w:vAlign w:val="center"/>
            <w:hideMark/>
          </w:tcPr>
          <w:p w:rsidR="00364686" w:rsidRPr="00364686" w:rsidRDefault="009369C3" w:rsidP="00E41BC0">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412"/>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Pr="00155972" w:rsidRDefault="00364686" w:rsidP="00364686">
            <w:pPr>
              <w:snapToGrid w:val="0"/>
              <w:spacing w:after="0" w:line="240" w:lineRule="auto"/>
              <w:jc w:val="left"/>
              <w:rPr>
                <w:rFonts w:cs="Arial"/>
                <w:b w:val="0"/>
                <w:bCs w:val="0"/>
                <w:szCs w:val="22"/>
                <w:lang w:eastAsia="en-US"/>
              </w:rPr>
            </w:pPr>
            <w:permStart w:id="825447674" w:edGrp="everyone" w:colFirst="0" w:colLast="0"/>
            <w:permStart w:id="171322083" w:edGrp="everyone" w:colFirst="1" w:colLast="1"/>
            <w:permEnd w:id="156901648"/>
            <w:permEnd w:id="121469553"/>
            <w:r w:rsidRPr="00155972">
              <w:rPr>
                <w:rFonts w:cs="Arial"/>
                <w:b w:val="0"/>
                <w:bCs w:val="0"/>
                <w:szCs w:val="22"/>
                <w:lang w:eastAsia="en-US"/>
              </w:rPr>
              <w:t>1.2.- Rappel</w:t>
            </w:r>
          </w:p>
        </w:tc>
        <w:tc>
          <w:tcPr>
            <w:tcW w:w="1256" w:type="dxa"/>
            <w:noWrap/>
            <w:vAlign w:val="center"/>
            <w:hideMark/>
          </w:tcPr>
          <w:p w:rsidR="00364686" w:rsidRPr="00364686" w:rsidRDefault="009369C3" w:rsidP="00E41BC0">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553"/>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Default="00364686" w:rsidP="00364686">
            <w:pPr>
              <w:snapToGrid w:val="0"/>
              <w:spacing w:after="0" w:line="240" w:lineRule="auto"/>
              <w:jc w:val="left"/>
              <w:rPr>
                <w:rFonts w:cs="Arial"/>
                <w:b w:val="0"/>
                <w:bCs w:val="0"/>
                <w:szCs w:val="22"/>
                <w:lang w:eastAsia="en-US"/>
              </w:rPr>
            </w:pPr>
            <w:permStart w:id="1554281151" w:edGrp="everyone" w:colFirst="0" w:colLast="0"/>
            <w:permStart w:id="206592689" w:edGrp="everyone" w:colFirst="1" w:colLast="1"/>
            <w:permEnd w:id="825447674"/>
            <w:permEnd w:id="171322083"/>
            <w:r>
              <w:rPr>
                <w:rFonts w:cs="Arial"/>
                <w:b w:val="0"/>
                <w:bCs w:val="0"/>
                <w:szCs w:val="22"/>
                <w:lang w:eastAsia="en-US"/>
              </w:rPr>
              <w:t>2.- OFERTA TÉCNICA OBJETIVA</w:t>
            </w:r>
          </w:p>
        </w:tc>
        <w:tc>
          <w:tcPr>
            <w:tcW w:w="1256" w:type="dxa"/>
            <w:noWrap/>
            <w:vAlign w:val="center"/>
            <w:hideMark/>
          </w:tcPr>
          <w:p w:rsidR="00364686" w:rsidRPr="00364686" w:rsidRDefault="009369C3" w:rsidP="00E41BC0">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szCs w:val="22"/>
                <w:lang w:eastAsia="en-US"/>
              </w:rPr>
            </w:pPr>
            <w:r>
              <w:rPr>
                <w:rFonts w:cs="Arial"/>
                <w:b/>
                <w:bCs/>
                <w:szCs w:val="22"/>
                <w:lang w:eastAsia="en-US"/>
              </w:rPr>
              <w:t>000</w:t>
            </w:r>
          </w:p>
        </w:tc>
      </w:tr>
      <w:tr w:rsidR="00364686" w:rsidTr="00A17BAC">
        <w:trPr>
          <w:trHeight w:val="405"/>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Pr="00155972" w:rsidRDefault="001C2A63" w:rsidP="00364686">
            <w:pPr>
              <w:snapToGrid w:val="0"/>
              <w:spacing w:after="0" w:line="240" w:lineRule="auto"/>
              <w:jc w:val="left"/>
              <w:rPr>
                <w:rFonts w:cs="Arial"/>
                <w:b w:val="0"/>
                <w:szCs w:val="22"/>
                <w:lang w:eastAsia="en-US"/>
              </w:rPr>
            </w:pPr>
            <w:permStart w:id="450133200" w:edGrp="everyone" w:colFirst="0" w:colLast="0"/>
            <w:permStart w:id="2032038298" w:edGrp="everyone" w:colFirst="1" w:colLast="1"/>
            <w:permEnd w:id="1554281151"/>
            <w:permEnd w:id="206592689"/>
            <w:r w:rsidRPr="00155972">
              <w:rPr>
                <w:rFonts w:cs="Arial"/>
                <w:b w:val="0"/>
                <w:szCs w:val="22"/>
                <w:lang w:eastAsia="en-US"/>
              </w:rPr>
              <w:t xml:space="preserve">2.1- </w:t>
            </w:r>
          </w:p>
        </w:tc>
        <w:sdt>
          <w:sdtPr>
            <w:rPr>
              <w:rFonts w:cs="Arial"/>
              <w:bCs/>
              <w:szCs w:val="22"/>
              <w:lang w:eastAsia="en-US"/>
            </w:rPr>
            <w:id w:val="-3751610"/>
          </w:sdtPr>
          <w:sdtEndPr/>
          <w:sdtContent>
            <w:tc>
              <w:tcPr>
                <w:tcW w:w="1256" w:type="dxa"/>
                <w:noWrap/>
                <w:vAlign w:val="center"/>
                <w:hideMark/>
              </w:tcPr>
              <w:p w:rsidR="00364686" w:rsidRPr="00364686" w:rsidRDefault="009369C3" w:rsidP="009369C3">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lang w:eastAsia="en-US"/>
                  </w:rPr>
                </w:pPr>
                <w:r>
                  <w:rPr>
                    <w:rFonts w:cs="Arial"/>
                    <w:bCs/>
                    <w:szCs w:val="22"/>
                    <w:lang w:eastAsia="en-US"/>
                  </w:rPr>
                  <w:t>000</w:t>
                </w:r>
              </w:p>
            </w:tc>
          </w:sdtContent>
        </w:sdt>
      </w:tr>
      <w:permEnd w:id="450133200"/>
      <w:permEnd w:id="2032038298"/>
      <w:tr w:rsidR="00364686" w:rsidTr="00A17BAC">
        <w:trPr>
          <w:trHeight w:val="355"/>
          <w:jc w:val="center"/>
        </w:trPr>
        <w:tc>
          <w:tcPr>
            <w:cnfStyle w:val="001000000000" w:firstRow="0" w:lastRow="0" w:firstColumn="1" w:lastColumn="0" w:oddVBand="0" w:evenVBand="0" w:oddHBand="0" w:evenHBand="0" w:firstRowFirstColumn="0" w:firstRowLastColumn="0" w:lastRowFirstColumn="0" w:lastRowLastColumn="0"/>
            <w:tcW w:w="7198" w:type="dxa"/>
            <w:vAlign w:val="center"/>
            <w:hideMark/>
          </w:tcPr>
          <w:p w:rsidR="00364686" w:rsidRDefault="00364686" w:rsidP="00364686">
            <w:pPr>
              <w:snapToGrid w:val="0"/>
              <w:spacing w:after="0" w:line="240" w:lineRule="auto"/>
              <w:jc w:val="left"/>
              <w:rPr>
                <w:rFonts w:cs="Arial"/>
                <w:szCs w:val="22"/>
                <w:lang w:eastAsia="en-US"/>
              </w:rPr>
            </w:pPr>
            <w:r>
              <w:rPr>
                <w:rFonts w:cs="Arial"/>
                <w:b w:val="0"/>
                <w:szCs w:val="22"/>
                <w:lang w:eastAsia="en-US"/>
              </w:rPr>
              <w:t>TOTAL</w:t>
            </w:r>
          </w:p>
        </w:tc>
        <w:bookmarkStart w:id="2298" w:name="Texto9"/>
        <w:tc>
          <w:tcPr>
            <w:tcW w:w="1256" w:type="dxa"/>
            <w:noWrap/>
            <w:vAlign w:val="center"/>
            <w:hideMark/>
          </w:tcPr>
          <w:p w:rsidR="00364686" w:rsidRDefault="00E41BC0" w:rsidP="00364686">
            <w:pPr>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lang w:eastAsia="en-US"/>
              </w:rPr>
            </w:pPr>
            <w:r>
              <w:rPr>
                <w:rFonts w:cs="Arial"/>
                <w:b/>
                <w:szCs w:val="22"/>
                <w:lang w:eastAsia="en-US"/>
              </w:rPr>
              <w:fldChar w:fldCharType="begin">
                <w:ffData>
                  <w:name w:val="Texto9"/>
                  <w:enabled/>
                  <w:calcOnExit w:val="0"/>
                  <w:textInput>
                    <w:type w:val="number"/>
                    <w:default w:val="100"/>
                  </w:textInput>
                </w:ffData>
              </w:fldChar>
            </w:r>
            <w:r>
              <w:rPr>
                <w:rFonts w:cs="Arial"/>
                <w:b/>
                <w:szCs w:val="22"/>
                <w:lang w:eastAsia="en-US"/>
              </w:rPr>
              <w:instrText xml:space="preserve"> FORMTEXT </w:instrText>
            </w:r>
            <w:r>
              <w:rPr>
                <w:rFonts w:cs="Arial"/>
                <w:b/>
                <w:szCs w:val="22"/>
                <w:lang w:eastAsia="en-US"/>
              </w:rPr>
            </w:r>
            <w:r>
              <w:rPr>
                <w:rFonts w:cs="Arial"/>
                <w:b/>
                <w:szCs w:val="22"/>
                <w:lang w:eastAsia="en-US"/>
              </w:rPr>
              <w:fldChar w:fldCharType="separate"/>
            </w:r>
            <w:r w:rsidR="004A7CC5">
              <w:rPr>
                <w:rFonts w:cs="Arial"/>
                <w:b/>
                <w:noProof/>
                <w:szCs w:val="22"/>
                <w:lang w:eastAsia="en-US"/>
              </w:rPr>
              <w:t>100</w:t>
            </w:r>
            <w:r>
              <w:rPr>
                <w:rFonts w:cs="Arial"/>
                <w:b/>
                <w:szCs w:val="22"/>
                <w:lang w:eastAsia="en-US"/>
              </w:rPr>
              <w:fldChar w:fldCharType="end"/>
            </w:r>
            <w:bookmarkEnd w:id="2298"/>
          </w:p>
        </w:tc>
      </w:tr>
    </w:tbl>
    <w:p w:rsidR="00364686" w:rsidRDefault="00364686" w:rsidP="00D54B18">
      <w:pPr>
        <w:spacing w:after="0"/>
        <w:rPr>
          <w:rFonts w:cs="Arial"/>
          <w:b/>
          <w:szCs w:val="22"/>
        </w:rPr>
      </w:pPr>
    </w:p>
    <w:p w:rsidR="00D54B18" w:rsidRDefault="00D54B18" w:rsidP="00C316C8">
      <w:pPr>
        <w:pStyle w:val="Prrafodelista"/>
        <w:numPr>
          <w:ilvl w:val="0"/>
          <w:numId w:val="25"/>
        </w:numPr>
        <w:tabs>
          <w:tab w:val="left" w:pos="284"/>
        </w:tabs>
        <w:spacing w:after="0" w:line="360" w:lineRule="auto"/>
        <w:ind w:left="0" w:firstLine="0"/>
        <w:jc w:val="both"/>
        <w:rPr>
          <w:rFonts w:ascii="Arial" w:hAnsi="Arial" w:cs="Arial"/>
          <w:b/>
        </w:rPr>
      </w:pPr>
      <w:r>
        <w:rPr>
          <w:rFonts w:ascii="Arial" w:hAnsi="Arial" w:cs="Arial"/>
          <w:b/>
        </w:rPr>
        <w:t>CRITERIOS EVALUABLES MEDIANTE JUICIO DE VALOR.</w:t>
      </w:r>
    </w:p>
    <w:p w:rsidR="00D54B18" w:rsidRPr="005243EC" w:rsidRDefault="00D54B18" w:rsidP="00744E4B">
      <w:pPr>
        <w:spacing w:after="0"/>
        <w:ind w:left="284"/>
        <w:rPr>
          <w:rFonts w:cs="Arial"/>
        </w:rPr>
      </w:pPr>
      <w:r w:rsidRPr="005243EC">
        <w:rPr>
          <w:rFonts w:cs="Arial"/>
        </w:rPr>
        <w:t>Se valorará propuesta de la empresa licitadora para cada uno de los siguientes apartados:</w:t>
      </w:r>
    </w:p>
    <w:p w:rsidR="00D54B18" w:rsidRDefault="00D54B18" w:rsidP="00D54B18">
      <w:pPr>
        <w:spacing w:after="0"/>
        <w:ind w:left="709"/>
        <w:rPr>
          <w:rFonts w:cs="Arial"/>
          <w:sz w:val="20"/>
        </w:rPr>
      </w:pPr>
    </w:p>
    <w:permStart w:id="1898786084" w:edGrp="everyone" w:displacedByCustomXml="next"/>
    <w:sdt>
      <w:sdtPr>
        <w:rPr>
          <w:rFonts w:cs="Arial"/>
          <w:b/>
        </w:rPr>
        <w:id w:val="-688993210"/>
        <w:showingPlcHdr/>
      </w:sdtPr>
      <w:sdtEndPr/>
      <w:sdtContent>
        <w:p w:rsidR="00D54B18" w:rsidRDefault="00744E4B" w:rsidP="007B2B4E">
          <w:pPr>
            <w:spacing w:after="0"/>
            <w:ind w:firstLine="284"/>
            <w:rPr>
              <w:rFonts w:cs="Arial"/>
              <w:b/>
            </w:rPr>
          </w:pPr>
          <w:r w:rsidRPr="00C707C9">
            <w:rPr>
              <w:rStyle w:val="Textodelmarcadordeposicin"/>
            </w:rPr>
            <w:t xml:space="preserve">Haga clic aquí para escribir </w:t>
          </w:r>
          <w:r>
            <w:rPr>
              <w:rStyle w:val="Textodelmarcadordeposicin"/>
            </w:rPr>
            <w:t>los criterios evaluados</w:t>
          </w:r>
          <w:r w:rsidRPr="00C707C9">
            <w:rPr>
              <w:rStyle w:val="Textodelmarcadordeposicin"/>
            </w:rPr>
            <w:t>.</w:t>
          </w:r>
        </w:p>
      </w:sdtContent>
    </w:sdt>
    <w:permEnd w:id="1898786084" w:displacedByCustomXml="prev"/>
    <w:p w:rsidR="00744E4B" w:rsidRDefault="00744E4B" w:rsidP="00744E4B">
      <w:pPr>
        <w:pStyle w:val="Prrafodelista"/>
        <w:spacing w:after="0" w:line="360" w:lineRule="auto"/>
        <w:ind w:left="284"/>
        <w:jc w:val="both"/>
        <w:rPr>
          <w:rFonts w:ascii="Arial" w:hAnsi="Arial" w:cs="Arial"/>
          <w:b/>
        </w:rPr>
      </w:pPr>
    </w:p>
    <w:p w:rsidR="00D54B18" w:rsidRDefault="00D54B18" w:rsidP="00C316C8">
      <w:pPr>
        <w:pStyle w:val="Prrafodelista"/>
        <w:numPr>
          <w:ilvl w:val="0"/>
          <w:numId w:val="25"/>
        </w:numPr>
        <w:tabs>
          <w:tab w:val="left" w:pos="284"/>
        </w:tabs>
        <w:spacing w:after="0" w:line="360" w:lineRule="auto"/>
        <w:ind w:left="0" w:firstLine="0"/>
        <w:jc w:val="both"/>
        <w:rPr>
          <w:rFonts w:ascii="Arial" w:hAnsi="Arial" w:cs="Arial"/>
          <w:b/>
        </w:rPr>
      </w:pPr>
      <w:r>
        <w:rPr>
          <w:rFonts w:ascii="Arial" w:hAnsi="Arial" w:cs="Arial"/>
          <w:b/>
        </w:rPr>
        <w:t>CRITERIOS EVALUABLES DE FORMA AUTOMÁTICA</w:t>
      </w:r>
    </w:p>
    <w:p w:rsidR="00D54B18" w:rsidRDefault="00D54B18" w:rsidP="002E113D">
      <w:pPr>
        <w:ind w:left="284" w:firstLine="1"/>
        <w:rPr>
          <w:rFonts w:cs="Arial"/>
          <w:b/>
          <w:szCs w:val="22"/>
        </w:rPr>
      </w:pPr>
      <w:r>
        <w:rPr>
          <w:rFonts w:cs="Arial"/>
          <w:b/>
          <w:szCs w:val="22"/>
          <w:u w:val="double"/>
        </w:rPr>
        <w:t>Oferta técnica objetiva</w:t>
      </w:r>
      <w:r>
        <w:rPr>
          <w:rFonts w:cs="Arial"/>
          <w:b/>
          <w:szCs w:val="22"/>
        </w:rPr>
        <w:t xml:space="preserve">: </w:t>
      </w:r>
      <w:r w:rsidRPr="0098609A">
        <w:rPr>
          <w:rFonts w:cs="Arial"/>
          <w:b/>
          <w:szCs w:val="22"/>
        </w:rPr>
        <w:t>(</w:t>
      </w:r>
      <w:permStart w:id="312301550" w:edGrp="everyone"/>
      <w:sdt>
        <w:sdtPr>
          <w:rPr>
            <w:rFonts w:cs="Arial"/>
            <w:b/>
            <w:szCs w:val="22"/>
          </w:rPr>
          <w:id w:val="1793403850"/>
          <w:showingPlcHdr/>
        </w:sdtPr>
        <w:sdtEndPr/>
        <w:sdtContent>
          <w:r w:rsidR="00B9759E" w:rsidRPr="00C707C9">
            <w:rPr>
              <w:rStyle w:val="Textodelmarcadordeposicin"/>
            </w:rPr>
            <w:t>Haga clic aquí para escribir texto.</w:t>
          </w:r>
        </w:sdtContent>
      </w:sdt>
      <w:permEnd w:id="312301550"/>
      <w:r w:rsidRPr="0098609A">
        <w:rPr>
          <w:rFonts w:cs="Arial"/>
          <w:b/>
          <w:szCs w:val="22"/>
        </w:rPr>
        <w:t>puntos)</w:t>
      </w:r>
    </w:p>
    <w:p w:rsidR="001A0CF6" w:rsidRDefault="001A0CF6" w:rsidP="002E113D">
      <w:pPr>
        <w:ind w:left="284" w:firstLine="1"/>
        <w:rPr>
          <w:rFonts w:cs="Arial"/>
          <w:szCs w:val="22"/>
        </w:rPr>
      </w:pPr>
      <w:r>
        <w:rPr>
          <w:rFonts w:cs="Arial"/>
          <w:szCs w:val="22"/>
        </w:rPr>
        <w:t xml:space="preserve">Para su </w:t>
      </w:r>
      <w:r w:rsidR="00650936">
        <w:rPr>
          <w:rFonts w:cs="Arial"/>
          <w:szCs w:val="22"/>
        </w:rPr>
        <w:t xml:space="preserve">acreditación será preciso aportar el formulario de oferta técnica objetiva </w:t>
      </w:r>
    </w:p>
    <w:permStart w:id="951211478" w:edGrp="everyone"/>
    <w:p w:rsidR="00650936" w:rsidRDefault="00450CFE" w:rsidP="002E113D">
      <w:pPr>
        <w:ind w:left="284" w:firstLine="1"/>
        <w:rPr>
          <w:rFonts w:cs="Arial"/>
          <w:szCs w:val="22"/>
        </w:rPr>
      </w:pPr>
      <w:sdt>
        <w:sdtPr>
          <w:rPr>
            <w:rFonts w:cs="Arial"/>
            <w:sz w:val="28"/>
            <w:szCs w:val="22"/>
          </w:rPr>
          <w:id w:val="-707413466"/>
          <w14:checkbox>
            <w14:checked w14:val="0"/>
            <w14:checkedState w14:val="2612" w14:font="MS Gothic"/>
            <w14:uncheckedState w14:val="2610" w14:font="MS Gothic"/>
          </w14:checkbox>
        </w:sdtPr>
        <w:sdtEndPr/>
        <w:sdtContent>
          <w:r w:rsidR="00650936">
            <w:rPr>
              <w:rFonts w:ascii="MS Gothic" w:eastAsia="MS Gothic" w:hAnsi="MS Gothic" w:cs="Arial" w:hint="eastAsia"/>
              <w:sz w:val="28"/>
              <w:szCs w:val="22"/>
            </w:rPr>
            <w:t>☐</w:t>
          </w:r>
        </w:sdtContent>
      </w:sdt>
      <w:permEnd w:id="951211478"/>
      <w:r w:rsidR="00650936">
        <w:rPr>
          <w:rFonts w:cs="Arial"/>
          <w:szCs w:val="22"/>
        </w:rPr>
        <w:t xml:space="preserve"> SI </w:t>
      </w:r>
      <w:r w:rsidR="00650936">
        <w:rPr>
          <w:rFonts w:cs="Arial"/>
          <w:szCs w:val="22"/>
        </w:rPr>
        <w:tab/>
      </w:r>
      <w:permStart w:id="448807186" w:edGrp="everyone"/>
      <w:sdt>
        <w:sdtPr>
          <w:rPr>
            <w:rFonts w:cs="Arial"/>
            <w:sz w:val="28"/>
            <w:szCs w:val="22"/>
          </w:rPr>
          <w:id w:val="210229100"/>
          <w14:checkbox>
            <w14:checked w14:val="0"/>
            <w14:checkedState w14:val="2612" w14:font="MS Gothic"/>
            <w14:uncheckedState w14:val="2610" w14:font="MS Gothic"/>
          </w14:checkbox>
        </w:sdtPr>
        <w:sdtEndPr/>
        <w:sdtContent>
          <w:r w:rsidR="00650936">
            <w:rPr>
              <w:rFonts w:ascii="MS Gothic" w:eastAsia="MS Gothic" w:hAnsi="MS Gothic" w:cs="Arial" w:hint="eastAsia"/>
              <w:sz w:val="28"/>
              <w:szCs w:val="22"/>
            </w:rPr>
            <w:t>☐</w:t>
          </w:r>
        </w:sdtContent>
      </w:sdt>
      <w:permEnd w:id="448807186"/>
      <w:r w:rsidR="00650936">
        <w:rPr>
          <w:rFonts w:cs="Arial"/>
          <w:szCs w:val="22"/>
        </w:rPr>
        <w:t xml:space="preserve"> NO </w:t>
      </w:r>
    </w:p>
    <w:p w:rsidR="00D54B18" w:rsidRDefault="00D54B18" w:rsidP="00650936">
      <w:pPr>
        <w:ind w:left="285" w:firstLine="1"/>
        <w:rPr>
          <w:rFonts w:cs="Arial"/>
          <w:szCs w:val="22"/>
        </w:rPr>
      </w:pPr>
      <w:r w:rsidRPr="00744E4B">
        <w:rPr>
          <w:rFonts w:cs="Arial"/>
          <w:szCs w:val="22"/>
        </w:rPr>
        <w:t>Se valorará:</w:t>
      </w:r>
      <w:r w:rsidR="00744E4B">
        <w:rPr>
          <w:rFonts w:cs="Arial"/>
          <w:szCs w:val="22"/>
        </w:rPr>
        <w:t xml:space="preserve"> </w:t>
      </w:r>
    </w:p>
    <w:permStart w:id="1450129903" w:edGrp="everyone" w:displacedByCustomXml="next"/>
    <w:sdt>
      <w:sdtPr>
        <w:rPr>
          <w:rFonts w:cs="Arial"/>
          <w:szCs w:val="22"/>
        </w:rPr>
        <w:id w:val="-1918704968"/>
        <w:showingPlcHdr/>
      </w:sdtPr>
      <w:sdtEndPr/>
      <w:sdtContent>
        <w:p w:rsidR="00744E4B" w:rsidRPr="00744E4B" w:rsidRDefault="00744E4B" w:rsidP="00D54B18">
          <w:pPr>
            <w:ind w:left="708" w:firstLine="1"/>
            <w:rPr>
              <w:rFonts w:cs="Arial"/>
              <w:szCs w:val="22"/>
            </w:rPr>
          </w:pPr>
          <w:r w:rsidRPr="00C707C9">
            <w:rPr>
              <w:rStyle w:val="Textodelmarcadordeposicin"/>
            </w:rPr>
            <w:t xml:space="preserve">Haga clic aquí para escribir </w:t>
          </w:r>
          <w:r>
            <w:rPr>
              <w:rStyle w:val="Textodelmarcadordeposicin"/>
            </w:rPr>
            <w:t>los criterios de valoración</w:t>
          </w:r>
        </w:p>
      </w:sdtContent>
    </w:sdt>
    <w:permEnd w:id="1450129903" w:displacedByCustomXml="prev"/>
    <w:p w:rsidR="00D54B18" w:rsidRDefault="00D54B18" w:rsidP="00D54B18">
      <w:pPr>
        <w:ind w:left="708" w:firstLine="1"/>
      </w:pPr>
    </w:p>
    <w:p w:rsidR="00D54B18" w:rsidRDefault="00D54B18" w:rsidP="002E113D">
      <w:pPr>
        <w:ind w:left="284" w:firstLine="1"/>
        <w:rPr>
          <w:rFonts w:cs="Arial"/>
          <w:b/>
          <w:szCs w:val="22"/>
        </w:rPr>
      </w:pPr>
      <w:r>
        <w:rPr>
          <w:rFonts w:cs="Arial"/>
          <w:b/>
          <w:szCs w:val="22"/>
          <w:u w:val="double"/>
        </w:rPr>
        <w:t>Oferta económica</w:t>
      </w:r>
      <w:r>
        <w:rPr>
          <w:rFonts w:cs="Arial"/>
          <w:b/>
          <w:szCs w:val="22"/>
        </w:rPr>
        <w:t xml:space="preserve">: </w:t>
      </w:r>
      <w:r w:rsidR="0098609A">
        <w:rPr>
          <w:rFonts w:cs="Arial"/>
          <w:b/>
          <w:szCs w:val="22"/>
        </w:rPr>
        <w:t>(</w:t>
      </w:r>
      <w:permStart w:id="861628360" w:edGrp="everyone"/>
      <w:sdt>
        <w:sdtPr>
          <w:rPr>
            <w:rFonts w:cs="Arial"/>
            <w:b/>
            <w:szCs w:val="22"/>
          </w:rPr>
          <w:id w:val="-293682780"/>
          <w:showingPlcHdr/>
        </w:sdtPr>
        <w:sdtEndPr/>
        <w:sdtContent>
          <w:r w:rsidR="00B9759E" w:rsidRPr="00C707C9">
            <w:rPr>
              <w:rStyle w:val="Textodelmarcadordeposicin"/>
            </w:rPr>
            <w:t>Haga clic aquí para escribir texto.</w:t>
          </w:r>
        </w:sdtContent>
      </w:sdt>
      <w:permEnd w:id="861628360"/>
      <w:r>
        <w:rPr>
          <w:rFonts w:cs="Arial"/>
          <w:b/>
          <w:szCs w:val="22"/>
        </w:rPr>
        <w:t>puntos</w:t>
      </w:r>
      <w:r w:rsidR="0098609A">
        <w:rPr>
          <w:rFonts w:cs="Arial"/>
          <w:b/>
          <w:szCs w:val="22"/>
        </w:rPr>
        <w:t>)</w:t>
      </w:r>
    </w:p>
    <w:p w:rsidR="00D54B18" w:rsidRDefault="00D54B18" w:rsidP="002E113D">
      <w:pPr>
        <w:spacing w:after="0"/>
        <w:ind w:left="284"/>
        <w:rPr>
          <w:rFonts w:cs="Arial"/>
          <w:b/>
          <w:szCs w:val="22"/>
        </w:rPr>
      </w:pPr>
      <w:r>
        <w:rPr>
          <w:rFonts w:cs="Arial"/>
          <w:szCs w:val="22"/>
        </w:rPr>
        <w:t xml:space="preserve">La empresa que presente proposición deberá realizar la oferta económica </w:t>
      </w:r>
      <w:r>
        <w:rPr>
          <w:rFonts w:cs="Arial"/>
          <w:b/>
          <w:szCs w:val="22"/>
        </w:rPr>
        <w:t>de acuerdo con lo establecido en el FORMULARIO DE OFERTA ECONÓMICA.</w:t>
      </w:r>
    </w:p>
    <w:p w:rsidR="00BE427A" w:rsidRDefault="00BE427A" w:rsidP="002E113D">
      <w:pPr>
        <w:spacing w:after="0"/>
        <w:ind w:left="284"/>
        <w:rPr>
          <w:rFonts w:cs="Arial"/>
          <w:b/>
          <w:szCs w:val="22"/>
        </w:rPr>
      </w:pPr>
    </w:p>
    <w:permStart w:id="727925044" w:edGrp="everyone" w:displacedByCustomXml="next"/>
    <w:sdt>
      <w:sdtPr>
        <w:rPr>
          <w:rFonts w:cs="Arial"/>
          <w:szCs w:val="22"/>
          <w:u w:val="single"/>
          <w:lang w:val="es-ES_tradnl"/>
        </w:rPr>
        <w:id w:val="2055037860"/>
        <w:showingPlcHdr/>
      </w:sdtPr>
      <w:sdtEndPr/>
      <w:sdtContent>
        <w:p w:rsidR="00D54B18" w:rsidRPr="0098609A" w:rsidRDefault="0098609A" w:rsidP="007B2B4E">
          <w:pPr>
            <w:ind w:firstLine="284"/>
            <w:rPr>
              <w:rFonts w:cs="Arial"/>
              <w:szCs w:val="22"/>
              <w:u w:val="single"/>
              <w:lang w:val="es-ES_tradnl"/>
            </w:rPr>
          </w:pPr>
          <w:r w:rsidRPr="00C707C9">
            <w:rPr>
              <w:rStyle w:val="Textodelmarcadordeposicin"/>
            </w:rPr>
            <w:t>Haga clic aquí para escribir texto.</w:t>
          </w:r>
        </w:p>
      </w:sdtContent>
    </w:sdt>
    <w:permEnd w:id="727925044" w:displacedByCustomXml="prev"/>
    <w:p w:rsidR="00D54B18" w:rsidRPr="0098609A" w:rsidRDefault="00D54B18" w:rsidP="0098609A">
      <w:pPr>
        <w:ind w:left="708" w:firstLine="1"/>
        <w:rPr>
          <w:rFonts w:cs="Arial"/>
          <w:szCs w:val="22"/>
          <w:u w:val="single"/>
          <w:lang w:val="es-ES_tradnl"/>
        </w:rPr>
      </w:pPr>
    </w:p>
    <w:p w:rsidR="00D54B18" w:rsidRDefault="00D54B18" w:rsidP="00C316C8">
      <w:pPr>
        <w:pStyle w:val="Prrafodelista"/>
        <w:numPr>
          <w:ilvl w:val="0"/>
          <w:numId w:val="25"/>
        </w:numPr>
        <w:tabs>
          <w:tab w:val="left" w:pos="284"/>
        </w:tabs>
        <w:spacing w:after="0" w:line="360" w:lineRule="auto"/>
        <w:ind w:left="0" w:firstLine="0"/>
        <w:jc w:val="both"/>
        <w:rPr>
          <w:rFonts w:ascii="Arial" w:hAnsi="Arial" w:cs="Arial"/>
          <w:b/>
        </w:rPr>
      </w:pPr>
      <w:r>
        <w:rPr>
          <w:rFonts w:ascii="Arial" w:hAnsi="Arial" w:cs="Arial"/>
          <w:b/>
        </w:rPr>
        <w:t xml:space="preserve">OFERTAS ANORMALMENTE BAJAS </w:t>
      </w:r>
    </w:p>
    <w:p w:rsidR="00D54B18" w:rsidRDefault="00D54B18" w:rsidP="002E113D">
      <w:pPr>
        <w:ind w:left="284" w:firstLine="1"/>
        <w:rPr>
          <w:rFonts w:cs="Arial"/>
          <w:szCs w:val="22"/>
        </w:rPr>
      </w:pPr>
      <w:r>
        <w:rPr>
          <w:rFonts w:cs="Arial"/>
          <w:szCs w:val="22"/>
        </w:rPr>
        <w:t xml:space="preserve">En los casos en que se presuma que </w:t>
      </w:r>
      <w:r>
        <w:rPr>
          <w:rFonts w:cs="Arial"/>
          <w:b/>
          <w:szCs w:val="22"/>
        </w:rPr>
        <w:t>una oferta resulta inviable por haber sido formulada en términos que la hacen anormalmente baja</w:t>
      </w:r>
      <w:r>
        <w:rPr>
          <w:rFonts w:cs="Arial"/>
          <w:szCs w:val="22"/>
        </w:rPr>
        <w:t>,</w:t>
      </w:r>
      <w:r>
        <w:rPr>
          <w:rFonts w:cs="Arial"/>
          <w:b/>
          <w:szCs w:val="22"/>
        </w:rPr>
        <w:t xml:space="preserve"> </w:t>
      </w:r>
      <w:r>
        <w:rPr>
          <w:rFonts w:cs="Arial"/>
          <w:szCs w:val="22"/>
        </w:rPr>
        <w:t>podrá excluirse del procedimiento de licitación, siempre que la misma reúna los parámetros objetivos que a continuación se exponen:</w:t>
      </w:r>
    </w:p>
    <w:p w:rsidR="00D54B18" w:rsidRDefault="00D54B18" w:rsidP="00BE427A">
      <w:pPr>
        <w:spacing w:after="0"/>
        <w:ind w:left="567"/>
        <w:rPr>
          <w:rFonts w:cs="Arial"/>
          <w:color w:val="FF0000"/>
          <w:szCs w:val="22"/>
        </w:rPr>
      </w:pPr>
    </w:p>
    <w:p w:rsidR="00D54B18" w:rsidRDefault="00D54B18" w:rsidP="00BE427A">
      <w:pPr>
        <w:spacing w:after="0"/>
        <w:ind w:left="567"/>
        <w:rPr>
          <w:rFonts w:cs="Arial"/>
          <w:szCs w:val="22"/>
        </w:rPr>
      </w:pPr>
      <w:r w:rsidRPr="002E113D">
        <w:rPr>
          <w:rFonts w:cs="Arial"/>
          <w:b/>
          <w:szCs w:val="22"/>
        </w:rPr>
        <w:t>a)</w:t>
      </w:r>
      <w:r>
        <w:rPr>
          <w:rFonts w:cs="Arial"/>
          <w:szCs w:val="22"/>
        </w:rPr>
        <w:t xml:space="preserve"> Cuando el único criterio de adjudicación sea el del precio, se aplicarán los parámetros previstos en el artículo 85 del Reglamento General de la Ley de Contratos de las Administraciones Públicas para apreciar las “ofertas desproporcionadas o temerarias en las subastas”. </w:t>
      </w:r>
    </w:p>
    <w:p w:rsidR="00D54B18" w:rsidRDefault="00D54B18" w:rsidP="00BE427A">
      <w:pPr>
        <w:spacing w:after="0"/>
        <w:ind w:left="567"/>
        <w:rPr>
          <w:rFonts w:cs="Arial"/>
          <w:szCs w:val="22"/>
        </w:rPr>
      </w:pPr>
    </w:p>
    <w:p w:rsidR="00BE427A" w:rsidRDefault="00D54B18" w:rsidP="00BE427A">
      <w:pPr>
        <w:spacing w:after="0"/>
        <w:ind w:left="567"/>
        <w:rPr>
          <w:rFonts w:cs="Arial"/>
          <w:szCs w:val="22"/>
        </w:rPr>
      </w:pPr>
      <w:r w:rsidRPr="002E113D">
        <w:rPr>
          <w:rFonts w:cs="Arial"/>
          <w:b/>
          <w:szCs w:val="22"/>
        </w:rPr>
        <w:t>b)</w:t>
      </w:r>
      <w:r>
        <w:rPr>
          <w:rFonts w:cs="Arial"/>
          <w:szCs w:val="22"/>
        </w:rPr>
        <w:t xml:space="preserve"> Cuando se utilicen una pluralidad de criterios de adjudicación, </w:t>
      </w:r>
      <w:r w:rsidR="00A40E09">
        <w:rPr>
          <w:rFonts w:cs="Arial"/>
          <w:szCs w:val="22"/>
        </w:rPr>
        <w:t>se seguirá el siguiente criterio:</w:t>
      </w:r>
    </w:p>
    <w:p w:rsidR="00BE427A" w:rsidRDefault="00BE427A" w:rsidP="00BE427A">
      <w:pPr>
        <w:spacing w:after="0"/>
        <w:ind w:left="567"/>
        <w:rPr>
          <w:rFonts w:cs="Arial"/>
          <w:szCs w:val="22"/>
          <w:highlight w:val="lightGray"/>
        </w:rPr>
      </w:pPr>
    </w:p>
    <w:p w:rsidR="00D54B18" w:rsidRDefault="00D54B18" w:rsidP="00BE427A">
      <w:pPr>
        <w:spacing w:after="0"/>
        <w:ind w:left="567"/>
        <w:rPr>
          <w:rFonts w:cs="Arial"/>
          <w:szCs w:val="22"/>
        </w:rPr>
      </w:pPr>
      <w:r>
        <w:rPr>
          <w:rFonts w:cs="Arial"/>
          <w:szCs w:val="22"/>
          <w:highlight w:val="lightGray"/>
        </w:rPr>
        <w:t xml:space="preserve"> </w:t>
      </w:r>
      <w:permStart w:id="20933969" w:edGrp="everyone"/>
      <w:sdt>
        <w:sdtPr>
          <w:rPr>
            <w:rFonts w:cs="Arial"/>
            <w:szCs w:val="22"/>
            <w:highlight w:val="lightGray"/>
          </w:rPr>
          <w:id w:val="-404222216"/>
          <w:showingPlcHdr/>
        </w:sdtPr>
        <w:sdtEndPr/>
        <w:sdtContent>
          <w:r w:rsidR="0098609A" w:rsidRPr="00C707C9">
            <w:rPr>
              <w:rStyle w:val="Textodelmarcadordeposicin"/>
            </w:rPr>
            <w:t>Haga clic aquí para escribir texto.</w:t>
          </w:r>
        </w:sdtContent>
      </w:sdt>
      <w:permEnd w:id="20933969"/>
    </w:p>
    <w:p w:rsidR="004706A7" w:rsidRDefault="004706A7">
      <w:pPr>
        <w:spacing w:after="200" w:line="276" w:lineRule="auto"/>
        <w:jc w:val="left"/>
        <w:rPr>
          <w:rFonts w:cs="Arial"/>
          <w:szCs w:val="22"/>
          <w:u w:val="single"/>
        </w:rPr>
      </w:pPr>
      <w:r>
        <w:rPr>
          <w:rFonts w:cs="Arial"/>
          <w:szCs w:val="22"/>
          <w:u w:val="single"/>
        </w:rPr>
        <w:br w:type="page"/>
      </w:r>
    </w:p>
    <w:p w:rsidR="00D239AC" w:rsidRDefault="00D239AC" w:rsidP="003E194A">
      <w:pPr>
        <w:keepNext/>
        <w:keepLines/>
        <w:tabs>
          <w:tab w:val="left" w:pos="964"/>
        </w:tabs>
        <w:spacing w:after="0"/>
        <w:ind w:left="709" w:hanging="709"/>
        <w:outlineLvl w:val="0"/>
        <w:rPr>
          <w:rFonts w:cs="Arial"/>
          <w:b/>
          <w:kern w:val="28"/>
          <w:u w:val="single"/>
          <w:lang w:val="es-ES_tradnl"/>
        </w:rPr>
      </w:pPr>
      <w:bookmarkStart w:id="2299" w:name="_Toc510209188"/>
      <w:bookmarkStart w:id="2300" w:name="_Toc520188540"/>
      <w:r>
        <w:rPr>
          <w:rFonts w:cs="Arial"/>
          <w:b/>
          <w:kern w:val="28"/>
          <w:u w:val="single"/>
          <w:lang w:val="es-ES_tradnl"/>
        </w:rPr>
        <w:lastRenderedPageBreak/>
        <w:t>ANEXO D</w:t>
      </w:r>
      <w:r w:rsidR="002E113D">
        <w:rPr>
          <w:rFonts w:cs="Arial"/>
          <w:b/>
          <w:kern w:val="28"/>
          <w:u w:val="single"/>
          <w:lang w:val="es-ES_tradnl"/>
        </w:rPr>
        <w:t xml:space="preserve">: </w:t>
      </w:r>
      <w:r w:rsidRPr="00BF227C">
        <w:rPr>
          <w:rFonts w:cs="Arial"/>
          <w:b/>
          <w:kern w:val="28"/>
          <w:u w:val="single"/>
          <w:lang w:val="es-ES_tradnl"/>
        </w:rPr>
        <w:t>GARANTÍAS</w:t>
      </w:r>
      <w:bookmarkEnd w:id="2299"/>
      <w:bookmarkEnd w:id="2300"/>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3E194A" w:rsidRPr="00817C6A" w:rsidTr="003E194A">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584598258" w:edGrp="everyone"/>
          <w:p w:rsidR="003E194A" w:rsidRPr="00817C6A" w:rsidRDefault="00450CFE" w:rsidP="003E194A">
            <w:pPr>
              <w:spacing w:after="0"/>
              <w:jc w:val="left"/>
              <w:rPr>
                <w:rFonts w:cs="Arial"/>
                <w:b/>
                <w:color w:val="7F7F7F" w:themeColor="text1" w:themeTint="80"/>
              </w:rPr>
            </w:pPr>
            <w:sdt>
              <w:sdtPr>
                <w:rPr>
                  <w:rFonts w:cs="Arial"/>
                  <w:b/>
                  <w:color w:val="7F7F7F" w:themeColor="text1" w:themeTint="80"/>
                  <w:sz w:val="28"/>
                </w:rPr>
                <w:id w:val="-34511731"/>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1584598258"/>
            <w:r w:rsidR="003E194A">
              <w:rPr>
                <w:rFonts w:cs="Arial"/>
                <w:b/>
                <w:color w:val="7F7F7F" w:themeColor="text1" w:themeTint="80"/>
                <w:sz w:val="28"/>
              </w:rPr>
              <w:t xml:space="preserve"> </w:t>
            </w:r>
            <w:r w:rsidR="003E194A" w:rsidRPr="00817C6A">
              <w:rPr>
                <w:rFonts w:cs="Arial"/>
                <w:b/>
                <w:color w:val="7F7F7F" w:themeColor="text1" w:themeTint="80"/>
                <w:sz w:val="24"/>
              </w:rPr>
              <w:t>APLICA</w:t>
            </w:r>
          </w:p>
        </w:tc>
      </w:tr>
      <w:permStart w:id="2125540958" w:edGrp="everyone"/>
      <w:tr w:rsidR="003E194A" w:rsidRPr="00817C6A" w:rsidTr="003E194A">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3E194A" w:rsidRDefault="00450CFE" w:rsidP="003E194A">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849637217"/>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2125540958"/>
            <w:r w:rsidR="003E194A">
              <w:rPr>
                <w:rFonts w:cs="Arial"/>
                <w:b/>
                <w:color w:val="7F7F7F" w:themeColor="text1" w:themeTint="80"/>
                <w:sz w:val="28"/>
              </w:rPr>
              <w:t xml:space="preserve"> </w:t>
            </w:r>
            <w:r w:rsidR="003E194A" w:rsidRPr="00392873">
              <w:rPr>
                <w:rFonts w:cs="Arial"/>
                <w:b/>
                <w:color w:val="7F7F7F" w:themeColor="text1" w:themeTint="80"/>
                <w:sz w:val="24"/>
              </w:rPr>
              <w:t>NO APLICA</w:t>
            </w:r>
          </w:p>
        </w:tc>
      </w:tr>
    </w:tbl>
    <w:p w:rsidR="002E113D" w:rsidRDefault="002E113D" w:rsidP="00D239AC">
      <w:pPr>
        <w:ind w:left="708" w:firstLine="1"/>
        <w:rPr>
          <w:rFonts w:cs="Arial"/>
          <w:b/>
          <w:bCs/>
          <w:szCs w:val="22"/>
        </w:rPr>
      </w:pPr>
    </w:p>
    <w:p w:rsidR="00D239AC" w:rsidRPr="00427551" w:rsidRDefault="00427551"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GARANTÍA PROVISIONAL</w:t>
      </w:r>
      <w:r w:rsidR="00D239AC" w:rsidRPr="00427551">
        <w:rPr>
          <w:rFonts w:ascii="Arial" w:hAnsi="Arial" w:cs="Arial"/>
          <w:b/>
          <w:bCs/>
        </w:rPr>
        <w:t xml:space="preserve"> </w:t>
      </w:r>
    </w:p>
    <w:p w:rsidR="00D239AC" w:rsidRPr="003E194A" w:rsidRDefault="00D239AC" w:rsidP="003E194A">
      <w:pPr>
        <w:spacing w:after="0"/>
        <w:ind w:left="360"/>
        <w:rPr>
          <w:rFonts w:cs="Arial"/>
        </w:rPr>
      </w:pPr>
      <w:r w:rsidRPr="003E194A">
        <w:rPr>
          <w:rFonts w:cs="Arial"/>
        </w:rPr>
        <w:t>En caso de exigirse, deberá presentarse por todos los licitadores junto con sus proposiciones, de conformidad con lo establecido en el artículo 140 de la LCSP.</w:t>
      </w:r>
    </w:p>
    <w:p w:rsidR="00D239AC" w:rsidRDefault="00D239AC" w:rsidP="00D239AC">
      <w:pPr>
        <w:pStyle w:val="Prrafodelista"/>
        <w:spacing w:after="0" w:line="360" w:lineRule="auto"/>
        <w:ind w:left="1069"/>
        <w:rPr>
          <w:rFonts w:ascii="Arial" w:hAnsi="Arial" w:cs="Arial"/>
          <w:color w:val="333333"/>
        </w:rPr>
      </w:pPr>
    </w:p>
    <w:p w:rsidR="00D239AC" w:rsidRDefault="00D239AC" w:rsidP="003E194A">
      <w:pPr>
        <w:spacing w:after="0"/>
        <w:ind w:left="360"/>
        <w:rPr>
          <w:rFonts w:cs="Arial"/>
          <w:color w:val="333333"/>
        </w:rPr>
      </w:pPr>
      <w:r>
        <w:rPr>
          <w:rFonts w:cs="Arial"/>
          <w:color w:val="333333"/>
        </w:rPr>
        <w:t xml:space="preserve">El importe de la garantía provisional </w:t>
      </w:r>
      <w:r>
        <w:rPr>
          <w:rFonts w:cs="Arial"/>
          <w:b/>
          <w:color w:val="333333"/>
        </w:rPr>
        <w:t xml:space="preserve">será del </w:t>
      </w:r>
      <w:bookmarkStart w:id="2301" w:name="Texto1"/>
      <w:permStart w:id="835587960" w:edGrp="everyone"/>
      <w:r w:rsidR="002E113D">
        <w:rPr>
          <w:rFonts w:cs="Arial"/>
          <w:b/>
          <w:color w:val="333333"/>
        </w:rPr>
        <w:fldChar w:fldCharType="begin">
          <w:ffData>
            <w:name w:val="Texto1"/>
            <w:enabled/>
            <w:calcOnExit w:val="0"/>
            <w:textInput>
              <w:type w:val="number"/>
              <w:default w:val="0"/>
              <w:maxLength w:val="3"/>
            </w:textInput>
          </w:ffData>
        </w:fldChar>
      </w:r>
      <w:r w:rsidR="002E113D">
        <w:rPr>
          <w:rFonts w:cs="Arial"/>
          <w:b/>
          <w:color w:val="333333"/>
        </w:rPr>
        <w:instrText xml:space="preserve"> FORMTEXT </w:instrText>
      </w:r>
      <w:r w:rsidR="002E113D">
        <w:rPr>
          <w:rFonts w:cs="Arial"/>
          <w:b/>
          <w:color w:val="333333"/>
        </w:rPr>
      </w:r>
      <w:r w:rsidR="002E113D">
        <w:rPr>
          <w:rFonts w:cs="Arial"/>
          <w:b/>
          <w:color w:val="333333"/>
        </w:rPr>
        <w:fldChar w:fldCharType="separate"/>
      </w:r>
      <w:r w:rsidR="004A7CC5">
        <w:rPr>
          <w:rFonts w:cs="Arial"/>
          <w:b/>
          <w:noProof/>
          <w:color w:val="333333"/>
        </w:rPr>
        <w:t>0</w:t>
      </w:r>
      <w:r w:rsidR="002E113D">
        <w:rPr>
          <w:rFonts w:cs="Arial"/>
          <w:b/>
          <w:color w:val="333333"/>
        </w:rPr>
        <w:fldChar w:fldCharType="end"/>
      </w:r>
      <w:bookmarkEnd w:id="2301"/>
      <w:permEnd w:id="835587960"/>
      <w:r w:rsidR="00231586">
        <w:rPr>
          <w:rFonts w:cs="Arial"/>
          <w:b/>
          <w:color w:val="333333"/>
        </w:rPr>
        <w:t xml:space="preserve">% </w:t>
      </w:r>
      <w:r>
        <w:rPr>
          <w:rFonts w:cs="Arial"/>
          <w:b/>
          <w:color w:val="333333"/>
        </w:rPr>
        <w:t>del presupuesto base de licitación del contrato</w:t>
      </w:r>
      <w:r w:rsidR="004F3E09">
        <w:rPr>
          <w:rFonts w:cs="Arial"/>
          <w:b/>
          <w:color w:val="333333"/>
        </w:rPr>
        <w:t xml:space="preserve"> </w:t>
      </w:r>
      <w:r w:rsidR="004F3E09" w:rsidRPr="004F3E09">
        <w:rPr>
          <w:rFonts w:cs="Arial"/>
          <w:b/>
          <w:color w:val="333333"/>
        </w:rPr>
        <w:t>para cada uno de los lotes a los que se presente</w:t>
      </w:r>
      <w:r w:rsidR="004F3E09">
        <w:rPr>
          <w:rFonts w:cs="Arial"/>
          <w:color w:val="333333"/>
        </w:rPr>
        <w:t>,</w:t>
      </w:r>
      <w:r>
        <w:rPr>
          <w:rFonts w:cs="Arial"/>
          <w:color w:val="333333"/>
        </w:rPr>
        <w:t xml:space="preserve"> excluido el Impuesto sobre el Valor Añadido y responderá del mantenimiento de la oferta presentada por el licitador hasta la formalización del contrato.</w:t>
      </w:r>
    </w:p>
    <w:p w:rsidR="00D239AC" w:rsidRDefault="00D239AC" w:rsidP="00D239AC">
      <w:pPr>
        <w:pStyle w:val="Prrafodelista"/>
        <w:spacing w:after="0" w:line="360" w:lineRule="auto"/>
        <w:ind w:left="1069"/>
        <w:jc w:val="both"/>
        <w:rPr>
          <w:rFonts w:ascii="Arial" w:hAnsi="Arial" w:cs="Arial"/>
        </w:rPr>
      </w:pPr>
    </w:p>
    <w:p w:rsidR="00D239AC" w:rsidRPr="00427551" w:rsidRDefault="00D239AC" w:rsidP="00C316C8">
      <w:pPr>
        <w:pStyle w:val="Prrafodelista"/>
        <w:numPr>
          <w:ilvl w:val="0"/>
          <w:numId w:val="26"/>
        </w:numPr>
        <w:spacing w:after="0" w:line="360" w:lineRule="auto"/>
        <w:ind w:left="426" w:hanging="426"/>
        <w:rPr>
          <w:rFonts w:ascii="Arial" w:hAnsi="Arial" w:cs="Arial"/>
          <w:b/>
          <w:bCs/>
        </w:rPr>
      </w:pPr>
      <w:r w:rsidRPr="00427551">
        <w:rPr>
          <w:rFonts w:ascii="Arial" w:hAnsi="Arial" w:cs="Arial"/>
          <w:b/>
          <w:bCs/>
        </w:rPr>
        <w:t>GARANTÍA DEFINITIVA</w:t>
      </w:r>
      <w:r w:rsidR="00231586" w:rsidRPr="00427551">
        <w:rPr>
          <w:rFonts w:ascii="Arial" w:hAnsi="Arial" w:cs="Arial"/>
          <w:b/>
          <w:bCs/>
        </w:rPr>
        <w:t xml:space="preserve"> </w:t>
      </w:r>
    </w:p>
    <w:p w:rsidR="00D239AC" w:rsidRPr="003E194A" w:rsidRDefault="00D239AC" w:rsidP="003E194A">
      <w:pPr>
        <w:spacing w:after="0"/>
        <w:ind w:left="360"/>
        <w:rPr>
          <w:rFonts w:cs="Arial"/>
        </w:rPr>
      </w:pPr>
      <w:r w:rsidRPr="003E194A">
        <w:rPr>
          <w:rFonts w:cs="Arial"/>
          <w:color w:val="333333"/>
        </w:rPr>
        <w:t xml:space="preserve">El importe de la garantía definitiva </w:t>
      </w:r>
      <w:r w:rsidRPr="003E194A">
        <w:rPr>
          <w:rFonts w:cs="Arial"/>
          <w:b/>
          <w:color w:val="333333"/>
        </w:rPr>
        <w:t xml:space="preserve">ascenderá al </w:t>
      </w:r>
      <w:bookmarkStart w:id="2302" w:name="Texto2"/>
      <w:permStart w:id="756644369" w:edGrp="everyone"/>
      <w:r w:rsidR="00231586" w:rsidRPr="003E194A">
        <w:rPr>
          <w:rFonts w:cs="Arial"/>
          <w:b/>
          <w:color w:val="333333"/>
        </w:rPr>
        <w:fldChar w:fldCharType="begin">
          <w:ffData>
            <w:name w:val="Texto2"/>
            <w:enabled/>
            <w:calcOnExit w:val="0"/>
            <w:textInput>
              <w:type w:val="number"/>
              <w:default w:val="0"/>
              <w:maxLength w:val="10"/>
            </w:textInput>
          </w:ffData>
        </w:fldChar>
      </w:r>
      <w:r w:rsidR="00231586" w:rsidRPr="003E194A">
        <w:rPr>
          <w:rFonts w:cs="Arial"/>
          <w:b/>
          <w:color w:val="333333"/>
        </w:rPr>
        <w:instrText xml:space="preserve"> FORMTEXT </w:instrText>
      </w:r>
      <w:r w:rsidR="00231586" w:rsidRPr="003E194A">
        <w:rPr>
          <w:rFonts w:cs="Arial"/>
          <w:b/>
          <w:color w:val="333333"/>
        </w:rPr>
      </w:r>
      <w:r w:rsidR="00231586" w:rsidRPr="003E194A">
        <w:rPr>
          <w:rFonts w:cs="Arial"/>
          <w:b/>
          <w:color w:val="333333"/>
        </w:rPr>
        <w:fldChar w:fldCharType="separate"/>
      </w:r>
      <w:r w:rsidR="004A7CC5" w:rsidRPr="003E194A">
        <w:rPr>
          <w:rFonts w:cs="Arial"/>
          <w:b/>
          <w:noProof/>
          <w:color w:val="333333"/>
        </w:rPr>
        <w:t>0</w:t>
      </w:r>
      <w:r w:rsidR="00231586" w:rsidRPr="003E194A">
        <w:rPr>
          <w:rFonts w:cs="Arial"/>
          <w:b/>
          <w:color w:val="333333"/>
        </w:rPr>
        <w:fldChar w:fldCharType="end"/>
      </w:r>
      <w:bookmarkEnd w:id="2302"/>
      <w:permEnd w:id="756644369"/>
      <w:r w:rsidR="00231586" w:rsidRPr="003E194A">
        <w:rPr>
          <w:rFonts w:cs="Arial"/>
          <w:b/>
          <w:color w:val="333333"/>
        </w:rPr>
        <w:t>%</w:t>
      </w:r>
      <w:r w:rsidRPr="003E194A">
        <w:rPr>
          <w:rFonts w:cs="Arial"/>
          <w:b/>
          <w:color w:val="333333"/>
        </w:rPr>
        <w:t xml:space="preserve"> del precio final ofertado por el licitador que haya presentado la mejor oferta</w:t>
      </w:r>
      <w:r w:rsidR="004F3E09">
        <w:rPr>
          <w:rFonts w:cs="Arial"/>
          <w:b/>
          <w:color w:val="333333"/>
        </w:rPr>
        <w:t xml:space="preserve"> en cada uno de los lotes a los que se haya presentado</w:t>
      </w:r>
      <w:r w:rsidRPr="003E194A">
        <w:rPr>
          <w:rFonts w:cs="Arial"/>
          <w:color w:val="333333"/>
        </w:rPr>
        <w:t xml:space="preserve">, excluido el Impuesto sobre el Valor Añadido, y responderá </w:t>
      </w:r>
      <w:r w:rsidRPr="003E194A">
        <w:rPr>
          <w:rFonts w:cs="Arial"/>
        </w:rPr>
        <w:t>de la correcta ejecución de las obligaciones derivadas del contrato y/o penalizaciones que pudieran imponerse de acuerdo con lo previsto en el Pliego de Cláusulas Administrativas Particulares.</w:t>
      </w:r>
    </w:p>
    <w:p w:rsidR="00D239AC" w:rsidRDefault="00D239AC" w:rsidP="00D239AC">
      <w:pPr>
        <w:pStyle w:val="Prrafodelista"/>
        <w:spacing w:after="0" w:line="360" w:lineRule="auto"/>
        <w:ind w:left="1069"/>
        <w:jc w:val="both"/>
        <w:rPr>
          <w:rFonts w:ascii="Arial" w:hAnsi="Arial" w:cs="Arial"/>
        </w:rPr>
      </w:pPr>
    </w:p>
    <w:p w:rsidR="00D239AC" w:rsidRDefault="00D239AC" w:rsidP="003E194A">
      <w:pPr>
        <w:spacing w:after="0"/>
        <w:ind w:left="360"/>
        <w:rPr>
          <w:rFonts w:cs="Arial"/>
        </w:rPr>
      </w:pPr>
      <w:r w:rsidRPr="003E194A">
        <w:rPr>
          <w:rFonts w:cs="Arial"/>
          <w:color w:val="333333"/>
        </w:rPr>
        <w:t>Únicamente</w:t>
      </w:r>
      <w:r>
        <w:rPr>
          <w:rFonts w:cs="Arial"/>
        </w:rPr>
        <w:t xml:space="preserve"> deberá presentarse por el licitador que hubiera presentado la mejor oferta, dentro del plazo de DIEZ (10) DÍAS HÁBILES, a contar desde el siguiente a aquél en que hubiera recibido el requerimiento de aportación de la documentación acreditativa del cumplimiento de los requisitos previos, de conformidad con lo establecido en el artículo 150 de la LCSP. </w:t>
      </w:r>
    </w:p>
    <w:p w:rsidR="00D239AC" w:rsidRDefault="00D239AC" w:rsidP="00D239AC">
      <w:pPr>
        <w:spacing w:after="0"/>
        <w:rPr>
          <w:rFonts w:cs="Arial"/>
          <w:b/>
          <w:bCs/>
          <w:szCs w:val="22"/>
        </w:rPr>
      </w:pPr>
    </w:p>
    <w:p w:rsidR="00D239AC" w:rsidRDefault="00D239AC"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CONSTITUCIÓN DE LA GARANTÍA</w:t>
      </w:r>
    </w:p>
    <w:p w:rsidR="00D239AC" w:rsidRDefault="00D239AC" w:rsidP="003E194A">
      <w:pPr>
        <w:spacing w:after="0"/>
        <w:ind w:left="360"/>
        <w:rPr>
          <w:rFonts w:cs="Arial"/>
        </w:rPr>
      </w:pPr>
      <w:r w:rsidRPr="003E194A">
        <w:rPr>
          <w:rFonts w:cs="Arial"/>
          <w:color w:val="333333"/>
        </w:rPr>
        <w:t>Se</w:t>
      </w:r>
      <w:r>
        <w:rPr>
          <w:rFonts w:cs="Arial"/>
        </w:rPr>
        <w:t xml:space="preserve"> podrá constituir </w:t>
      </w:r>
      <w:r>
        <w:rPr>
          <w:rFonts w:cs="Arial"/>
          <w:u w:val="single"/>
        </w:rPr>
        <w:t>mediante aval</w:t>
      </w:r>
      <w:r>
        <w:rPr>
          <w:rFonts w:cs="Arial"/>
        </w:rPr>
        <w:t xml:space="preserve"> otorgado por una entidad bancaria, caja de Ahorros o entidad de crédito autorizada, </w:t>
      </w:r>
      <w:r>
        <w:rPr>
          <w:rFonts w:cs="Arial"/>
          <w:u w:val="single"/>
        </w:rPr>
        <w:t>o bien, mediante la suscripción de una póliza de seguro de caución</w:t>
      </w:r>
      <w:r>
        <w:rPr>
          <w:rFonts w:cs="Arial"/>
        </w:rPr>
        <w:t xml:space="preserve">, con una entidad aseguradora autorizada para operar en el ramo. </w:t>
      </w:r>
    </w:p>
    <w:p w:rsidR="00D239AC" w:rsidRDefault="00D239AC" w:rsidP="00D239AC">
      <w:pPr>
        <w:pStyle w:val="Prrafodelista"/>
        <w:autoSpaceDE w:val="0"/>
        <w:autoSpaceDN w:val="0"/>
        <w:adjustRightInd w:val="0"/>
        <w:spacing w:after="0" w:line="360" w:lineRule="auto"/>
        <w:ind w:left="1069"/>
        <w:rPr>
          <w:rFonts w:ascii="Arial" w:hAnsi="Arial" w:cs="Arial"/>
          <w:color w:val="FF0000"/>
        </w:rPr>
      </w:pPr>
    </w:p>
    <w:p w:rsidR="00D239AC" w:rsidRDefault="00D239AC" w:rsidP="003E194A">
      <w:pPr>
        <w:spacing w:after="0"/>
        <w:ind w:left="360"/>
        <w:rPr>
          <w:rFonts w:cs="Arial"/>
        </w:rPr>
      </w:pPr>
      <w:r>
        <w:rPr>
          <w:rFonts w:cs="Arial"/>
        </w:rPr>
        <w:lastRenderedPageBreak/>
        <w:t xml:space="preserve">En </w:t>
      </w:r>
      <w:r w:rsidRPr="003E194A">
        <w:rPr>
          <w:rFonts w:cs="Arial"/>
          <w:color w:val="333333"/>
        </w:rPr>
        <w:t>el</w:t>
      </w:r>
      <w:r>
        <w:rPr>
          <w:rFonts w:cs="Arial"/>
        </w:rPr>
        <w:t xml:space="preserve"> supuesto de tratarse de un aval, para su admisión deberá reunir las siguientes características:</w:t>
      </w:r>
    </w:p>
    <w:p w:rsidR="00D239AC" w:rsidRDefault="00D239AC" w:rsidP="003E194A">
      <w:pPr>
        <w:spacing w:after="0"/>
        <w:ind w:left="709" w:hanging="1"/>
        <w:rPr>
          <w:rFonts w:cs="Arial"/>
          <w:szCs w:val="22"/>
        </w:rPr>
      </w:pPr>
      <w:r w:rsidRPr="002E113D">
        <w:rPr>
          <w:rFonts w:cs="Arial"/>
          <w:b/>
          <w:szCs w:val="22"/>
        </w:rPr>
        <w:t>a)</w:t>
      </w:r>
      <w:r>
        <w:rPr>
          <w:rFonts w:cs="Arial"/>
          <w:szCs w:val="22"/>
        </w:rPr>
        <w:t xml:space="preserve"> El aval debe ser solidario respecto al obligado principal, con renuncia expresa al beneficio de excusión y pagadero al primer requerimiento de la Mutua. </w:t>
      </w:r>
    </w:p>
    <w:p w:rsidR="00D239AC" w:rsidRDefault="00D239AC" w:rsidP="003E194A">
      <w:pPr>
        <w:spacing w:after="0"/>
        <w:ind w:left="709" w:hanging="1"/>
        <w:rPr>
          <w:rFonts w:cs="Arial"/>
          <w:szCs w:val="22"/>
        </w:rPr>
      </w:pPr>
      <w:r w:rsidRPr="002E113D">
        <w:rPr>
          <w:rFonts w:cs="Arial"/>
          <w:b/>
          <w:szCs w:val="22"/>
        </w:rPr>
        <w:t>b)</w:t>
      </w:r>
      <w:r>
        <w:rPr>
          <w:rFonts w:cs="Arial"/>
          <w:szCs w:val="22"/>
        </w:rPr>
        <w:t xml:space="preserve"> </w:t>
      </w:r>
      <w:r w:rsidRPr="003E194A">
        <w:rPr>
          <w:rFonts w:cs="Arial"/>
          <w:color w:val="333333"/>
        </w:rPr>
        <w:t>El</w:t>
      </w:r>
      <w:r>
        <w:rPr>
          <w:rFonts w:cs="Arial"/>
          <w:szCs w:val="22"/>
        </w:rPr>
        <w:t xml:space="preserve"> aval será de duración indefinida, permaneciendo vigente hasta que la Mutua, a cuya disposición se debe constituir resuelva expresamente declarar la extinción de la obligación garantizada y la cancelación del aval. La Mutua vendrá obligada a efectuar dicha declaración si concurren los requisitos legalmente establecidos para considerar extinguida la obligación garantizada.</w:t>
      </w:r>
    </w:p>
    <w:p w:rsidR="00D239AC" w:rsidRDefault="00D239AC" w:rsidP="00D239AC">
      <w:pPr>
        <w:pStyle w:val="Prrafodelista"/>
        <w:autoSpaceDE w:val="0"/>
        <w:autoSpaceDN w:val="0"/>
        <w:adjustRightInd w:val="0"/>
        <w:spacing w:after="0" w:line="360" w:lineRule="auto"/>
        <w:ind w:left="1069"/>
        <w:rPr>
          <w:rFonts w:ascii="Arial" w:hAnsi="Arial" w:cs="Arial"/>
        </w:rPr>
      </w:pPr>
    </w:p>
    <w:p w:rsidR="00D239AC" w:rsidRDefault="00D239AC" w:rsidP="003E194A">
      <w:pPr>
        <w:spacing w:after="0"/>
        <w:ind w:left="360"/>
        <w:rPr>
          <w:rFonts w:cs="Arial"/>
        </w:rPr>
      </w:pPr>
      <w:r>
        <w:rPr>
          <w:rFonts w:cs="Arial"/>
        </w:rPr>
        <w:t xml:space="preserve">En el supuesto de tratarse de un seguro de caución, el asegurador deberá asumir el compromiso de indemnizar al asegurado, la Mutua, al primer requerimiento de </w:t>
      </w:r>
      <w:proofErr w:type="gramStart"/>
      <w:r>
        <w:rPr>
          <w:rFonts w:cs="Arial"/>
        </w:rPr>
        <w:t>la misma</w:t>
      </w:r>
      <w:proofErr w:type="gramEnd"/>
      <w:r>
        <w:rPr>
          <w:rFonts w:cs="Arial"/>
        </w:rPr>
        <w:t xml:space="preserve"> y deberá constituirse en forma de certificado individual de seguro, con la misma extensión y garantías que las resultantes de la póliza. Dicho certificado individual deberá hacer referencia expresa a que la falta de pago de la </w:t>
      </w:r>
      <w:proofErr w:type="gramStart"/>
      <w:r>
        <w:rPr>
          <w:rFonts w:cs="Arial"/>
        </w:rPr>
        <w:t>prima,</w:t>
      </w:r>
      <w:proofErr w:type="gramEnd"/>
      <w:r>
        <w:rPr>
          <w:rFonts w:cs="Arial"/>
        </w:rPr>
        <w:t xml:space="preserve"> sea única, primera o siguientes, no dará derecho al asegurador a resolver el contrato, ni éste quedará extinguido, ni la cobertura del asegurador suspendida, ni éste liberado de su obligación, caso de que el asegurador deba hacer efectiva la garantía, así como a que el asegurador no podrá oponer al asegurado, la Mutua, las excepciones que puedan corresponderle contra el tomador del seguro.</w:t>
      </w:r>
    </w:p>
    <w:p w:rsidR="00D239AC" w:rsidRDefault="00D239AC" w:rsidP="00D239AC">
      <w:pPr>
        <w:pStyle w:val="Prrafodelista"/>
        <w:autoSpaceDE w:val="0"/>
        <w:autoSpaceDN w:val="0"/>
        <w:adjustRightInd w:val="0"/>
        <w:spacing w:after="0" w:line="360" w:lineRule="auto"/>
        <w:ind w:left="1069"/>
        <w:jc w:val="both"/>
        <w:rPr>
          <w:rFonts w:ascii="Arial" w:hAnsi="Arial" w:cs="Arial"/>
        </w:rPr>
      </w:pPr>
    </w:p>
    <w:p w:rsidR="00D239AC" w:rsidRDefault="00D239AC" w:rsidP="003E194A">
      <w:pPr>
        <w:spacing w:after="0"/>
        <w:ind w:left="360"/>
        <w:rPr>
          <w:rFonts w:cs="Arial"/>
        </w:rPr>
      </w:pPr>
      <w:r>
        <w:rPr>
          <w:rFonts w:cs="Arial"/>
        </w:rPr>
        <w:t>Tanto el aval bancario como el seguro de caución con los que se constituya la garantía provisional y definitiva deberán seguir los modelos que se adjuntan a continuación</w:t>
      </w:r>
      <w:r w:rsidR="004F3E09">
        <w:rPr>
          <w:rFonts w:cs="Arial"/>
        </w:rPr>
        <w:t xml:space="preserve"> </w:t>
      </w:r>
      <w:r w:rsidR="004F3E09" w:rsidRPr="004F3E09">
        <w:rPr>
          <w:rFonts w:cs="Arial"/>
        </w:rPr>
        <w:t>debiéndose presentar tantas garantías como lotes en los que haya resultado ser la mejor oferta</w:t>
      </w:r>
      <w:r w:rsidR="004F3E09">
        <w:rPr>
          <w:rFonts w:cs="Arial"/>
        </w:rPr>
        <w:t>:</w:t>
      </w:r>
    </w:p>
    <w:p w:rsidR="00D239AC" w:rsidRDefault="00D239AC" w:rsidP="00D239AC">
      <w:pPr>
        <w:autoSpaceDE w:val="0"/>
        <w:autoSpaceDN w:val="0"/>
        <w:adjustRightInd w:val="0"/>
        <w:spacing w:after="0"/>
        <w:rPr>
          <w:rFonts w:cs="Arial"/>
          <w:szCs w:val="22"/>
        </w:rPr>
      </w:pPr>
    </w:p>
    <w:p w:rsidR="00D239AC" w:rsidRDefault="00D239AC"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MODELO DE AVAL BANCARIO PARA GARANTÍA PROVISIONAL</w:t>
      </w:r>
    </w:p>
    <w:p w:rsidR="00D239AC" w:rsidRDefault="00D239AC" w:rsidP="00D239AC">
      <w:pPr>
        <w:pStyle w:val="Prrafodelista"/>
        <w:spacing w:after="0" w:line="360" w:lineRule="auto"/>
        <w:ind w:left="1069"/>
        <w:rPr>
          <w:rFonts w:ascii="Arial" w:hAnsi="Arial" w:cs="Arial"/>
          <w:b/>
          <w:bCs/>
        </w:rPr>
      </w:pPr>
    </w:p>
    <w:p w:rsidR="00D239AC" w:rsidRDefault="00D239AC" w:rsidP="00CB017C">
      <w:pPr>
        <w:spacing w:after="0"/>
        <w:ind w:left="360"/>
        <w:rPr>
          <w:rFonts w:cs="Arial"/>
          <w:color w:val="000000"/>
          <w:szCs w:val="22"/>
        </w:rPr>
      </w:pPr>
      <w:r>
        <w:rPr>
          <w:rFonts w:cs="Arial"/>
          <w:color w:val="000000"/>
          <w:szCs w:val="22"/>
        </w:rPr>
        <w:t>La entidad _________, con C.I.F. __________, y domicilio social (a efectos de notificaciones y requerimientos) en la localidad de __________, calle/plaza/avenida __________, código postal __________, y en su nombre D./Dª. __________, con poderes suficientes para obligarle en este acto, en virtud de la escritura autorizada por el Notario de __________, D. _________, en fecha _________, con el número _________ de su protocolo,</w:t>
      </w:r>
    </w:p>
    <w:p w:rsidR="00D239AC" w:rsidRDefault="00D239AC" w:rsidP="00D239AC">
      <w:pPr>
        <w:spacing w:after="0"/>
        <w:rPr>
          <w:rFonts w:cs="Arial"/>
          <w:color w:val="000000"/>
          <w:szCs w:val="22"/>
        </w:rPr>
      </w:pPr>
    </w:p>
    <w:p w:rsidR="00D239AC" w:rsidRDefault="00D239AC" w:rsidP="00CB017C">
      <w:pPr>
        <w:spacing w:after="0"/>
        <w:ind w:left="360"/>
        <w:rPr>
          <w:rFonts w:cs="Arial"/>
          <w:szCs w:val="22"/>
        </w:rPr>
      </w:pPr>
      <w:r>
        <w:rPr>
          <w:rFonts w:cs="Arial"/>
          <w:b/>
          <w:szCs w:val="22"/>
          <w:u w:val="single"/>
        </w:rPr>
        <w:lastRenderedPageBreak/>
        <w:t>AVALA</w:t>
      </w:r>
      <w:r w:rsidR="00427551">
        <w:rPr>
          <w:rFonts w:cs="Arial"/>
          <w:szCs w:val="22"/>
        </w:rPr>
        <w:t xml:space="preserve"> a </w:t>
      </w:r>
      <w:r>
        <w:rPr>
          <w:rFonts w:cs="Arial"/>
          <w:szCs w:val="22"/>
        </w:rPr>
        <w:t xml:space="preserve">______________, con C.I.F./N.I.F. __________, en concepto de </w:t>
      </w:r>
      <w:r>
        <w:rPr>
          <w:rFonts w:cs="Arial"/>
          <w:b/>
          <w:szCs w:val="22"/>
        </w:rPr>
        <w:t>GARANTÍA</w:t>
      </w:r>
      <w:r>
        <w:rPr>
          <w:rFonts w:cs="Arial"/>
          <w:szCs w:val="22"/>
        </w:rPr>
        <w:t xml:space="preserve"> </w:t>
      </w:r>
      <w:r>
        <w:rPr>
          <w:rFonts w:cs="Arial"/>
          <w:b/>
          <w:szCs w:val="22"/>
        </w:rPr>
        <w:t>PROVISIONAL</w:t>
      </w:r>
      <w:r>
        <w:rPr>
          <w:rFonts w:cs="Arial"/>
          <w:szCs w:val="22"/>
        </w:rPr>
        <w:t xml:space="preserve"> en virtud de lo exigido en el Pliego de Cláusulas Administrativas Particulares por el que se rige la contratación de</w:t>
      </w:r>
      <w:r w:rsidR="004D7304">
        <w:rPr>
          <w:rFonts w:cs="Arial"/>
          <w:szCs w:val="22"/>
        </w:rPr>
        <w:t xml:space="preserve"> </w:t>
      </w:r>
      <w:sdt>
        <w:sdtPr>
          <w:rPr>
            <w:rFonts w:cs="Arial"/>
            <w:szCs w:val="22"/>
          </w:rPr>
          <w:alias w:val="Título"/>
          <w:tag w:val=""/>
          <w:id w:val="-2117209496"/>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EA5C6E">
            <w:rPr>
              <w:rFonts w:cs="Arial"/>
              <w:szCs w:val="22"/>
            </w:rPr>
            <w:t>[Título]</w:t>
          </w:r>
        </w:sdtContent>
      </w:sdt>
      <w:r>
        <w:rPr>
          <w:rFonts w:cs="Arial"/>
          <w:b/>
          <w:szCs w:val="22"/>
        </w:rPr>
        <w:t xml:space="preserve">, </w:t>
      </w:r>
      <w:r>
        <w:rPr>
          <w:rFonts w:cs="Arial"/>
          <w:szCs w:val="22"/>
        </w:rPr>
        <w:t xml:space="preserve">con </w:t>
      </w:r>
      <w:r w:rsidR="00DE1E0B">
        <w:rPr>
          <w:rFonts w:cs="Arial"/>
          <w:szCs w:val="22"/>
        </w:rPr>
        <w:t>número de expediente</w:t>
      </w:r>
      <w:r>
        <w:rPr>
          <w:rFonts w:cs="Arial"/>
          <w:szCs w:val="22"/>
        </w:rPr>
        <w:t xml:space="preserve"> </w:t>
      </w:r>
      <w:sdt>
        <w:sdtPr>
          <w:rPr>
            <w:rFonts w:cs="Arial"/>
            <w:szCs w:val="22"/>
          </w:rPr>
          <w:alias w:val="Categoría"/>
          <w:tag w:val=""/>
          <w:id w:val="-1865751948"/>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EA5C6E">
            <w:rPr>
              <w:rFonts w:cs="Arial"/>
              <w:szCs w:val="22"/>
            </w:rPr>
            <w:t>[Categoría]</w:t>
          </w:r>
        </w:sdtContent>
      </w:sdt>
      <w:r w:rsidR="004D7304">
        <w:rPr>
          <w:rFonts w:cs="Arial"/>
          <w:szCs w:val="22"/>
        </w:rPr>
        <w:t xml:space="preserve"> </w:t>
      </w:r>
      <w:r w:rsidR="004F3E09">
        <w:rPr>
          <w:rFonts w:cs="Arial"/>
          <w:szCs w:val="22"/>
        </w:rPr>
        <w:t>(</w:t>
      </w:r>
      <w:r w:rsidR="004F3E09" w:rsidRPr="004F3E09">
        <w:rPr>
          <w:rFonts w:cs="Arial"/>
          <w:i/>
          <w:szCs w:val="22"/>
        </w:rPr>
        <w:t xml:space="preserve">Indicar </w:t>
      </w:r>
      <w:proofErr w:type="spellStart"/>
      <w:r w:rsidR="004F3E09" w:rsidRPr="004F3E09">
        <w:rPr>
          <w:rFonts w:cs="Arial"/>
          <w:i/>
          <w:szCs w:val="22"/>
        </w:rPr>
        <w:t>nº</w:t>
      </w:r>
      <w:proofErr w:type="spellEnd"/>
      <w:r w:rsidR="004F3E09" w:rsidRPr="004F3E09">
        <w:rPr>
          <w:rFonts w:cs="Arial"/>
          <w:i/>
          <w:szCs w:val="22"/>
        </w:rPr>
        <w:t xml:space="preserve"> de lote al que se refiere la presente garantía, en su caso</w:t>
      </w:r>
      <w:r w:rsidR="004F3E09">
        <w:rPr>
          <w:rFonts w:cs="Arial"/>
          <w:i/>
          <w:szCs w:val="22"/>
        </w:rPr>
        <w:t xml:space="preserve">) </w:t>
      </w:r>
      <w:r>
        <w:rPr>
          <w:rFonts w:cs="Arial"/>
          <w:szCs w:val="22"/>
        </w:rPr>
        <w:t>ante</w:t>
      </w:r>
      <w:r>
        <w:rPr>
          <w:rFonts w:cs="Arial"/>
          <w:b/>
          <w:szCs w:val="22"/>
        </w:rPr>
        <w:t xml:space="preserve"> </w:t>
      </w:r>
      <w:r>
        <w:rPr>
          <w:rFonts w:cs="Arial"/>
          <w:szCs w:val="22"/>
        </w:rPr>
        <w:t xml:space="preserve">el Órgano de Contratación de MUTUAL MIDAT CYCLOPS, Mutua Colaboradora con la Seguridad Social </w:t>
      </w:r>
      <w:proofErr w:type="spellStart"/>
      <w:r>
        <w:rPr>
          <w:rFonts w:cs="Arial"/>
          <w:szCs w:val="22"/>
        </w:rPr>
        <w:t>nº</w:t>
      </w:r>
      <w:proofErr w:type="spellEnd"/>
      <w:r>
        <w:rPr>
          <w:rFonts w:cs="Arial"/>
          <w:szCs w:val="22"/>
        </w:rPr>
        <w:t xml:space="preserve"> 1, para responder del </w:t>
      </w:r>
      <w:r>
        <w:rPr>
          <w:rFonts w:cs="Arial"/>
          <w:color w:val="333333"/>
          <w:szCs w:val="22"/>
        </w:rPr>
        <w:t>mantenimiento de la oferta presentada hasta la formalización del contrato</w:t>
      </w:r>
      <w:r>
        <w:rPr>
          <w:rFonts w:cs="Arial"/>
          <w:szCs w:val="22"/>
        </w:rPr>
        <w:t>, por importe de __________________</w:t>
      </w:r>
      <w:r>
        <w:rPr>
          <w:rFonts w:cs="Arial"/>
          <w:b/>
          <w:szCs w:val="22"/>
        </w:rPr>
        <w:t>EUROS</w:t>
      </w:r>
      <w:r>
        <w:rPr>
          <w:rFonts w:cs="Arial"/>
          <w:szCs w:val="22"/>
        </w:rPr>
        <w:t xml:space="preserve"> (_________________€), I.V.A. excluido</w:t>
      </w:r>
      <w:r>
        <w:rPr>
          <w:rFonts w:cs="Arial"/>
          <w:color w:val="000000"/>
          <w:szCs w:val="22"/>
        </w:rPr>
        <w:t>.</w:t>
      </w:r>
    </w:p>
    <w:p w:rsidR="00D239AC" w:rsidRDefault="00D239AC" w:rsidP="00D239AC">
      <w:pPr>
        <w:spacing w:after="0"/>
        <w:ind w:firstLine="600"/>
        <w:rPr>
          <w:rFonts w:cs="Arial"/>
          <w:szCs w:val="22"/>
        </w:rPr>
      </w:pPr>
    </w:p>
    <w:p w:rsidR="00D239AC" w:rsidRDefault="00D239AC" w:rsidP="00CB017C">
      <w:pPr>
        <w:spacing w:after="0"/>
        <w:ind w:left="360"/>
        <w:rPr>
          <w:rFonts w:cs="Arial"/>
          <w:color w:val="000000"/>
          <w:szCs w:val="22"/>
        </w:rPr>
      </w:pPr>
      <w:r>
        <w:rPr>
          <w:rFonts w:cs="Arial"/>
          <w:color w:val="000000"/>
          <w:szCs w:val="22"/>
        </w:rPr>
        <w:t>La entidad avalista declara bajo su responsabilidad, que cumple los requisitos previstos en el artículo 56.2 del Real Decreto 1098/2001, de 12 de octubre, por el que se aprueba el Reglamento General de la Ley de Contratos de las Administraciones Públicas.</w:t>
      </w:r>
    </w:p>
    <w:p w:rsidR="00D239AC" w:rsidRDefault="00D239AC" w:rsidP="00D239AC">
      <w:pPr>
        <w:spacing w:after="0"/>
        <w:ind w:firstLine="600"/>
        <w:rPr>
          <w:rFonts w:cs="Arial"/>
          <w:szCs w:val="22"/>
        </w:rPr>
      </w:pPr>
    </w:p>
    <w:p w:rsidR="00D239AC" w:rsidRDefault="00D239AC" w:rsidP="00CB017C">
      <w:pPr>
        <w:spacing w:after="0"/>
        <w:ind w:left="360"/>
        <w:rPr>
          <w:rFonts w:cs="Arial"/>
          <w:szCs w:val="22"/>
        </w:rPr>
      </w:pPr>
      <w:r>
        <w:rPr>
          <w:rFonts w:cs="Arial"/>
          <w:szCs w:val="22"/>
        </w:rPr>
        <w:t xml:space="preserve">Este aval se otorga solidariamente respecto al obligado principal, con renuncia expresa al beneficio de excusión y con compromiso de pago al primer requerimiento del Órgano de Contratación de MUTUAL MIDAT CYCLOPS, Mutua Colaboradora con la Seguridad Social </w:t>
      </w:r>
      <w:proofErr w:type="spellStart"/>
      <w:r>
        <w:rPr>
          <w:rFonts w:cs="Arial"/>
          <w:szCs w:val="22"/>
        </w:rPr>
        <w:t>nº</w:t>
      </w:r>
      <w:proofErr w:type="spellEnd"/>
      <w:r>
        <w:rPr>
          <w:rFonts w:cs="Arial"/>
          <w:szCs w:val="22"/>
        </w:rPr>
        <w:t xml:space="preserve"> 1, con sujeción a los términos previstos en la legislación de Contratos del Sector Público, y en sus normas de desarrollo.</w:t>
      </w:r>
    </w:p>
    <w:p w:rsidR="00D239AC" w:rsidRDefault="00D239AC" w:rsidP="00D239AC">
      <w:pPr>
        <w:spacing w:after="0"/>
        <w:rPr>
          <w:rFonts w:cs="Arial"/>
          <w:color w:val="000000"/>
          <w:szCs w:val="22"/>
        </w:rPr>
      </w:pPr>
    </w:p>
    <w:p w:rsidR="00D239AC" w:rsidRDefault="00D239AC" w:rsidP="00CB017C">
      <w:pPr>
        <w:spacing w:after="0"/>
        <w:ind w:left="360"/>
        <w:rPr>
          <w:rFonts w:cs="Arial"/>
          <w:color w:val="000000"/>
          <w:szCs w:val="22"/>
        </w:rPr>
      </w:pPr>
      <w:r>
        <w:rPr>
          <w:rFonts w:cs="Arial"/>
          <w:color w:val="000000"/>
          <w:szCs w:val="22"/>
        </w:rPr>
        <w:t xml:space="preserve">El presente aval estará en vigor hasta que el Órgano de Contratación de </w:t>
      </w:r>
      <w:r>
        <w:rPr>
          <w:rFonts w:cs="Arial"/>
          <w:szCs w:val="22"/>
        </w:rPr>
        <w:t xml:space="preserve">MUTUAL MIDAT CYCLOPS, Mutua Colaboradora con la Seguridad Social </w:t>
      </w:r>
      <w:proofErr w:type="spellStart"/>
      <w:r>
        <w:rPr>
          <w:rFonts w:cs="Arial"/>
          <w:szCs w:val="22"/>
        </w:rPr>
        <w:t>nº</w:t>
      </w:r>
      <w:proofErr w:type="spellEnd"/>
      <w:r>
        <w:rPr>
          <w:rFonts w:cs="Arial"/>
          <w:szCs w:val="22"/>
        </w:rPr>
        <w:t xml:space="preserve"> 1 </w:t>
      </w:r>
      <w:r>
        <w:rPr>
          <w:rFonts w:cs="Arial"/>
          <w:color w:val="000000"/>
          <w:szCs w:val="22"/>
        </w:rPr>
        <w:t xml:space="preserve">o quien en su nombre sea habilitado legalmente para ello autorice la cancelación o devolución de la presente </w:t>
      </w:r>
      <w:r>
        <w:rPr>
          <w:rFonts w:cs="Arial"/>
          <w:b/>
          <w:color w:val="000000"/>
          <w:szCs w:val="22"/>
        </w:rPr>
        <w:t>GARANTÍA PROVISIONAL</w:t>
      </w:r>
      <w:r>
        <w:rPr>
          <w:rFonts w:cs="Arial"/>
          <w:color w:val="000000"/>
          <w:szCs w:val="22"/>
        </w:rPr>
        <w:t>, de acuerdo con lo establecido en la Ley de Contratos del Sector Público y legislación complementaria.</w:t>
      </w:r>
    </w:p>
    <w:p w:rsidR="00D239AC" w:rsidRDefault="00D239AC" w:rsidP="00D239AC">
      <w:pPr>
        <w:spacing w:after="0"/>
        <w:ind w:left="600" w:hanging="600"/>
        <w:rPr>
          <w:rFonts w:cs="Arial"/>
          <w:szCs w:val="22"/>
        </w:rPr>
      </w:pPr>
    </w:p>
    <w:p w:rsidR="00D239AC" w:rsidRDefault="00D239AC"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MODELO DE AVAL BANCARIO PARA GARANTÍA DEFINITIVA</w:t>
      </w:r>
    </w:p>
    <w:p w:rsidR="00D239AC" w:rsidRDefault="00D239AC" w:rsidP="00D239AC">
      <w:pPr>
        <w:shd w:val="clear" w:color="auto" w:fill="FFFFFF"/>
        <w:spacing w:line="240" w:lineRule="auto"/>
        <w:rPr>
          <w:rFonts w:cs="Arial"/>
          <w:b/>
          <w:i/>
          <w:szCs w:val="22"/>
          <w:lang w:eastAsia="en-US"/>
        </w:rPr>
      </w:pPr>
    </w:p>
    <w:p w:rsidR="00D239AC" w:rsidRDefault="00D239AC" w:rsidP="00CB017C">
      <w:pPr>
        <w:spacing w:after="0"/>
        <w:ind w:left="360"/>
        <w:rPr>
          <w:rFonts w:cs="Arial"/>
          <w:color w:val="000000"/>
          <w:szCs w:val="22"/>
        </w:rPr>
      </w:pPr>
      <w:r>
        <w:rPr>
          <w:rFonts w:cs="Arial"/>
          <w:color w:val="000000"/>
          <w:szCs w:val="22"/>
        </w:rPr>
        <w:t>La entidad __________, con C.I.F. __________, y domicilio social (a efectos de notificaciones y requerimientos) en la localidad de __________, calle/plaza/avenida __________, código postal __________, y en su nombre D./Dª. __________, con poderes suficientes para obligarle en este acto, en virtud de la escritura autorizada por el Notario de __________, D. _________, en fecha _________, con el número _________ de su protocolo,</w:t>
      </w:r>
    </w:p>
    <w:p w:rsidR="00D239AC" w:rsidRDefault="00D239AC" w:rsidP="00D239AC">
      <w:pPr>
        <w:spacing w:after="0"/>
        <w:rPr>
          <w:rFonts w:cs="Arial"/>
          <w:color w:val="000000"/>
          <w:szCs w:val="22"/>
        </w:rPr>
      </w:pPr>
    </w:p>
    <w:p w:rsidR="00D239AC" w:rsidRDefault="00D239AC" w:rsidP="00CB017C">
      <w:pPr>
        <w:spacing w:after="0"/>
        <w:ind w:left="360"/>
        <w:rPr>
          <w:rFonts w:cs="Arial"/>
          <w:szCs w:val="22"/>
        </w:rPr>
      </w:pPr>
      <w:r>
        <w:rPr>
          <w:rFonts w:cs="Arial"/>
          <w:b/>
          <w:szCs w:val="22"/>
          <w:u w:val="single"/>
        </w:rPr>
        <w:lastRenderedPageBreak/>
        <w:t>AVALA</w:t>
      </w:r>
      <w:r>
        <w:rPr>
          <w:rFonts w:cs="Arial"/>
          <w:szCs w:val="22"/>
        </w:rPr>
        <w:t xml:space="preserve"> a __________, con C.I.F./N.I.F. __________, en concepto de </w:t>
      </w:r>
      <w:r>
        <w:rPr>
          <w:rFonts w:cs="Arial"/>
          <w:b/>
          <w:szCs w:val="22"/>
        </w:rPr>
        <w:t>GARANTÍA</w:t>
      </w:r>
      <w:r>
        <w:rPr>
          <w:rFonts w:cs="Arial"/>
          <w:szCs w:val="22"/>
        </w:rPr>
        <w:t xml:space="preserve"> </w:t>
      </w:r>
      <w:r>
        <w:rPr>
          <w:rFonts w:cs="Arial"/>
          <w:b/>
          <w:szCs w:val="22"/>
        </w:rPr>
        <w:t>DEFINITIVA</w:t>
      </w:r>
      <w:r>
        <w:rPr>
          <w:rFonts w:cs="Arial"/>
          <w:szCs w:val="22"/>
        </w:rPr>
        <w:t xml:space="preserve"> en virtud de lo exigido en el Pliego de Cláusulas Administrativas Particulares por el que se rige la contratación de</w:t>
      </w:r>
      <w:r w:rsidR="004D7304">
        <w:rPr>
          <w:rFonts w:cs="Arial"/>
          <w:szCs w:val="22"/>
        </w:rPr>
        <w:t xml:space="preserve"> </w:t>
      </w:r>
      <w:sdt>
        <w:sdtPr>
          <w:rPr>
            <w:rFonts w:cs="Arial"/>
            <w:szCs w:val="22"/>
          </w:rPr>
          <w:alias w:val="Título"/>
          <w:tag w:val=""/>
          <w:id w:val="-1767760594"/>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EA5C6E">
            <w:rPr>
              <w:rFonts w:cs="Arial"/>
              <w:szCs w:val="22"/>
            </w:rPr>
            <w:t>[Título]</w:t>
          </w:r>
        </w:sdtContent>
      </w:sdt>
      <w:r w:rsidRPr="00B9759E">
        <w:rPr>
          <w:rFonts w:cs="Arial"/>
          <w:szCs w:val="22"/>
        </w:rPr>
        <w:t>,</w:t>
      </w:r>
      <w:r>
        <w:rPr>
          <w:rFonts w:cs="Arial"/>
          <w:b/>
          <w:szCs w:val="22"/>
        </w:rPr>
        <w:t xml:space="preserve"> </w:t>
      </w:r>
      <w:r>
        <w:rPr>
          <w:rFonts w:cs="Arial"/>
          <w:szCs w:val="22"/>
        </w:rPr>
        <w:t xml:space="preserve">con </w:t>
      </w:r>
      <w:r w:rsidR="00DE1E0B">
        <w:rPr>
          <w:rFonts w:cs="Arial"/>
          <w:szCs w:val="22"/>
        </w:rPr>
        <w:t>número de expediente</w:t>
      </w:r>
      <w:r w:rsidR="004D7304">
        <w:rPr>
          <w:rFonts w:cs="Arial"/>
          <w:szCs w:val="22"/>
        </w:rPr>
        <w:t xml:space="preserve"> </w:t>
      </w:r>
      <w:sdt>
        <w:sdtPr>
          <w:rPr>
            <w:rFonts w:cs="Arial"/>
            <w:szCs w:val="22"/>
          </w:rPr>
          <w:alias w:val="Categoría"/>
          <w:tag w:val=""/>
          <w:id w:val="1480734624"/>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0A0590">
            <w:rPr>
              <w:rFonts w:cs="Arial"/>
              <w:color w:val="808080" w:themeColor="background1" w:themeShade="80"/>
              <w:szCs w:val="22"/>
            </w:rPr>
            <w:t>[Categoría]</w:t>
          </w:r>
        </w:sdtContent>
      </w:sdt>
      <w:r>
        <w:rPr>
          <w:rFonts w:cs="Arial"/>
          <w:szCs w:val="22"/>
        </w:rPr>
        <w:t>,</w:t>
      </w:r>
      <w:r>
        <w:rPr>
          <w:rFonts w:cs="Arial"/>
          <w:b/>
          <w:szCs w:val="22"/>
        </w:rPr>
        <w:t xml:space="preserve"> </w:t>
      </w:r>
      <w:r w:rsidR="000A0590">
        <w:rPr>
          <w:rFonts w:cs="Arial"/>
          <w:szCs w:val="22"/>
        </w:rPr>
        <w:t>(</w:t>
      </w:r>
      <w:r w:rsidR="000A0590" w:rsidRPr="004F3E09">
        <w:rPr>
          <w:rFonts w:cs="Arial"/>
          <w:i/>
          <w:szCs w:val="22"/>
        </w:rPr>
        <w:t xml:space="preserve">Indicar </w:t>
      </w:r>
      <w:proofErr w:type="spellStart"/>
      <w:r w:rsidR="000A0590" w:rsidRPr="004F3E09">
        <w:rPr>
          <w:rFonts w:cs="Arial"/>
          <w:i/>
          <w:szCs w:val="22"/>
        </w:rPr>
        <w:t>nº</w:t>
      </w:r>
      <w:proofErr w:type="spellEnd"/>
      <w:r w:rsidR="000A0590" w:rsidRPr="004F3E09">
        <w:rPr>
          <w:rFonts w:cs="Arial"/>
          <w:i/>
          <w:szCs w:val="22"/>
        </w:rPr>
        <w:t xml:space="preserve"> de lote al que se refiere la presente garantía, en su caso</w:t>
      </w:r>
      <w:r w:rsidR="000A0590">
        <w:rPr>
          <w:rFonts w:cs="Arial"/>
          <w:i/>
          <w:szCs w:val="22"/>
        </w:rPr>
        <w:t xml:space="preserve">) </w:t>
      </w:r>
      <w:r>
        <w:rPr>
          <w:rFonts w:cs="Arial"/>
          <w:szCs w:val="22"/>
        </w:rPr>
        <w:t>ante</w:t>
      </w:r>
      <w:r>
        <w:rPr>
          <w:rFonts w:cs="Arial"/>
          <w:b/>
          <w:szCs w:val="22"/>
        </w:rPr>
        <w:t xml:space="preserve"> </w:t>
      </w:r>
      <w:r>
        <w:rPr>
          <w:rFonts w:cs="Arial"/>
          <w:szCs w:val="22"/>
        </w:rPr>
        <w:t xml:space="preserve">el Órgano de Contratación de MUTUAL MIDAT CYCLOPS, Mutua Colaboradora con la Seguridad Social </w:t>
      </w:r>
      <w:proofErr w:type="spellStart"/>
      <w:r>
        <w:rPr>
          <w:rFonts w:cs="Arial"/>
          <w:szCs w:val="22"/>
        </w:rPr>
        <w:t>nº</w:t>
      </w:r>
      <w:proofErr w:type="spellEnd"/>
      <w:r>
        <w:rPr>
          <w:rFonts w:cs="Arial"/>
          <w:szCs w:val="22"/>
        </w:rPr>
        <w:t xml:space="preserve"> 1, para responder de la correcta ejecución de las obligaciones derivadas del contrato y/o penalizaciones, por importe de __________________</w:t>
      </w:r>
      <w:r>
        <w:rPr>
          <w:rFonts w:cs="Arial"/>
          <w:b/>
          <w:szCs w:val="22"/>
        </w:rPr>
        <w:t>EUROS</w:t>
      </w:r>
      <w:r>
        <w:rPr>
          <w:rFonts w:cs="Arial"/>
          <w:szCs w:val="22"/>
        </w:rPr>
        <w:t xml:space="preserve"> (_________________€), I.V.A. excluido</w:t>
      </w:r>
      <w:r>
        <w:rPr>
          <w:rFonts w:cs="Arial"/>
          <w:color w:val="000000"/>
          <w:szCs w:val="22"/>
        </w:rPr>
        <w:t>.</w:t>
      </w:r>
    </w:p>
    <w:p w:rsidR="00D239AC" w:rsidRDefault="00D239AC" w:rsidP="00D239AC">
      <w:pPr>
        <w:spacing w:after="0"/>
        <w:ind w:firstLine="600"/>
        <w:rPr>
          <w:rFonts w:cs="Arial"/>
          <w:szCs w:val="22"/>
        </w:rPr>
      </w:pPr>
    </w:p>
    <w:p w:rsidR="00D239AC" w:rsidRDefault="00D239AC" w:rsidP="00CB017C">
      <w:pPr>
        <w:spacing w:after="0"/>
        <w:ind w:left="360"/>
        <w:rPr>
          <w:rFonts w:cs="Arial"/>
          <w:color w:val="000000"/>
          <w:szCs w:val="22"/>
        </w:rPr>
      </w:pPr>
      <w:r>
        <w:rPr>
          <w:rFonts w:cs="Arial"/>
          <w:color w:val="000000"/>
          <w:szCs w:val="22"/>
        </w:rPr>
        <w:t>La entidad avalista declara bajo su responsabilidad, que cumple los requisitos previstos en el artículo 56.2 del Real Decreto 1098/2001, de 12 de octubre, por el que se aprueba el Reglamento General de la Ley de Contratos de las Administraciones Públicas.</w:t>
      </w:r>
    </w:p>
    <w:p w:rsidR="00D239AC" w:rsidRDefault="00D239AC" w:rsidP="00D239AC">
      <w:pPr>
        <w:spacing w:after="0"/>
        <w:ind w:firstLine="600"/>
        <w:rPr>
          <w:rFonts w:cs="Arial"/>
          <w:szCs w:val="22"/>
        </w:rPr>
      </w:pPr>
    </w:p>
    <w:p w:rsidR="00D239AC" w:rsidRDefault="00D239AC" w:rsidP="00CB017C">
      <w:pPr>
        <w:spacing w:after="0"/>
        <w:ind w:left="360"/>
        <w:rPr>
          <w:rFonts w:cs="Arial"/>
          <w:szCs w:val="22"/>
        </w:rPr>
      </w:pPr>
      <w:r>
        <w:rPr>
          <w:rFonts w:cs="Arial"/>
          <w:szCs w:val="22"/>
        </w:rPr>
        <w:t xml:space="preserve">Este aval se otorga solidariamente respecto al obligado principal, con renuncia expresa al beneficio de excusión y con compromiso de pago al primer requerimiento del Órgano de Contratación de MUTUAL MIDAT CYCLOPS, Mutua Colaboradora con la Seguridad Social </w:t>
      </w:r>
      <w:proofErr w:type="spellStart"/>
      <w:r>
        <w:rPr>
          <w:rFonts w:cs="Arial"/>
          <w:szCs w:val="22"/>
        </w:rPr>
        <w:t>nº</w:t>
      </w:r>
      <w:proofErr w:type="spellEnd"/>
      <w:r>
        <w:rPr>
          <w:rFonts w:cs="Arial"/>
          <w:szCs w:val="22"/>
        </w:rPr>
        <w:t xml:space="preserve"> 1, con sujeción a los términos previstos en la legislación de Contratos del Sector Público, y en sus normas de desarrollo.</w:t>
      </w:r>
    </w:p>
    <w:p w:rsidR="00D239AC" w:rsidRDefault="00D239AC" w:rsidP="00D239AC">
      <w:pPr>
        <w:spacing w:after="0"/>
        <w:ind w:firstLine="600"/>
        <w:rPr>
          <w:rFonts w:cs="Arial"/>
          <w:color w:val="000000"/>
          <w:szCs w:val="22"/>
        </w:rPr>
      </w:pPr>
    </w:p>
    <w:p w:rsidR="00D239AC" w:rsidRDefault="00D239AC" w:rsidP="00CB017C">
      <w:pPr>
        <w:spacing w:after="0"/>
        <w:ind w:left="360"/>
        <w:rPr>
          <w:rFonts w:cs="Arial"/>
          <w:color w:val="000000"/>
          <w:szCs w:val="22"/>
        </w:rPr>
      </w:pPr>
      <w:r>
        <w:rPr>
          <w:rFonts w:cs="Arial"/>
          <w:color w:val="000000"/>
          <w:szCs w:val="22"/>
        </w:rPr>
        <w:t xml:space="preserve">El presente aval estará en vigor hasta que el Órgano de Contratación de </w:t>
      </w:r>
      <w:r w:rsidRPr="00CB017C">
        <w:rPr>
          <w:rFonts w:cs="Arial"/>
          <w:color w:val="000000"/>
          <w:szCs w:val="22"/>
        </w:rPr>
        <w:t>MUTUAL MIDAT</w:t>
      </w:r>
      <w:r>
        <w:rPr>
          <w:rFonts w:cs="Arial"/>
          <w:szCs w:val="22"/>
        </w:rPr>
        <w:t xml:space="preserve"> CYCLOPS, Mutua Colaboradora con la Seguridad Social </w:t>
      </w:r>
      <w:proofErr w:type="spellStart"/>
      <w:r>
        <w:rPr>
          <w:rFonts w:cs="Arial"/>
          <w:szCs w:val="22"/>
        </w:rPr>
        <w:t>nº</w:t>
      </w:r>
      <w:proofErr w:type="spellEnd"/>
      <w:r>
        <w:rPr>
          <w:rFonts w:cs="Arial"/>
          <w:szCs w:val="22"/>
        </w:rPr>
        <w:t xml:space="preserve"> 1 </w:t>
      </w:r>
      <w:r>
        <w:rPr>
          <w:rFonts w:cs="Arial"/>
          <w:color w:val="000000"/>
          <w:szCs w:val="22"/>
        </w:rPr>
        <w:t xml:space="preserve">o quien en su nombre sea habilitado legalmente para ello autorice la cancelación o devolución de la presente </w:t>
      </w:r>
      <w:r>
        <w:rPr>
          <w:rFonts w:cs="Arial"/>
          <w:b/>
          <w:color w:val="000000"/>
          <w:szCs w:val="22"/>
        </w:rPr>
        <w:t>GARANTÍA DEFINITIVA</w:t>
      </w:r>
      <w:r>
        <w:rPr>
          <w:rFonts w:cs="Arial"/>
          <w:color w:val="000000"/>
          <w:szCs w:val="22"/>
        </w:rPr>
        <w:t>, de acuerdo con lo establecido en la Ley de Contratos del Sector Público y legislación complementaria.</w:t>
      </w:r>
    </w:p>
    <w:p w:rsidR="00D239AC" w:rsidRDefault="00D239AC" w:rsidP="00D239AC">
      <w:pPr>
        <w:spacing w:after="0"/>
        <w:ind w:left="600" w:hanging="600"/>
        <w:rPr>
          <w:rFonts w:cs="Arial"/>
          <w:szCs w:val="22"/>
        </w:rPr>
      </w:pPr>
    </w:p>
    <w:p w:rsidR="00D239AC" w:rsidRDefault="00D239AC"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MODELO DE CERTIFICADO DE SEGURO DE CAUCIÓN PARA GARANTÍA PROVISIONAL</w:t>
      </w:r>
    </w:p>
    <w:p w:rsidR="00D239AC" w:rsidRDefault="00D239AC" w:rsidP="00D239AC">
      <w:pPr>
        <w:spacing w:after="0"/>
        <w:ind w:right="-568"/>
        <w:rPr>
          <w:rFonts w:cs="Arial"/>
          <w:b/>
          <w:color w:val="000000"/>
          <w:szCs w:val="22"/>
        </w:rPr>
      </w:pPr>
    </w:p>
    <w:p w:rsidR="00D239AC" w:rsidRDefault="00D239AC" w:rsidP="00DB1BB0">
      <w:pPr>
        <w:ind w:left="360"/>
        <w:rPr>
          <w:rFonts w:cs="Arial"/>
          <w:color w:val="000000"/>
          <w:szCs w:val="22"/>
        </w:rPr>
      </w:pPr>
      <w:r>
        <w:rPr>
          <w:rFonts w:cs="Arial"/>
          <w:b/>
          <w:i/>
          <w:color w:val="000000"/>
          <w:szCs w:val="22"/>
        </w:rPr>
        <w:t>Certificado</w:t>
      </w:r>
      <w:r>
        <w:rPr>
          <w:rFonts w:cs="Arial"/>
          <w:b/>
          <w:color w:val="000000"/>
          <w:szCs w:val="22"/>
        </w:rPr>
        <w:t xml:space="preserve"> número</w:t>
      </w:r>
      <w:r>
        <w:rPr>
          <w:rFonts w:cs="Arial"/>
          <w:color w:val="000000"/>
          <w:szCs w:val="22"/>
        </w:rPr>
        <w:t>: __________</w:t>
      </w:r>
    </w:p>
    <w:p w:rsidR="00D239AC" w:rsidRDefault="00D239AC" w:rsidP="00D239AC">
      <w:pPr>
        <w:spacing w:after="0"/>
        <w:ind w:left="-567" w:right="-568" w:firstLine="3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La </w:t>
      </w:r>
      <w:r>
        <w:rPr>
          <w:rFonts w:cs="Arial"/>
          <w:szCs w:val="22"/>
        </w:rPr>
        <w:t>entidad</w:t>
      </w:r>
      <w:r>
        <w:rPr>
          <w:rFonts w:cs="Arial"/>
          <w:color w:val="000000"/>
          <w:szCs w:val="22"/>
        </w:rPr>
        <w:t xml:space="preserve"> __________ (en adelante, asegurador), con C.I.F. __________, y domicilio social (a efectos de notificaciones y requerimientos) en la localidad de __________, calle/plaza/avenida __________, código postal __________, y en su nombre D./Dª. __________, con poderes </w:t>
      </w:r>
      <w:r>
        <w:rPr>
          <w:rFonts w:cs="Arial"/>
          <w:color w:val="000000"/>
          <w:szCs w:val="22"/>
        </w:rPr>
        <w:lastRenderedPageBreak/>
        <w:t>suficientes para obligarle en este acto, en virtud de la escritura autorizada por el Notario de __________, D. _________, en fecha _________, con el número _________ de su protocolo,</w:t>
      </w:r>
    </w:p>
    <w:p w:rsidR="00D239AC" w:rsidRDefault="00D239AC" w:rsidP="00D239AC">
      <w:pPr>
        <w:spacing w:after="0"/>
        <w:rPr>
          <w:rFonts w:cs="Arial"/>
          <w:szCs w:val="22"/>
        </w:rPr>
      </w:pPr>
    </w:p>
    <w:p w:rsidR="00D239AC" w:rsidRDefault="00D239AC" w:rsidP="00DB1BB0">
      <w:pPr>
        <w:spacing w:after="0"/>
        <w:ind w:left="360"/>
        <w:rPr>
          <w:rFonts w:cs="Arial"/>
          <w:szCs w:val="22"/>
        </w:rPr>
      </w:pPr>
      <w:r>
        <w:rPr>
          <w:rFonts w:cs="Arial"/>
          <w:b/>
          <w:szCs w:val="22"/>
          <w:u w:val="single"/>
        </w:rPr>
        <w:t>ASEGURA</w:t>
      </w:r>
      <w:r>
        <w:rPr>
          <w:rFonts w:cs="Arial"/>
          <w:b/>
          <w:szCs w:val="22"/>
        </w:rPr>
        <w:t xml:space="preserve"> </w:t>
      </w:r>
      <w:r>
        <w:rPr>
          <w:rFonts w:cs="Arial"/>
          <w:szCs w:val="22"/>
        </w:rPr>
        <w:t xml:space="preserve">a __________, con C.I.F./N.I.F. __________, en concepto de tomador del seguro, ante el Órgano de Contratación de MUTUAL MIDAT CYCLOPS, Mutua Colaboradora con la Seguridad Social </w:t>
      </w:r>
      <w:proofErr w:type="spellStart"/>
      <w:r>
        <w:rPr>
          <w:rFonts w:cs="Arial"/>
          <w:szCs w:val="22"/>
        </w:rPr>
        <w:t>nº</w:t>
      </w:r>
      <w:proofErr w:type="spellEnd"/>
      <w:r>
        <w:rPr>
          <w:rFonts w:cs="Arial"/>
          <w:szCs w:val="22"/>
        </w:rPr>
        <w:t xml:space="preserve"> 1, en adelante asegurado, hasta el importe de _____________________</w:t>
      </w:r>
      <w:r>
        <w:rPr>
          <w:rFonts w:cs="Arial"/>
          <w:b/>
          <w:szCs w:val="22"/>
        </w:rPr>
        <w:t>EUROS</w:t>
      </w:r>
      <w:r>
        <w:rPr>
          <w:rFonts w:cs="Arial"/>
          <w:szCs w:val="22"/>
        </w:rPr>
        <w:t xml:space="preserve"> (____________€) ,I.V.A. excluido, en los términos y condiciones establecidos en virtud de lo dispuesto por el artículo 106 de la Ley de Contratos del Sector Público, normativa de desarrollo y Pliego de Cláusulas Administrativas Particulares por el que se rige la contratación de</w:t>
      </w:r>
      <w:r w:rsidR="004D7304">
        <w:rPr>
          <w:rFonts w:cs="Arial"/>
          <w:szCs w:val="22"/>
        </w:rPr>
        <w:t xml:space="preserve"> </w:t>
      </w:r>
      <w:sdt>
        <w:sdtPr>
          <w:rPr>
            <w:rFonts w:cs="Arial"/>
            <w:szCs w:val="22"/>
          </w:rPr>
          <w:alias w:val="Título"/>
          <w:tag w:val=""/>
          <w:id w:val="-397595690"/>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0A0590">
            <w:rPr>
              <w:rFonts w:cs="Arial"/>
              <w:color w:val="808080" w:themeColor="background1" w:themeShade="80"/>
              <w:szCs w:val="22"/>
            </w:rPr>
            <w:t>[Título]</w:t>
          </w:r>
        </w:sdtContent>
      </w:sdt>
      <w:r>
        <w:rPr>
          <w:rFonts w:cs="Arial"/>
          <w:b/>
          <w:szCs w:val="22"/>
        </w:rPr>
        <w:t xml:space="preserve">, </w:t>
      </w:r>
      <w:r>
        <w:rPr>
          <w:rFonts w:cs="Arial"/>
          <w:szCs w:val="22"/>
        </w:rPr>
        <w:t xml:space="preserve">con </w:t>
      </w:r>
      <w:r w:rsidR="00DE1E0B">
        <w:rPr>
          <w:rFonts w:cs="Arial"/>
          <w:szCs w:val="22"/>
        </w:rPr>
        <w:t>número de expediente</w:t>
      </w:r>
      <w:r w:rsidR="004D7304">
        <w:rPr>
          <w:rFonts w:cs="Arial"/>
          <w:szCs w:val="22"/>
        </w:rPr>
        <w:t xml:space="preserve"> </w:t>
      </w:r>
      <w:sdt>
        <w:sdtPr>
          <w:rPr>
            <w:rFonts w:cs="Arial"/>
            <w:szCs w:val="22"/>
          </w:rPr>
          <w:alias w:val="Categoría"/>
          <w:tag w:val=""/>
          <w:id w:val="-862288611"/>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Pr>
          <w:rFonts w:cs="Arial"/>
          <w:szCs w:val="22"/>
        </w:rPr>
        <w:t>,</w:t>
      </w:r>
      <w:r>
        <w:rPr>
          <w:rFonts w:cs="Arial"/>
          <w:b/>
          <w:szCs w:val="22"/>
        </w:rPr>
        <w:t xml:space="preserve"> </w:t>
      </w:r>
      <w:r w:rsidR="000A0590">
        <w:rPr>
          <w:rFonts w:cs="Arial"/>
          <w:szCs w:val="22"/>
        </w:rPr>
        <w:t>(</w:t>
      </w:r>
      <w:r w:rsidR="000A0590" w:rsidRPr="004F3E09">
        <w:rPr>
          <w:rFonts w:cs="Arial"/>
          <w:i/>
          <w:szCs w:val="22"/>
        </w:rPr>
        <w:t xml:space="preserve">Indicar </w:t>
      </w:r>
      <w:proofErr w:type="spellStart"/>
      <w:r w:rsidR="000A0590" w:rsidRPr="004F3E09">
        <w:rPr>
          <w:rFonts w:cs="Arial"/>
          <w:i/>
          <w:szCs w:val="22"/>
        </w:rPr>
        <w:t>nº</w:t>
      </w:r>
      <w:proofErr w:type="spellEnd"/>
      <w:r w:rsidR="000A0590" w:rsidRPr="004F3E09">
        <w:rPr>
          <w:rFonts w:cs="Arial"/>
          <w:i/>
          <w:szCs w:val="22"/>
        </w:rPr>
        <w:t xml:space="preserve"> de lote al que se refiere la presente garantía, en su caso</w:t>
      </w:r>
      <w:r w:rsidR="000A0590">
        <w:rPr>
          <w:rFonts w:cs="Arial"/>
          <w:i/>
          <w:szCs w:val="22"/>
        </w:rPr>
        <w:t xml:space="preserve">) </w:t>
      </w:r>
      <w:r>
        <w:rPr>
          <w:rFonts w:cs="Arial"/>
          <w:szCs w:val="22"/>
        </w:rPr>
        <w:t xml:space="preserve">para responder del mantenimiento de la oferta presentada hasta la formalización del contrato. </w:t>
      </w:r>
    </w:p>
    <w:p w:rsidR="00D239AC" w:rsidRDefault="00D239AC" w:rsidP="00D239AC">
      <w:pPr>
        <w:spacing w:after="0"/>
        <w:ind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El asegurador declara, bajo su responsabilidad, que cumple los requisitos exigidos en el artículo 57.1 del Real Decreto 1098/2001, de 12 de octubre, por el que se aprueba el Reglamento General de la Ley de Contratos de las Administraciones Públicas.</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La falta de pago de la </w:t>
      </w:r>
      <w:proofErr w:type="gramStart"/>
      <w:r>
        <w:rPr>
          <w:rFonts w:cs="Arial"/>
          <w:color w:val="000000"/>
          <w:szCs w:val="22"/>
        </w:rPr>
        <w:t>prima,</w:t>
      </w:r>
      <w:proofErr w:type="gramEnd"/>
      <w:r>
        <w:rPr>
          <w:rFonts w:cs="Arial"/>
          <w:color w:val="000000"/>
          <w:szCs w:val="22"/>
        </w:rPr>
        <w:t xml:space="preserve"> sea única, primera o siguientes, no dará derecho al asegurador a resolver el </w:t>
      </w:r>
      <w:r>
        <w:rPr>
          <w:rFonts w:cs="Arial"/>
          <w:szCs w:val="22"/>
        </w:rPr>
        <w:t>contrato</w:t>
      </w:r>
      <w:r>
        <w:rPr>
          <w:rFonts w:cs="Arial"/>
          <w:color w:val="000000"/>
          <w:szCs w:val="22"/>
        </w:rPr>
        <w:t>, ni éste quedará extinguido, ni la cobertura del asegurador suspendida ni éste liberado de su obligación, caso de que el asegurador deba hacer efectiva la garantía.</w:t>
      </w:r>
    </w:p>
    <w:p w:rsidR="00DB1BB0" w:rsidRDefault="00DB1BB0" w:rsidP="00DB1BB0">
      <w:pPr>
        <w:spacing w:after="0"/>
        <w:ind w:left="36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El asegurador no podrá oponer al asegurado las excepciones que puedan corresponderle contra el tomador del seguro.</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El asegurador asume el compromiso de indemnizar al asegurado al primer requerimiento del Órgano de Contratación de </w:t>
      </w:r>
      <w:r>
        <w:rPr>
          <w:rFonts w:cs="Arial"/>
          <w:szCs w:val="22"/>
        </w:rPr>
        <w:t xml:space="preserve">MUTUAL MIDAT CYCLOPS, Mutua Colaboradora con la Seguridad Social </w:t>
      </w:r>
      <w:proofErr w:type="spellStart"/>
      <w:r>
        <w:rPr>
          <w:rFonts w:cs="Arial"/>
          <w:szCs w:val="22"/>
        </w:rPr>
        <w:t>nº</w:t>
      </w:r>
      <w:proofErr w:type="spellEnd"/>
      <w:r>
        <w:rPr>
          <w:rFonts w:cs="Arial"/>
          <w:szCs w:val="22"/>
        </w:rPr>
        <w:t xml:space="preserve"> 1</w:t>
      </w:r>
      <w:r>
        <w:rPr>
          <w:rFonts w:cs="Arial"/>
          <w:color w:val="000000"/>
          <w:szCs w:val="22"/>
        </w:rPr>
        <w:t>, con sujeción a los términos previstos en la legislación de Contratos del Sector Público, y en sus normas de desarrollo.</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El presente seguro de caución estará en vigor hasta que el Órgano de Contratación de </w:t>
      </w:r>
      <w:r>
        <w:rPr>
          <w:rFonts w:cs="Arial"/>
          <w:szCs w:val="22"/>
        </w:rPr>
        <w:t xml:space="preserve">MUTUAL MIDAT CYCLOPS, Mutua Colaboradora con la Seguridad Social </w:t>
      </w:r>
      <w:proofErr w:type="spellStart"/>
      <w:r>
        <w:rPr>
          <w:rFonts w:cs="Arial"/>
          <w:szCs w:val="22"/>
        </w:rPr>
        <w:t>nº</w:t>
      </w:r>
      <w:proofErr w:type="spellEnd"/>
      <w:r>
        <w:rPr>
          <w:rFonts w:cs="Arial"/>
          <w:szCs w:val="22"/>
        </w:rPr>
        <w:t xml:space="preserve"> 1</w:t>
      </w:r>
      <w:r>
        <w:rPr>
          <w:rFonts w:cs="Arial"/>
          <w:color w:val="000000"/>
          <w:szCs w:val="22"/>
        </w:rPr>
        <w:t xml:space="preserve">, o quien en su nombre sea habilitado legalmente para ello, autorice la cancelación o devolución de la presente </w:t>
      </w:r>
      <w:r>
        <w:rPr>
          <w:rFonts w:cs="Arial"/>
          <w:b/>
          <w:color w:val="000000"/>
          <w:szCs w:val="22"/>
        </w:rPr>
        <w:t xml:space="preserve">GARANTÍA </w:t>
      </w:r>
      <w:r>
        <w:rPr>
          <w:rFonts w:cs="Arial"/>
          <w:b/>
          <w:color w:val="000000"/>
          <w:szCs w:val="22"/>
        </w:rPr>
        <w:lastRenderedPageBreak/>
        <w:t>PROVISIONAL</w:t>
      </w:r>
      <w:r>
        <w:rPr>
          <w:rFonts w:cs="Arial"/>
          <w:color w:val="000000"/>
          <w:szCs w:val="22"/>
        </w:rPr>
        <w:t>, de acuerdo con lo establecido en la Ley de Contratos del Sector Público y legislación complementaria.</w:t>
      </w:r>
    </w:p>
    <w:p w:rsidR="00D239AC" w:rsidRDefault="00D239AC" w:rsidP="00D239AC">
      <w:pPr>
        <w:pStyle w:val="Prrafodelista"/>
        <w:spacing w:after="0" w:line="360" w:lineRule="auto"/>
        <w:ind w:left="1069"/>
        <w:rPr>
          <w:rFonts w:ascii="Arial" w:hAnsi="Arial" w:cs="Arial"/>
          <w:b/>
          <w:bCs/>
        </w:rPr>
      </w:pPr>
    </w:p>
    <w:p w:rsidR="00D239AC" w:rsidRDefault="00D239AC" w:rsidP="00C316C8">
      <w:pPr>
        <w:pStyle w:val="Prrafodelista"/>
        <w:numPr>
          <w:ilvl w:val="0"/>
          <w:numId w:val="26"/>
        </w:numPr>
        <w:spacing w:after="0" w:line="360" w:lineRule="auto"/>
        <w:ind w:left="426" w:hanging="426"/>
        <w:rPr>
          <w:rFonts w:ascii="Arial" w:hAnsi="Arial" w:cs="Arial"/>
          <w:b/>
          <w:bCs/>
        </w:rPr>
      </w:pPr>
      <w:r>
        <w:rPr>
          <w:rFonts w:ascii="Arial" w:hAnsi="Arial" w:cs="Arial"/>
          <w:b/>
          <w:bCs/>
        </w:rPr>
        <w:t>MODELO DE CERTIFICADO DE SEGURO DE CAUCIÓN PARA GARANTÍA DEFINITIVA</w:t>
      </w:r>
    </w:p>
    <w:p w:rsidR="00D239AC" w:rsidRDefault="00D239AC" w:rsidP="00D239AC">
      <w:pPr>
        <w:spacing w:after="0"/>
        <w:ind w:left="-567" w:right="-568"/>
        <w:rPr>
          <w:rFonts w:cs="Arial"/>
          <w:b/>
          <w:color w:val="000000"/>
          <w:szCs w:val="22"/>
        </w:rPr>
      </w:pPr>
    </w:p>
    <w:p w:rsidR="00D239AC" w:rsidRDefault="00D239AC" w:rsidP="00DB1BB0">
      <w:pPr>
        <w:ind w:left="360"/>
        <w:rPr>
          <w:rFonts w:cs="Arial"/>
          <w:color w:val="000000"/>
          <w:szCs w:val="22"/>
        </w:rPr>
      </w:pPr>
      <w:r>
        <w:rPr>
          <w:rFonts w:cs="Arial"/>
          <w:b/>
          <w:i/>
          <w:color w:val="000000"/>
          <w:szCs w:val="22"/>
        </w:rPr>
        <w:t>Certificado</w:t>
      </w:r>
      <w:r>
        <w:rPr>
          <w:rFonts w:cs="Arial"/>
          <w:b/>
          <w:color w:val="000000"/>
          <w:szCs w:val="22"/>
        </w:rPr>
        <w:t xml:space="preserve"> número</w:t>
      </w:r>
      <w:r>
        <w:rPr>
          <w:rFonts w:cs="Arial"/>
          <w:color w:val="000000"/>
          <w:szCs w:val="22"/>
        </w:rPr>
        <w:t>: __________</w:t>
      </w:r>
    </w:p>
    <w:p w:rsidR="00D239AC" w:rsidRDefault="00D239AC" w:rsidP="00D239AC">
      <w:pPr>
        <w:spacing w:after="0"/>
        <w:ind w:left="-567" w:right="-568" w:firstLine="3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La </w:t>
      </w:r>
      <w:r>
        <w:rPr>
          <w:rFonts w:cs="Arial"/>
          <w:szCs w:val="22"/>
        </w:rPr>
        <w:t>entidad</w:t>
      </w:r>
      <w:r>
        <w:rPr>
          <w:rFonts w:cs="Arial"/>
          <w:color w:val="000000"/>
          <w:szCs w:val="22"/>
        </w:rPr>
        <w:t xml:space="preserve"> __________ (en adelante, asegurador), con C.I.F. __________, y domicilio social (a efectos de notificaciones y requerimientos) en la localidad de __________, calle/plaza/avenida __________, código postal __________, y en su nombre D./Dª. __________, con poderes suficientes para obligarle en este acto, en virtud de la escritura autorizada por el Notario de __________, D. _________, en fecha _________, con el número _________ de su protocolo,</w:t>
      </w:r>
    </w:p>
    <w:p w:rsidR="00D239AC" w:rsidRDefault="00D239AC" w:rsidP="00D239AC">
      <w:pPr>
        <w:spacing w:after="0"/>
        <w:ind w:firstLine="300"/>
        <w:rPr>
          <w:rFonts w:cs="Arial"/>
          <w:b/>
          <w:color w:val="000000"/>
          <w:szCs w:val="22"/>
          <w:u w:val="single"/>
        </w:rPr>
      </w:pPr>
    </w:p>
    <w:p w:rsidR="00D239AC" w:rsidRDefault="00D239AC" w:rsidP="00DB1BB0">
      <w:pPr>
        <w:spacing w:after="0"/>
        <w:ind w:left="360"/>
        <w:rPr>
          <w:rFonts w:cs="Arial"/>
          <w:szCs w:val="22"/>
        </w:rPr>
      </w:pPr>
      <w:r>
        <w:rPr>
          <w:rFonts w:cs="Arial"/>
          <w:b/>
          <w:szCs w:val="22"/>
          <w:u w:val="single"/>
        </w:rPr>
        <w:t>ASEGURA</w:t>
      </w:r>
      <w:r>
        <w:rPr>
          <w:rFonts w:cs="Arial"/>
          <w:b/>
          <w:szCs w:val="22"/>
        </w:rPr>
        <w:t xml:space="preserve"> </w:t>
      </w:r>
      <w:r>
        <w:rPr>
          <w:rFonts w:cs="Arial"/>
          <w:szCs w:val="22"/>
        </w:rPr>
        <w:t xml:space="preserve">a _________, con C.I.F./N.I.F. __________, en concepto de tomador del seguro, ante el Órgano de Contratación de MUTUAL MIDAT CYCLOPS, Mutua Colaboradora con la Seguridad Social </w:t>
      </w:r>
      <w:proofErr w:type="spellStart"/>
      <w:r>
        <w:rPr>
          <w:rFonts w:cs="Arial"/>
          <w:szCs w:val="22"/>
        </w:rPr>
        <w:t>nº</w:t>
      </w:r>
      <w:proofErr w:type="spellEnd"/>
      <w:r>
        <w:rPr>
          <w:rFonts w:cs="Arial"/>
          <w:szCs w:val="22"/>
        </w:rPr>
        <w:t xml:space="preserve"> 1, en adelante asegurado, hasta el importe de _____________________</w:t>
      </w:r>
      <w:r>
        <w:rPr>
          <w:rFonts w:cs="Arial"/>
          <w:b/>
          <w:szCs w:val="22"/>
        </w:rPr>
        <w:t>EUROS</w:t>
      </w:r>
      <w:r>
        <w:rPr>
          <w:rFonts w:cs="Arial"/>
          <w:szCs w:val="22"/>
        </w:rPr>
        <w:t xml:space="preserve"> (____________€) ,I.V.A. excluido, en los términos y condiciones establecidos en virtud de lo dispuesto por el artículo 107 de la Ley de Contratos del Sector Público, normativa de desarrollo y Pliego de Cláusulas Administrativas Particulares por el que se rige la contratación de</w:t>
      </w:r>
      <w:r w:rsidR="004D7304">
        <w:rPr>
          <w:rFonts w:cs="Arial"/>
          <w:szCs w:val="22"/>
        </w:rPr>
        <w:t xml:space="preserve"> </w:t>
      </w:r>
      <w:sdt>
        <w:sdtPr>
          <w:rPr>
            <w:rFonts w:cs="Arial"/>
            <w:szCs w:val="22"/>
          </w:rPr>
          <w:alias w:val="Título"/>
          <w:tag w:val=""/>
          <w:id w:val="459310854"/>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0A0590">
            <w:rPr>
              <w:rFonts w:cs="Arial"/>
              <w:color w:val="808080" w:themeColor="background1" w:themeShade="80"/>
              <w:szCs w:val="22"/>
            </w:rPr>
            <w:t>[Título]</w:t>
          </w:r>
        </w:sdtContent>
      </w:sdt>
      <w:r>
        <w:rPr>
          <w:rFonts w:cs="Arial"/>
          <w:b/>
          <w:szCs w:val="22"/>
        </w:rPr>
        <w:t xml:space="preserve">, </w:t>
      </w:r>
      <w:r>
        <w:rPr>
          <w:rFonts w:cs="Arial"/>
          <w:szCs w:val="22"/>
        </w:rPr>
        <w:t xml:space="preserve">con </w:t>
      </w:r>
      <w:r w:rsidR="00DE1E0B">
        <w:rPr>
          <w:rFonts w:cs="Arial"/>
          <w:szCs w:val="22"/>
        </w:rPr>
        <w:t>número de expediente</w:t>
      </w:r>
      <w:sdt>
        <w:sdtPr>
          <w:rPr>
            <w:rFonts w:cs="Arial"/>
            <w:szCs w:val="22"/>
          </w:rPr>
          <w:alias w:val="Categoría"/>
          <w:tag w:val=""/>
          <w:id w:val="1504548211"/>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Pr>
          <w:rFonts w:cs="Arial"/>
          <w:szCs w:val="22"/>
        </w:rPr>
        <w:t>,</w:t>
      </w:r>
      <w:r>
        <w:rPr>
          <w:rFonts w:cs="Arial"/>
          <w:b/>
          <w:szCs w:val="22"/>
        </w:rPr>
        <w:t xml:space="preserve"> </w:t>
      </w:r>
      <w:r w:rsidR="000A0590">
        <w:rPr>
          <w:rFonts w:cs="Arial"/>
          <w:szCs w:val="22"/>
        </w:rPr>
        <w:t>(</w:t>
      </w:r>
      <w:r w:rsidR="000A0590" w:rsidRPr="004F3E09">
        <w:rPr>
          <w:rFonts w:cs="Arial"/>
          <w:i/>
          <w:szCs w:val="22"/>
        </w:rPr>
        <w:t xml:space="preserve">Indicar </w:t>
      </w:r>
      <w:proofErr w:type="spellStart"/>
      <w:r w:rsidR="000A0590" w:rsidRPr="004F3E09">
        <w:rPr>
          <w:rFonts w:cs="Arial"/>
          <w:i/>
          <w:szCs w:val="22"/>
        </w:rPr>
        <w:t>nº</w:t>
      </w:r>
      <w:proofErr w:type="spellEnd"/>
      <w:r w:rsidR="000A0590" w:rsidRPr="004F3E09">
        <w:rPr>
          <w:rFonts w:cs="Arial"/>
          <w:i/>
          <w:szCs w:val="22"/>
        </w:rPr>
        <w:t xml:space="preserve"> de lote al que se refiere la presente garantía, en su caso</w:t>
      </w:r>
      <w:r w:rsidR="000A0590">
        <w:rPr>
          <w:rFonts w:cs="Arial"/>
          <w:i/>
          <w:szCs w:val="22"/>
        </w:rPr>
        <w:t xml:space="preserve">) </w:t>
      </w:r>
      <w:r>
        <w:rPr>
          <w:rFonts w:cs="Arial"/>
          <w:szCs w:val="22"/>
        </w:rPr>
        <w:t xml:space="preserve">para responder de las obligaciones, penalidades, y demás gastos que se puedan derivar conforme a las normas y demás condiciones administrativas previstas en el Pliego de Cláusulas Administrativas Particulares. </w:t>
      </w:r>
    </w:p>
    <w:p w:rsidR="00D239AC" w:rsidRDefault="00D239AC" w:rsidP="00D239AC">
      <w:pPr>
        <w:spacing w:after="0"/>
        <w:ind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El asegurado declara, bajo su responsabilidad, que cumple los requisitos exigidos en el artículo 57.1 del Real Decreto 1098/2001, de 12 de octubre, por el que se aprueba el Reglamento General de la Ley de Contratos de las Administraciones Públicas.</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La falta de pago de la </w:t>
      </w:r>
      <w:proofErr w:type="gramStart"/>
      <w:r>
        <w:rPr>
          <w:rFonts w:cs="Arial"/>
          <w:color w:val="000000"/>
          <w:szCs w:val="22"/>
        </w:rPr>
        <w:t>prima,</w:t>
      </w:r>
      <w:proofErr w:type="gramEnd"/>
      <w:r>
        <w:rPr>
          <w:rFonts w:cs="Arial"/>
          <w:color w:val="000000"/>
          <w:szCs w:val="22"/>
        </w:rPr>
        <w:t xml:space="preserve"> sea única, primera o siguientes, no dará derecho al asegurador a resolver el </w:t>
      </w:r>
      <w:r>
        <w:rPr>
          <w:rFonts w:cs="Arial"/>
          <w:szCs w:val="22"/>
        </w:rPr>
        <w:t>contrato</w:t>
      </w:r>
      <w:r>
        <w:rPr>
          <w:rFonts w:cs="Arial"/>
          <w:color w:val="000000"/>
          <w:szCs w:val="22"/>
        </w:rPr>
        <w:t>, ni éste quedará extinguido, ni la cobertura del asegurador suspendida ni éste liberado de su obligación, caso de que el asegurador deba hacer efectiva la garantía.</w:t>
      </w:r>
    </w:p>
    <w:p w:rsidR="00D239AC" w:rsidRDefault="00D239AC" w:rsidP="00D239AC">
      <w:pPr>
        <w:spacing w:after="0"/>
        <w:ind w:right="-568"/>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lastRenderedPageBreak/>
        <w:t>El asegurador no podrá oponer al asegurado las excepciones que puedan corresponderle contra el tomador del seguro.</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El asegurador asume el compromiso de indemnizar al asegurado al primer requerimiento del Órgano de Contratación de </w:t>
      </w:r>
      <w:r>
        <w:rPr>
          <w:rFonts w:cs="Arial"/>
          <w:szCs w:val="22"/>
        </w:rPr>
        <w:t xml:space="preserve">MUTUAL MIDAT CYCLOPS, Mutua Colaboradora con la Seguridad Social </w:t>
      </w:r>
      <w:proofErr w:type="spellStart"/>
      <w:r>
        <w:rPr>
          <w:rFonts w:cs="Arial"/>
          <w:szCs w:val="22"/>
        </w:rPr>
        <w:t>nº</w:t>
      </w:r>
      <w:proofErr w:type="spellEnd"/>
      <w:r>
        <w:rPr>
          <w:rFonts w:cs="Arial"/>
          <w:szCs w:val="22"/>
        </w:rPr>
        <w:t xml:space="preserve"> 1</w:t>
      </w:r>
      <w:r>
        <w:rPr>
          <w:rFonts w:cs="Arial"/>
          <w:color w:val="000000"/>
          <w:szCs w:val="22"/>
        </w:rPr>
        <w:t>, con sujeción a los términos previstos en la legislación de Contratos del Sector Público, y en sus normas de desarrollo.</w:t>
      </w:r>
    </w:p>
    <w:p w:rsidR="00D239AC" w:rsidRDefault="00D239AC" w:rsidP="00D239AC">
      <w:pPr>
        <w:spacing w:after="0"/>
        <w:ind w:left="-567" w:right="-568" w:firstLine="600"/>
        <w:rPr>
          <w:rFonts w:cs="Arial"/>
          <w:color w:val="000000"/>
          <w:szCs w:val="22"/>
        </w:rPr>
      </w:pPr>
    </w:p>
    <w:p w:rsidR="00D239AC" w:rsidRDefault="00D239AC" w:rsidP="00DB1BB0">
      <w:pPr>
        <w:spacing w:after="0"/>
        <w:ind w:left="360"/>
        <w:rPr>
          <w:rFonts w:cs="Arial"/>
          <w:color w:val="000000"/>
          <w:szCs w:val="22"/>
        </w:rPr>
      </w:pPr>
      <w:r>
        <w:rPr>
          <w:rFonts w:cs="Arial"/>
          <w:color w:val="000000"/>
          <w:szCs w:val="22"/>
        </w:rPr>
        <w:t xml:space="preserve">El presente seguro de caución estará en vigor hasta que el Órgano de Contratación de </w:t>
      </w:r>
      <w:r>
        <w:rPr>
          <w:rFonts w:cs="Arial"/>
          <w:szCs w:val="22"/>
        </w:rPr>
        <w:t xml:space="preserve">MUTUAL MIDAT CYCLOPS, Mutua Colaboradora con la Seguridad Social </w:t>
      </w:r>
      <w:proofErr w:type="spellStart"/>
      <w:r>
        <w:rPr>
          <w:rFonts w:cs="Arial"/>
          <w:szCs w:val="22"/>
        </w:rPr>
        <w:t>nº</w:t>
      </w:r>
      <w:proofErr w:type="spellEnd"/>
      <w:r>
        <w:rPr>
          <w:rFonts w:cs="Arial"/>
          <w:szCs w:val="22"/>
        </w:rPr>
        <w:t xml:space="preserve"> 1</w:t>
      </w:r>
      <w:r>
        <w:rPr>
          <w:rFonts w:cs="Arial"/>
          <w:color w:val="000000"/>
          <w:szCs w:val="22"/>
        </w:rPr>
        <w:t xml:space="preserve">, o quien en su nombre sea habilitado legalmente para ello, autorice la cancelación o devolución de la presente </w:t>
      </w:r>
      <w:r>
        <w:rPr>
          <w:rFonts w:cs="Arial"/>
          <w:b/>
          <w:color w:val="000000"/>
          <w:szCs w:val="22"/>
        </w:rPr>
        <w:t>GARANTÍA DEFINITIVA</w:t>
      </w:r>
      <w:r>
        <w:rPr>
          <w:rFonts w:cs="Arial"/>
          <w:color w:val="000000"/>
          <w:szCs w:val="22"/>
        </w:rPr>
        <w:t>, de acuerdo con lo establecido en la Ley de Contratos del Sector Público y legislación complementaria.</w:t>
      </w:r>
    </w:p>
    <w:p w:rsidR="00BF69D8" w:rsidRDefault="00BF69D8">
      <w:pPr>
        <w:spacing w:after="200" w:line="276" w:lineRule="auto"/>
        <w:jc w:val="left"/>
        <w:rPr>
          <w:rFonts w:cs="Arial"/>
          <w:b/>
          <w:kern w:val="28"/>
          <w:u w:val="single"/>
          <w:lang w:val="es-ES_tradnl"/>
        </w:rPr>
      </w:pPr>
      <w:r>
        <w:rPr>
          <w:rFonts w:cs="Arial"/>
          <w:b/>
          <w:kern w:val="28"/>
          <w:u w:val="single"/>
          <w:lang w:val="es-ES_tradnl"/>
        </w:rPr>
        <w:br w:type="page"/>
      </w:r>
    </w:p>
    <w:p w:rsidR="00BF69D8" w:rsidRPr="00B029AB" w:rsidRDefault="00BF69D8" w:rsidP="00BE427A">
      <w:pPr>
        <w:keepNext/>
        <w:keepLines/>
        <w:tabs>
          <w:tab w:val="left" w:pos="964"/>
        </w:tabs>
        <w:spacing w:after="0"/>
        <w:outlineLvl w:val="0"/>
        <w:rPr>
          <w:rFonts w:cs="Arial"/>
          <w:b/>
          <w:szCs w:val="22"/>
          <w:u w:val="single"/>
        </w:rPr>
      </w:pPr>
      <w:bookmarkStart w:id="2303" w:name="_Toc510209189"/>
      <w:bookmarkStart w:id="2304" w:name="_Toc520188541"/>
      <w:r w:rsidRPr="00B029AB">
        <w:rPr>
          <w:rFonts w:cs="Arial"/>
          <w:b/>
          <w:kern w:val="28"/>
          <w:szCs w:val="22"/>
          <w:u w:val="single"/>
          <w:lang w:val="es-ES_tradnl"/>
        </w:rPr>
        <w:lastRenderedPageBreak/>
        <w:t xml:space="preserve">ANEXO </w:t>
      </w:r>
      <w:r>
        <w:rPr>
          <w:rFonts w:cs="Arial"/>
          <w:b/>
          <w:kern w:val="28"/>
          <w:szCs w:val="22"/>
          <w:u w:val="single"/>
          <w:lang w:val="es-ES_tradnl"/>
        </w:rPr>
        <w:t>E</w:t>
      </w:r>
      <w:r w:rsidR="00D10C45">
        <w:rPr>
          <w:rFonts w:cs="Arial"/>
          <w:b/>
          <w:kern w:val="28"/>
          <w:szCs w:val="22"/>
          <w:u w:val="single"/>
          <w:lang w:val="es-ES_tradnl"/>
        </w:rPr>
        <w:t xml:space="preserve">: </w:t>
      </w:r>
      <w:bookmarkEnd w:id="2303"/>
      <w:r w:rsidRPr="00BF227C">
        <w:rPr>
          <w:rFonts w:cs="Arial"/>
          <w:b/>
          <w:szCs w:val="22"/>
          <w:u w:val="single"/>
        </w:rPr>
        <w:t>SOLVENCIA ECONÓMICA-FINANCIERA Y TÉCNICA Y PROFESIONAL Y, EN SU CASO, ADSCRIPCIÓN DE MEDIOS</w:t>
      </w:r>
      <w:bookmarkEnd w:id="2304"/>
    </w:p>
    <w:p w:rsidR="00BF69D8" w:rsidRDefault="00BF69D8" w:rsidP="00BF69D8">
      <w:pPr>
        <w:pStyle w:val="Default"/>
        <w:spacing w:line="360" w:lineRule="auto"/>
        <w:ind w:firstLine="708"/>
        <w:jc w:val="both"/>
        <w:rPr>
          <w:rFonts w:ascii="Arial" w:hAnsi="Arial" w:cs="Arial"/>
          <w:b/>
          <w:color w:val="auto"/>
          <w:sz w:val="22"/>
          <w:szCs w:val="22"/>
          <w:u w:val="single"/>
        </w:rPr>
      </w:pPr>
    </w:p>
    <w:p w:rsidR="00BF69D8" w:rsidRDefault="00BF69D8" w:rsidP="00C316C8">
      <w:pPr>
        <w:pStyle w:val="Default"/>
        <w:numPr>
          <w:ilvl w:val="0"/>
          <w:numId w:val="27"/>
        </w:numPr>
        <w:spacing w:line="360" w:lineRule="auto"/>
        <w:ind w:left="426" w:hanging="426"/>
        <w:jc w:val="both"/>
        <w:rPr>
          <w:rFonts w:ascii="Arial" w:hAnsi="Arial" w:cs="Arial"/>
          <w:b/>
          <w:color w:val="auto"/>
          <w:sz w:val="22"/>
          <w:szCs w:val="22"/>
          <w:u w:val="single"/>
        </w:rPr>
      </w:pPr>
      <w:r w:rsidRPr="0094418D">
        <w:rPr>
          <w:rFonts w:ascii="Arial" w:hAnsi="Arial" w:cs="Arial"/>
          <w:b/>
          <w:color w:val="auto"/>
          <w:sz w:val="22"/>
          <w:szCs w:val="22"/>
          <w:u w:val="single"/>
        </w:rPr>
        <w:t xml:space="preserve">SOLVENCIA ECONÓMICA Y FINANCIERA. </w:t>
      </w:r>
    </w:p>
    <w:p w:rsidR="00BF69D8" w:rsidRDefault="00F57F5A" w:rsidP="00D10C45">
      <w:r>
        <w:rPr>
          <w:rFonts w:cs="Arial"/>
          <w:szCs w:val="22"/>
        </w:rPr>
        <w:t>En atención a las prestaciones objeto del contrato se debe distinguir entre las de carácter empresarial respecto de l</w:t>
      </w:r>
      <w:r w:rsidR="00903855">
        <w:rPr>
          <w:rFonts w:cs="Arial"/>
          <w:szCs w:val="22"/>
        </w:rPr>
        <w:t>as de carácter profesional atrib</w:t>
      </w:r>
      <w:r>
        <w:rPr>
          <w:rFonts w:cs="Arial"/>
          <w:szCs w:val="22"/>
        </w:rPr>
        <w:t>uy</w:t>
      </w:r>
      <w:r w:rsidR="00903855">
        <w:rPr>
          <w:rFonts w:cs="Arial"/>
          <w:szCs w:val="22"/>
        </w:rPr>
        <w:t>é</w:t>
      </w:r>
      <w:r>
        <w:rPr>
          <w:rFonts w:cs="Arial"/>
          <w:szCs w:val="22"/>
        </w:rPr>
        <w:t>ndose a cada una de ellas los siguientes criterios</w:t>
      </w:r>
      <w:r w:rsidR="00D10C45">
        <w:rPr>
          <w:rFonts w:cs="Arial"/>
          <w:szCs w:val="22"/>
        </w:rPr>
        <w:t xml:space="preserve">: </w:t>
      </w:r>
    </w:p>
    <w:p w:rsidR="00BF69D8" w:rsidRDefault="00BF69D8" w:rsidP="00BF69D8">
      <w:pPr>
        <w:pStyle w:val="Prrafodelista"/>
        <w:ind w:left="0"/>
        <w:jc w:val="both"/>
        <w:rPr>
          <w:b/>
          <w:u w:val="single"/>
        </w:rPr>
      </w:pPr>
    </w:p>
    <w:permStart w:id="2086164011" w:edGrp="everyone"/>
    <w:p w:rsidR="00BF69D8" w:rsidRPr="00B45DCA" w:rsidRDefault="00450CFE" w:rsidP="00BF69D8">
      <w:pPr>
        <w:pStyle w:val="Prrafodelista"/>
        <w:ind w:left="0"/>
        <w:jc w:val="both"/>
        <w:rPr>
          <w:rFonts w:ascii="Arial" w:hAnsi="Arial" w:cs="Arial"/>
          <w:b/>
        </w:rPr>
      </w:pPr>
      <w:sdt>
        <w:sdtPr>
          <w:rPr>
            <w:rFonts w:ascii="Arial" w:hAnsi="Arial" w:cs="Arial"/>
            <w:b/>
            <w:sz w:val="28"/>
          </w:rPr>
          <w:id w:val="1427390835"/>
          <w14:checkbox>
            <w14:checked w14:val="0"/>
            <w14:checkedState w14:val="2612" w14:font="MS Gothic"/>
            <w14:uncheckedState w14:val="2610" w14:font="MS Gothic"/>
          </w14:checkbox>
        </w:sdtPr>
        <w:sdtEndPr/>
        <w:sdtContent>
          <w:r w:rsidR="00094526">
            <w:rPr>
              <w:rFonts w:ascii="MS Gothic" w:eastAsia="MS Gothic" w:hAnsi="MS Gothic" w:cs="Arial" w:hint="eastAsia"/>
              <w:b/>
              <w:sz w:val="28"/>
            </w:rPr>
            <w:t>☐</w:t>
          </w:r>
        </w:sdtContent>
      </w:sdt>
      <w:permEnd w:id="2086164011"/>
      <w:r w:rsidR="00D10C45">
        <w:rPr>
          <w:rFonts w:ascii="Arial" w:hAnsi="Arial" w:cs="Arial"/>
          <w:b/>
        </w:rPr>
        <w:t xml:space="preserve"> </w:t>
      </w:r>
      <w:r w:rsidR="00BF69D8" w:rsidRPr="00B45DCA">
        <w:rPr>
          <w:rFonts w:ascii="Arial" w:hAnsi="Arial" w:cs="Arial"/>
          <w:b/>
          <w:u w:val="single"/>
        </w:rPr>
        <w:t>ACTIVIDAD EMP</w:t>
      </w:r>
      <w:r w:rsidR="00903855">
        <w:rPr>
          <w:rFonts w:ascii="Arial" w:hAnsi="Arial" w:cs="Arial"/>
          <w:b/>
          <w:u w:val="single"/>
        </w:rPr>
        <w:t>R</w:t>
      </w:r>
      <w:r w:rsidR="00BF69D8" w:rsidRPr="00B45DCA">
        <w:rPr>
          <w:rFonts w:ascii="Arial" w:hAnsi="Arial" w:cs="Arial"/>
          <w:b/>
          <w:u w:val="single"/>
        </w:rPr>
        <w:t>ESARIAL:</w:t>
      </w:r>
    </w:p>
    <w:p w:rsidR="00BF69D8" w:rsidRPr="00B45DCA" w:rsidRDefault="00BF69D8" w:rsidP="00BF69D8">
      <w:pPr>
        <w:pStyle w:val="Prrafodelista"/>
        <w:ind w:left="0"/>
        <w:jc w:val="both"/>
        <w:rPr>
          <w:rFonts w:ascii="Arial" w:hAnsi="Arial" w:cs="Arial"/>
        </w:rPr>
      </w:pPr>
    </w:p>
    <w:permStart w:id="469107745" w:edGrp="everyone"/>
    <w:p w:rsidR="00BF69D8" w:rsidRPr="00B45DCA" w:rsidRDefault="00450CFE" w:rsidP="00D10C45">
      <w:pPr>
        <w:pStyle w:val="Prrafodelista"/>
        <w:ind w:left="0" w:firstLine="643"/>
        <w:jc w:val="both"/>
        <w:rPr>
          <w:rFonts w:ascii="Arial" w:hAnsi="Arial" w:cs="Arial"/>
        </w:rPr>
      </w:pPr>
      <w:sdt>
        <w:sdtPr>
          <w:rPr>
            <w:rFonts w:ascii="Arial" w:hAnsi="Arial" w:cs="Arial"/>
          </w:rPr>
          <w:id w:val="-523935369"/>
          <w14:checkbox>
            <w14:checked w14:val="0"/>
            <w14:checkedState w14:val="2612" w14:font="MS Gothic"/>
            <w14:uncheckedState w14:val="2610" w14:font="MS Gothic"/>
          </w14:checkbox>
        </w:sdtPr>
        <w:sdtEndPr/>
        <w:sdtContent>
          <w:r w:rsidR="00B56AE2">
            <w:rPr>
              <w:rFonts w:ascii="MS Gothic" w:eastAsia="MS Gothic" w:hAnsi="MS Gothic" w:cs="Arial" w:hint="eastAsia"/>
            </w:rPr>
            <w:t>☐</w:t>
          </w:r>
        </w:sdtContent>
      </w:sdt>
      <w:permEnd w:id="469107745"/>
      <w:r w:rsidR="00D10C45">
        <w:rPr>
          <w:rFonts w:ascii="Arial" w:hAnsi="Arial" w:cs="Arial"/>
        </w:rPr>
        <w:t xml:space="preserve"> </w:t>
      </w:r>
      <w:r w:rsidR="00BF69D8" w:rsidRPr="00B45DCA">
        <w:rPr>
          <w:rFonts w:ascii="Arial" w:hAnsi="Arial" w:cs="Arial"/>
        </w:rPr>
        <w:t xml:space="preserve">Volumen anual de negocios </w:t>
      </w:r>
    </w:p>
    <w:permStart w:id="654991036" w:edGrp="everyone"/>
    <w:p w:rsidR="00BF69D8" w:rsidRPr="00B45DCA" w:rsidRDefault="00450CFE" w:rsidP="00D10C45">
      <w:pPr>
        <w:pStyle w:val="Prrafodelista"/>
        <w:ind w:left="643"/>
        <w:jc w:val="both"/>
        <w:rPr>
          <w:rFonts w:ascii="Arial" w:hAnsi="Arial" w:cs="Arial"/>
        </w:rPr>
      </w:pPr>
      <w:sdt>
        <w:sdtPr>
          <w:rPr>
            <w:rFonts w:ascii="Arial" w:hAnsi="Arial" w:cs="Arial"/>
          </w:rPr>
          <w:id w:val="852534609"/>
          <w14:checkbox>
            <w14:checked w14:val="0"/>
            <w14:checkedState w14:val="2612" w14:font="MS Gothic"/>
            <w14:uncheckedState w14:val="2610" w14:font="MS Gothic"/>
          </w14:checkbox>
        </w:sdtPr>
        <w:sdtEndPr/>
        <w:sdtContent>
          <w:r w:rsidR="00094526">
            <w:rPr>
              <w:rFonts w:ascii="MS Gothic" w:eastAsia="MS Gothic" w:hAnsi="MS Gothic" w:cs="Arial" w:hint="eastAsia"/>
            </w:rPr>
            <w:t>☐</w:t>
          </w:r>
        </w:sdtContent>
      </w:sdt>
      <w:permEnd w:id="654991036"/>
      <w:r w:rsidR="00D10C45">
        <w:rPr>
          <w:rFonts w:ascii="Arial" w:hAnsi="Arial" w:cs="Arial"/>
        </w:rPr>
        <w:t xml:space="preserve"> </w:t>
      </w:r>
      <w:r w:rsidR="00BF69D8" w:rsidRPr="00B45DCA">
        <w:rPr>
          <w:rFonts w:ascii="Arial" w:hAnsi="Arial" w:cs="Arial"/>
        </w:rPr>
        <w:t xml:space="preserve">Volumen anual de negocios en el ámbito al que se refiere el contrato </w:t>
      </w:r>
    </w:p>
    <w:p w:rsidR="00B56AE2" w:rsidRDefault="00BF69D8" w:rsidP="00510152">
      <w:pPr>
        <w:rPr>
          <w:rFonts w:cs="Arial"/>
          <w:szCs w:val="22"/>
        </w:rPr>
      </w:pPr>
      <w:r w:rsidRPr="00B45DCA">
        <w:rPr>
          <w:rFonts w:cs="Arial"/>
          <w:szCs w:val="22"/>
        </w:rPr>
        <w:t>Referido al año de mayor volumen de negocio de los (3) tres últimos concluidos, deberá ser</w:t>
      </w:r>
      <w:r w:rsidR="00B56AE2">
        <w:rPr>
          <w:rFonts w:cs="Arial"/>
          <w:szCs w:val="22"/>
        </w:rPr>
        <w:t xml:space="preserve">: </w:t>
      </w:r>
    </w:p>
    <w:p w:rsidR="00B56AE2" w:rsidRPr="00B56AE2" w:rsidRDefault="00B56AE2" w:rsidP="00C316C8">
      <w:pPr>
        <w:pStyle w:val="Prrafodelista"/>
        <w:numPr>
          <w:ilvl w:val="0"/>
          <w:numId w:val="34"/>
        </w:numPr>
        <w:tabs>
          <w:tab w:val="clear" w:pos="720"/>
        </w:tabs>
        <w:ind w:left="993" w:hanging="426"/>
        <w:jc w:val="both"/>
        <w:rPr>
          <w:rFonts w:ascii="Arial" w:hAnsi="Arial" w:cs="Arial"/>
        </w:rPr>
      </w:pPr>
      <w:r w:rsidRPr="00B56AE2">
        <w:rPr>
          <w:rFonts w:ascii="Arial" w:hAnsi="Arial" w:cs="Arial"/>
        </w:rPr>
        <w:t xml:space="preserve">Cuando su duración </w:t>
      </w:r>
      <w:r w:rsidRPr="00B56AE2">
        <w:rPr>
          <w:rFonts w:ascii="Arial" w:hAnsi="Arial" w:cs="Arial"/>
          <w:b/>
        </w:rPr>
        <w:t>no sea superior a un año</w:t>
      </w:r>
      <w:r w:rsidR="00BF69D8" w:rsidRPr="00B56AE2">
        <w:rPr>
          <w:rFonts w:ascii="Arial" w:hAnsi="Arial" w:cs="Arial"/>
        </w:rPr>
        <w:t xml:space="preserve"> </w:t>
      </w:r>
      <w:r w:rsidR="0066011B">
        <w:rPr>
          <w:rFonts w:ascii="Arial" w:hAnsi="Arial" w:cs="Arial"/>
        </w:rPr>
        <w:t>al menos una vez y media (1,5)</w:t>
      </w:r>
      <w:r w:rsidR="00BF69D8" w:rsidRPr="00B56AE2">
        <w:rPr>
          <w:rFonts w:ascii="Arial" w:hAnsi="Arial" w:cs="Arial"/>
        </w:rPr>
        <w:t xml:space="preserve"> el valor estimado del correspondiente </w:t>
      </w:r>
      <w:r w:rsidR="00BF69D8" w:rsidRPr="00B56AE2">
        <w:rPr>
          <w:rFonts w:ascii="Arial" w:hAnsi="Arial" w:cs="Arial"/>
          <w:i/>
        </w:rPr>
        <w:t>lote</w:t>
      </w:r>
      <w:r w:rsidR="00BF69D8" w:rsidRPr="00B56AE2">
        <w:rPr>
          <w:rFonts w:ascii="Arial" w:hAnsi="Arial" w:cs="Arial"/>
        </w:rPr>
        <w:t xml:space="preserve"> del contrato</w:t>
      </w:r>
      <w:r w:rsidRPr="00B56AE2">
        <w:rPr>
          <w:rFonts w:ascii="Arial" w:hAnsi="Arial" w:cs="Arial"/>
        </w:rPr>
        <w:t xml:space="preserve"> </w:t>
      </w:r>
    </w:p>
    <w:p w:rsidR="00BF69D8" w:rsidRDefault="00B56AE2" w:rsidP="00C316C8">
      <w:pPr>
        <w:pStyle w:val="Prrafodelista"/>
        <w:numPr>
          <w:ilvl w:val="0"/>
          <w:numId w:val="34"/>
        </w:numPr>
        <w:tabs>
          <w:tab w:val="clear" w:pos="720"/>
        </w:tabs>
        <w:ind w:left="993" w:hanging="426"/>
        <w:jc w:val="both"/>
        <w:rPr>
          <w:rFonts w:ascii="Arial" w:hAnsi="Arial" w:cs="Arial"/>
        </w:rPr>
      </w:pPr>
      <w:r w:rsidRPr="00B56AE2">
        <w:rPr>
          <w:rFonts w:ascii="Arial" w:hAnsi="Arial" w:cs="Arial"/>
        </w:rPr>
        <w:t>C</w:t>
      </w:r>
      <w:r w:rsidR="00BF69D8" w:rsidRPr="00B56AE2">
        <w:rPr>
          <w:rFonts w:ascii="Arial" w:hAnsi="Arial" w:cs="Arial"/>
        </w:rPr>
        <w:t>uando su duración</w:t>
      </w:r>
      <w:r w:rsidRPr="00B56AE2">
        <w:rPr>
          <w:rFonts w:ascii="Arial" w:hAnsi="Arial" w:cs="Arial"/>
          <w:b/>
        </w:rPr>
        <w:t xml:space="preserve"> sea</w:t>
      </w:r>
      <w:r w:rsidR="00BF69D8" w:rsidRPr="00B56AE2">
        <w:rPr>
          <w:rFonts w:ascii="Arial" w:hAnsi="Arial" w:cs="Arial"/>
          <w:b/>
        </w:rPr>
        <w:t xml:space="preserve"> superior a un año</w:t>
      </w:r>
      <w:r w:rsidR="0066011B">
        <w:rPr>
          <w:rFonts w:ascii="Arial" w:hAnsi="Arial" w:cs="Arial"/>
        </w:rPr>
        <w:t xml:space="preserve"> al menos una vez y media (1,5)</w:t>
      </w:r>
      <w:r w:rsidR="00BF69D8" w:rsidRPr="00B56AE2">
        <w:rPr>
          <w:rFonts w:ascii="Arial" w:hAnsi="Arial" w:cs="Arial"/>
        </w:rPr>
        <w:t xml:space="preserve"> el </w:t>
      </w:r>
      <w:r w:rsidR="00BF69D8" w:rsidRPr="00B56AE2">
        <w:rPr>
          <w:rFonts w:ascii="Arial" w:hAnsi="Arial" w:cs="Arial"/>
          <w:b/>
        </w:rPr>
        <w:t>valor anual medio</w:t>
      </w:r>
      <w:r w:rsidR="00BF69D8" w:rsidRPr="00B56AE2">
        <w:rPr>
          <w:rFonts w:ascii="Arial" w:hAnsi="Arial" w:cs="Arial"/>
        </w:rPr>
        <w:t xml:space="preserve"> del correspondiente </w:t>
      </w:r>
      <w:r w:rsidR="00BF69D8" w:rsidRPr="00B56AE2">
        <w:rPr>
          <w:rFonts w:ascii="Arial" w:hAnsi="Arial" w:cs="Arial"/>
          <w:i/>
        </w:rPr>
        <w:t>lote</w:t>
      </w:r>
      <w:r w:rsidR="00BF69D8" w:rsidRPr="00B56AE2">
        <w:rPr>
          <w:rFonts w:ascii="Arial" w:hAnsi="Arial" w:cs="Arial"/>
        </w:rPr>
        <w:t xml:space="preserve"> del contrato.</w:t>
      </w:r>
      <w:r w:rsidR="00B57E46" w:rsidRPr="00B56AE2">
        <w:rPr>
          <w:rFonts w:ascii="Arial" w:hAnsi="Arial" w:cs="Arial"/>
        </w:rPr>
        <w:t xml:space="preserve"> </w:t>
      </w:r>
    </w:p>
    <w:p w:rsidR="00510152" w:rsidRPr="00B56AE2" w:rsidRDefault="00510152" w:rsidP="00510152">
      <w:pPr>
        <w:pStyle w:val="Prrafodelista"/>
        <w:ind w:left="993"/>
        <w:jc w:val="both"/>
        <w:rPr>
          <w:rFonts w:ascii="Arial" w:hAnsi="Arial" w:cs="Arial"/>
        </w:rPr>
      </w:pPr>
    </w:p>
    <w:p w:rsidR="00BF69D8" w:rsidRDefault="00F57F5A" w:rsidP="00510152">
      <w:pPr>
        <w:pStyle w:val="Prrafodelista"/>
        <w:spacing w:after="0" w:line="360" w:lineRule="auto"/>
        <w:ind w:left="0"/>
        <w:jc w:val="both"/>
        <w:rPr>
          <w:rFonts w:ascii="Arial" w:eastAsia="Times New Roman" w:hAnsi="Arial" w:cs="Arial"/>
          <w:lang w:eastAsia="es-ES"/>
        </w:rPr>
      </w:pPr>
      <w:r>
        <w:rPr>
          <w:rFonts w:ascii="Arial" w:eastAsia="Times New Roman" w:hAnsi="Arial" w:cs="Arial"/>
          <w:lang w:eastAsia="es-ES"/>
        </w:rPr>
        <w:t xml:space="preserve">La solvencia económica y financiera se acreditará mediante el cumplimiento de los requisitos que se establecen a continuación: </w:t>
      </w:r>
    </w:p>
    <w:p w:rsidR="00510152" w:rsidRDefault="00510152" w:rsidP="00510152">
      <w:pPr>
        <w:pStyle w:val="Prrafodelista"/>
        <w:spacing w:after="0" w:line="360" w:lineRule="auto"/>
        <w:ind w:left="0"/>
        <w:jc w:val="both"/>
        <w:rPr>
          <w:rFonts w:ascii="Arial" w:eastAsia="Times New Roman" w:hAnsi="Arial" w:cs="Arial"/>
          <w:lang w:eastAsia="es-ES"/>
        </w:rPr>
      </w:pPr>
    </w:p>
    <w:p w:rsidR="00F57F5A" w:rsidRDefault="005E3271" w:rsidP="00BF69D8">
      <w:pPr>
        <w:pStyle w:val="Prrafodelista"/>
        <w:ind w:left="0"/>
        <w:jc w:val="both"/>
        <w:rPr>
          <w:rFonts w:ascii="Arial" w:eastAsia="Times New Roman" w:hAnsi="Arial" w:cs="Arial"/>
          <w:lang w:eastAsia="es-ES"/>
        </w:rPr>
      </w:pPr>
      <w:permStart w:id="65167262" w:edGrp="everyone"/>
      <w:r>
        <w:rPr>
          <w:rFonts w:ascii="Arial" w:eastAsia="Times New Roman" w:hAnsi="Arial" w:cs="Arial"/>
          <w:lang w:eastAsia="es-ES"/>
        </w:rPr>
        <w:t>Introducir texto de acreditación</w:t>
      </w:r>
    </w:p>
    <w:p w:rsidR="00F57F5A" w:rsidRDefault="00F57F5A" w:rsidP="00BF69D8">
      <w:pPr>
        <w:pStyle w:val="Prrafodelista"/>
        <w:ind w:left="0"/>
        <w:jc w:val="both"/>
        <w:rPr>
          <w:rFonts w:ascii="Arial" w:eastAsia="Times New Roman" w:hAnsi="Arial" w:cs="Arial"/>
          <w:lang w:eastAsia="es-ES"/>
        </w:rPr>
      </w:pPr>
    </w:p>
    <w:permStart w:id="1616188078" w:edGrp="everyone"/>
    <w:permEnd w:id="65167262"/>
    <w:p w:rsidR="00BF69D8" w:rsidRPr="00B45DCA" w:rsidRDefault="00450CFE" w:rsidP="00BF69D8">
      <w:pPr>
        <w:pStyle w:val="Prrafodelista"/>
        <w:ind w:left="0"/>
        <w:jc w:val="both"/>
        <w:rPr>
          <w:rFonts w:ascii="Arial" w:hAnsi="Arial" w:cs="Arial"/>
          <w:b/>
          <w:u w:val="single"/>
        </w:rPr>
      </w:pPr>
      <w:sdt>
        <w:sdtPr>
          <w:rPr>
            <w:rFonts w:ascii="Arial" w:hAnsi="Arial" w:cs="Arial"/>
            <w:b/>
            <w:sz w:val="28"/>
          </w:rPr>
          <w:id w:val="1865321285"/>
          <w14:checkbox>
            <w14:checked w14:val="0"/>
            <w14:checkedState w14:val="2612" w14:font="MS Gothic"/>
            <w14:uncheckedState w14:val="2610" w14:font="MS Gothic"/>
          </w14:checkbox>
        </w:sdtPr>
        <w:sdtEndPr/>
        <w:sdtContent>
          <w:r w:rsidR="00094526">
            <w:rPr>
              <w:rFonts w:ascii="MS Gothic" w:eastAsia="MS Gothic" w:hAnsi="MS Gothic" w:cs="Arial" w:hint="eastAsia"/>
              <w:b/>
              <w:sz w:val="28"/>
            </w:rPr>
            <w:t>☐</w:t>
          </w:r>
        </w:sdtContent>
      </w:sdt>
      <w:permEnd w:id="1616188078"/>
      <w:r w:rsidR="002E10F6" w:rsidRPr="002E10F6">
        <w:rPr>
          <w:rFonts w:ascii="Arial" w:hAnsi="Arial" w:cs="Arial"/>
          <w:b/>
        </w:rPr>
        <w:t xml:space="preserve"> </w:t>
      </w:r>
      <w:r w:rsidR="00BF69D8" w:rsidRPr="00B45DCA">
        <w:rPr>
          <w:rFonts w:ascii="Arial" w:hAnsi="Arial" w:cs="Arial"/>
          <w:b/>
          <w:u w:val="single"/>
        </w:rPr>
        <w:t>SERVICIOS PROFESIONALES:</w:t>
      </w:r>
    </w:p>
    <w:p w:rsidR="00BF69D8" w:rsidRDefault="00BF69D8" w:rsidP="00BF69D8">
      <w:pPr>
        <w:rPr>
          <w:rFonts w:cs="Arial"/>
          <w:szCs w:val="22"/>
        </w:rPr>
      </w:pPr>
      <w:r w:rsidRPr="00B45DCA">
        <w:rPr>
          <w:rFonts w:cs="Arial"/>
          <w:szCs w:val="22"/>
        </w:rPr>
        <w:t xml:space="preserve">Justificante de la existencia de un </w:t>
      </w:r>
      <w:r w:rsidRPr="00B45DCA">
        <w:rPr>
          <w:rFonts w:cs="Arial"/>
          <w:b/>
          <w:szCs w:val="22"/>
        </w:rPr>
        <w:t>seguro de indemnización</w:t>
      </w:r>
      <w:r w:rsidRPr="00B45DCA">
        <w:rPr>
          <w:rFonts w:cs="Arial"/>
          <w:szCs w:val="22"/>
        </w:rPr>
        <w:t xml:space="preserve"> por riesgos profesionales vigente hasta el fin del plazo de presentación de ofertas por importe de</w:t>
      </w:r>
      <w:r w:rsidR="002E10F6">
        <w:rPr>
          <w:rFonts w:cs="Arial"/>
          <w:szCs w:val="22"/>
        </w:rPr>
        <w:t xml:space="preserve"> </w:t>
      </w:r>
      <w:permStart w:id="26638784" w:edGrp="everyone"/>
      <w:sdt>
        <w:sdtPr>
          <w:rPr>
            <w:rFonts w:cs="Arial"/>
            <w:szCs w:val="22"/>
          </w:rPr>
          <w:id w:val="800503494"/>
          <w:showingPlcHdr/>
        </w:sdtPr>
        <w:sdtEndPr/>
        <w:sdtContent>
          <w:r w:rsidR="002E10F6" w:rsidRPr="00C707C9">
            <w:rPr>
              <w:rStyle w:val="Textodelmarcadordeposicin"/>
            </w:rPr>
            <w:t>Haga clic aquí para escribir texto.</w:t>
          </w:r>
        </w:sdtContent>
      </w:sdt>
      <w:permEnd w:id="26638784"/>
      <w:r w:rsidRPr="00B45DCA">
        <w:rPr>
          <w:rFonts w:cs="Arial"/>
          <w:szCs w:val="22"/>
        </w:rPr>
        <w:t xml:space="preserve">, debiéndose aportar el compromiso de su renovación o prórroga que garantice el mantenimiento de su cobertura durante toda la ejecución del contrato del </w:t>
      </w:r>
      <w:r w:rsidRPr="00B45DCA">
        <w:rPr>
          <w:rFonts w:cs="Arial"/>
          <w:i/>
          <w:szCs w:val="22"/>
        </w:rPr>
        <w:t>lote</w:t>
      </w:r>
      <w:r w:rsidRPr="00B45DCA">
        <w:rPr>
          <w:rFonts w:cs="Arial"/>
          <w:szCs w:val="22"/>
        </w:rPr>
        <w:t xml:space="preserve"> correspondiente.</w:t>
      </w:r>
      <w:r w:rsidR="00B57E46">
        <w:rPr>
          <w:rFonts w:cs="Arial"/>
          <w:szCs w:val="22"/>
        </w:rPr>
        <w:t xml:space="preserve"> </w:t>
      </w:r>
    </w:p>
    <w:p w:rsidR="00B57E46" w:rsidRDefault="00B57E46" w:rsidP="00BF69D8">
      <w:pPr>
        <w:rPr>
          <w:rFonts w:cs="Arial"/>
          <w:szCs w:val="22"/>
        </w:rPr>
      </w:pPr>
    </w:p>
    <w:p w:rsidR="00B57E46" w:rsidRDefault="00B57E46" w:rsidP="00B57E46">
      <w:pPr>
        <w:pStyle w:val="Prrafodelista"/>
        <w:ind w:left="0"/>
        <w:jc w:val="both"/>
        <w:rPr>
          <w:rFonts w:ascii="Arial" w:eastAsia="Times New Roman" w:hAnsi="Arial" w:cs="Arial"/>
          <w:lang w:eastAsia="es-ES"/>
        </w:rPr>
      </w:pPr>
      <w:r>
        <w:rPr>
          <w:rFonts w:ascii="Arial" w:eastAsia="Times New Roman" w:hAnsi="Arial" w:cs="Arial"/>
          <w:lang w:eastAsia="es-ES"/>
        </w:rPr>
        <w:t xml:space="preserve">La solvencia económica y financiera se acreditará mediante el cumplimiento de los requisitos que se establecen a continuación: </w:t>
      </w:r>
    </w:p>
    <w:p w:rsidR="00B57E46" w:rsidRDefault="00B57E46" w:rsidP="00B57E46">
      <w:pPr>
        <w:pStyle w:val="Prrafodelista"/>
        <w:ind w:left="0"/>
        <w:jc w:val="both"/>
        <w:rPr>
          <w:rFonts w:ascii="Arial" w:eastAsia="Times New Roman" w:hAnsi="Arial" w:cs="Arial"/>
          <w:lang w:eastAsia="es-ES"/>
        </w:rPr>
      </w:pPr>
      <w:permStart w:id="1084299463" w:edGrp="everyone"/>
      <w:r>
        <w:rPr>
          <w:rFonts w:ascii="Arial" w:eastAsia="Times New Roman" w:hAnsi="Arial" w:cs="Arial"/>
          <w:lang w:eastAsia="es-ES"/>
        </w:rPr>
        <w:t xml:space="preserve">                                </w:t>
      </w:r>
    </w:p>
    <w:permEnd w:id="1084299463"/>
    <w:p w:rsidR="00BF69D8" w:rsidRPr="00B45DCA" w:rsidRDefault="00BF69D8" w:rsidP="00BF69D8">
      <w:pPr>
        <w:pStyle w:val="Prrafodelista"/>
        <w:ind w:left="0"/>
        <w:jc w:val="both"/>
        <w:rPr>
          <w:rFonts w:ascii="Arial" w:hAnsi="Arial" w:cs="Arial"/>
          <w:b/>
          <w:u w:val="single"/>
        </w:rPr>
      </w:pPr>
    </w:p>
    <w:permStart w:id="1764699918" w:edGrp="everyone"/>
    <w:p w:rsidR="00BF69D8" w:rsidRPr="00B45DCA" w:rsidRDefault="00450CFE" w:rsidP="00BF69D8">
      <w:pPr>
        <w:pStyle w:val="Prrafodelista"/>
        <w:ind w:left="0"/>
        <w:jc w:val="both"/>
        <w:rPr>
          <w:rFonts w:ascii="Arial" w:hAnsi="Arial" w:cs="Arial"/>
          <w:b/>
          <w:u w:val="single"/>
        </w:rPr>
      </w:pPr>
      <w:sdt>
        <w:sdtPr>
          <w:rPr>
            <w:rFonts w:ascii="Arial" w:hAnsi="Arial" w:cs="Arial"/>
            <w:b/>
            <w:sz w:val="28"/>
          </w:rPr>
          <w:id w:val="-1272787146"/>
          <w14:checkbox>
            <w14:checked w14:val="0"/>
            <w14:checkedState w14:val="2612" w14:font="MS Gothic"/>
            <w14:uncheckedState w14:val="2610" w14:font="MS Gothic"/>
          </w14:checkbox>
        </w:sdtPr>
        <w:sdtEndPr/>
        <w:sdtContent>
          <w:r w:rsidR="00094526">
            <w:rPr>
              <w:rFonts w:ascii="MS Gothic" w:eastAsia="MS Gothic" w:hAnsi="MS Gothic" w:cs="Arial" w:hint="eastAsia"/>
              <w:b/>
              <w:sz w:val="28"/>
            </w:rPr>
            <w:t>☐</w:t>
          </w:r>
        </w:sdtContent>
      </w:sdt>
      <w:permEnd w:id="1764699918"/>
      <w:r w:rsidR="002E10F6" w:rsidRPr="002E10F6">
        <w:rPr>
          <w:rFonts w:ascii="Arial" w:hAnsi="Arial" w:cs="Arial"/>
          <w:b/>
        </w:rPr>
        <w:t xml:space="preserve"> </w:t>
      </w:r>
      <w:r w:rsidR="00BF69D8" w:rsidRPr="00B45DCA">
        <w:rPr>
          <w:rFonts w:ascii="Arial" w:hAnsi="Arial" w:cs="Arial"/>
          <w:b/>
          <w:u w:val="single"/>
        </w:rPr>
        <w:t>COMUNES A EMPRESARIOS Y PROFESIONALES:</w:t>
      </w:r>
    </w:p>
    <w:p w:rsidR="00BF69D8" w:rsidRPr="00B45DCA" w:rsidRDefault="00BF69D8" w:rsidP="00BF69D8">
      <w:pPr>
        <w:pStyle w:val="Prrafodelista"/>
        <w:ind w:left="0"/>
        <w:jc w:val="both"/>
        <w:rPr>
          <w:rFonts w:ascii="Arial" w:hAnsi="Arial" w:cs="Arial"/>
          <w:b/>
          <w:u w:val="single"/>
        </w:rPr>
      </w:pPr>
    </w:p>
    <w:p w:rsidR="00BF69D8" w:rsidRDefault="00BF69D8" w:rsidP="00BF69D8">
      <w:pPr>
        <w:pStyle w:val="Prrafodelista"/>
        <w:ind w:left="0"/>
        <w:jc w:val="both"/>
      </w:pPr>
      <w:r w:rsidRPr="00B45DCA">
        <w:rPr>
          <w:rFonts w:ascii="Arial" w:hAnsi="Arial" w:cs="Arial"/>
          <w:b/>
        </w:rPr>
        <w:t>Patrimonio neto</w:t>
      </w:r>
      <w:r w:rsidRPr="00B45DCA">
        <w:rPr>
          <w:rFonts w:ascii="Arial" w:hAnsi="Arial" w:cs="Arial"/>
        </w:rPr>
        <w:t xml:space="preserve">, o bien </w:t>
      </w:r>
      <w:r w:rsidRPr="00B45DCA">
        <w:rPr>
          <w:rFonts w:ascii="Arial" w:hAnsi="Arial" w:cs="Arial"/>
          <w:b/>
        </w:rPr>
        <w:t>ratio entre activos y pasivos</w:t>
      </w:r>
      <w:r w:rsidRPr="00B45DCA">
        <w:rPr>
          <w:rFonts w:ascii="Arial" w:hAnsi="Arial" w:cs="Arial"/>
        </w:rPr>
        <w:t xml:space="preserve">, al cierre del </w:t>
      </w:r>
      <w:r w:rsidRPr="00B45DCA">
        <w:rPr>
          <w:rFonts w:ascii="Arial" w:hAnsi="Arial" w:cs="Arial"/>
          <w:b/>
        </w:rPr>
        <w:t>último ejercicio económico</w:t>
      </w:r>
      <w:r w:rsidRPr="00B45DCA">
        <w:rPr>
          <w:rFonts w:ascii="Arial" w:hAnsi="Arial" w:cs="Arial"/>
        </w:rPr>
        <w:t xml:space="preserve"> para el que esté </w:t>
      </w:r>
      <w:r w:rsidRPr="00B45DCA">
        <w:rPr>
          <w:rFonts w:ascii="Arial" w:hAnsi="Arial" w:cs="Arial"/>
          <w:b/>
        </w:rPr>
        <w:t>vencida la obligación de aprobación de cuentas anuales</w:t>
      </w:r>
      <w:r w:rsidRPr="00B45DCA">
        <w:rPr>
          <w:rFonts w:ascii="Arial" w:hAnsi="Arial" w:cs="Arial"/>
        </w:rPr>
        <w:t xml:space="preserve"> por importe </w:t>
      </w:r>
      <w:r w:rsidRPr="00B45DCA">
        <w:rPr>
          <w:rFonts w:ascii="Arial" w:hAnsi="Arial" w:cs="Arial"/>
          <w:b/>
        </w:rPr>
        <w:t>igual o superior</w:t>
      </w:r>
      <w:r w:rsidRPr="00B45DCA">
        <w:rPr>
          <w:rFonts w:ascii="Arial" w:hAnsi="Arial" w:cs="Arial"/>
        </w:rPr>
        <w:t xml:space="preserve"> a:</w:t>
      </w:r>
    </w:p>
    <w:p w:rsidR="00BF69D8" w:rsidRDefault="00BF69D8" w:rsidP="00BF69D8">
      <w:pPr>
        <w:pStyle w:val="Prrafodelista"/>
        <w:ind w:left="0"/>
        <w:jc w:val="both"/>
      </w:pPr>
    </w:p>
    <w:tbl>
      <w:tblPr>
        <w:tblStyle w:val="Listaclara"/>
        <w:tblW w:w="0" w:type="auto"/>
        <w:jc w:val="center"/>
        <w:tblLayout w:type="fixed"/>
        <w:tblCellMar>
          <w:top w:w="113" w:type="dxa"/>
        </w:tblCellMar>
        <w:tblLook w:val="04A0" w:firstRow="1" w:lastRow="0" w:firstColumn="1" w:lastColumn="0" w:noHBand="0" w:noVBand="1"/>
      </w:tblPr>
      <w:tblGrid>
        <w:gridCol w:w="1668"/>
        <w:gridCol w:w="2551"/>
        <w:gridCol w:w="2552"/>
      </w:tblGrid>
      <w:tr w:rsidR="00BF69D8" w:rsidRPr="00FD7D27" w:rsidTr="004541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808080" w:themeFill="background1" w:themeFillShade="80"/>
            <w:vAlign w:val="center"/>
          </w:tcPr>
          <w:p w:rsidR="00BF69D8" w:rsidRPr="006A135A" w:rsidRDefault="00BF69D8" w:rsidP="0045412F">
            <w:pPr>
              <w:jc w:val="center"/>
              <w:rPr>
                <w:b w:val="0"/>
                <w:i/>
                <w:sz w:val="18"/>
                <w:szCs w:val="18"/>
              </w:rPr>
            </w:pPr>
            <w:permStart w:id="1892027648" w:edGrp="everyone"/>
            <w:r w:rsidRPr="006A135A">
              <w:rPr>
                <w:b w:val="0"/>
                <w:i/>
                <w:sz w:val="18"/>
                <w:szCs w:val="18"/>
              </w:rPr>
              <w:t>(*)</w:t>
            </w:r>
          </w:p>
        </w:tc>
        <w:tc>
          <w:tcPr>
            <w:tcW w:w="2551" w:type="dxa"/>
            <w:shd w:val="clear" w:color="auto" w:fill="808080" w:themeFill="background1" w:themeFillShade="80"/>
            <w:vAlign w:val="center"/>
          </w:tcPr>
          <w:p w:rsidR="00BF69D8" w:rsidRPr="00FD7D27" w:rsidRDefault="00BF69D8" w:rsidP="0045412F">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VALOR MÍNIMO DEL PATRIMONIO NETO (€)</w:t>
            </w:r>
          </w:p>
        </w:tc>
        <w:tc>
          <w:tcPr>
            <w:tcW w:w="2552" w:type="dxa"/>
            <w:shd w:val="clear" w:color="auto" w:fill="808080" w:themeFill="background1" w:themeFillShade="80"/>
            <w:vAlign w:val="center"/>
          </w:tcPr>
          <w:p w:rsidR="00BF69D8" w:rsidRPr="00FD7D27" w:rsidRDefault="00BF69D8" w:rsidP="0045412F">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RATIO MÍNIMO EXIGIDO ENTRE ACTIVOS/PASIVOS</w:t>
            </w:r>
          </w:p>
        </w:tc>
      </w:tr>
      <w:tr w:rsidR="00BF69D8" w:rsidRPr="006A135A" w:rsidTr="0045412F">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F69D8" w:rsidRPr="002E10F6" w:rsidRDefault="002E10F6" w:rsidP="0045412F">
            <w:pPr>
              <w:jc w:val="center"/>
              <w:rPr>
                <w:sz w:val="18"/>
                <w:szCs w:val="18"/>
              </w:rPr>
            </w:pPr>
            <w:r>
              <w:rPr>
                <w:b w:val="0"/>
                <w:sz w:val="18"/>
                <w:szCs w:val="18"/>
              </w:rPr>
              <w:t>LOTE I</w:t>
            </w:r>
          </w:p>
        </w:tc>
        <w:tc>
          <w:tcPr>
            <w:tcW w:w="2551" w:type="dxa"/>
            <w:vAlign w:val="center"/>
          </w:tcPr>
          <w:p w:rsidR="00BF69D8" w:rsidRPr="002E10F6" w:rsidRDefault="00B57E46" w:rsidP="0045412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Valor </w:t>
            </w:r>
            <w:r w:rsidR="00903855">
              <w:rPr>
                <w:sz w:val="18"/>
                <w:szCs w:val="18"/>
              </w:rPr>
              <w:t>mínimo</w:t>
            </w:r>
          </w:p>
        </w:tc>
        <w:tc>
          <w:tcPr>
            <w:tcW w:w="2552" w:type="dxa"/>
            <w:vAlign w:val="center"/>
          </w:tcPr>
          <w:p w:rsidR="00BF69D8" w:rsidRPr="002E10F6" w:rsidRDefault="00B57E46" w:rsidP="0045412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 xml:space="preserve">Ratio </w:t>
            </w:r>
            <w:r w:rsidR="00903855">
              <w:rPr>
                <w:sz w:val="18"/>
                <w:szCs w:val="18"/>
              </w:rPr>
              <w:t>mínimo</w:t>
            </w:r>
            <w:proofErr w:type="gramEnd"/>
          </w:p>
        </w:tc>
      </w:tr>
      <w:tr w:rsidR="00BF69D8" w:rsidRPr="006A135A" w:rsidTr="0045412F">
        <w:trPr>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F69D8" w:rsidRPr="002E10F6" w:rsidRDefault="00BF69D8" w:rsidP="0045412F">
            <w:pPr>
              <w:jc w:val="center"/>
              <w:rPr>
                <w:sz w:val="18"/>
                <w:szCs w:val="18"/>
              </w:rPr>
            </w:pPr>
            <w:r w:rsidRPr="002E10F6">
              <w:rPr>
                <w:b w:val="0"/>
                <w:sz w:val="18"/>
                <w:szCs w:val="18"/>
              </w:rPr>
              <w:t>LOTE II</w:t>
            </w:r>
          </w:p>
        </w:tc>
        <w:tc>
          <w:tcPr>
            <w:tcW w:w="2551" w:type="dxa"/>
            <w:vAlign w:val="center"/>
          </w:tcPr>
          <w:p w:rsidR="00BF69D8" w:rsidRPr="002E10F6" w:rsidRDefault="00B57E46" w:rsidP="0045412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Valor </w:t>
            </w:r>
            <w:r w:rsidR="00903855">
              <w:rPr>
                <w:sz w:val="18"/>
                <w:szCs w:val="18"/>
              </w:rPr>
              <w:t>mínimo</w:t>
            </w:r>
          </w:p>
        </w:tc>
        <w:tc>
          <w:tcPr>
            <w:tcW w:w="2552" w:type="dxa"/>
            <w:vAlign w:val="center"/>
          </w:tcPr>
          <w:p w:rsidR="00BF69D8" w:rsidRPr="002E10F6" w:rsidRDefault="00B57E46" w:rsidP="0045412F">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 xml:space="preserve">Ratio </w:t>
            </w:r>
            <w:r w:rsidR="00903855">
              <w:rPr>
                <w:sz w:val="18"/>
                <w:szCs w:val="18"/>
              </w:rPr>
              <w:t>mínimo</w:t>
            </w:r>
            <w:proofErr w:type="gramEnd"/>
          </w:p>
        </w:tc>
      </w:tr>
      <w:tr w:rsidR="00B57E46" w:rsidRPr="006A135A" w:rsidTr="00454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57E46" w:rsidRPr="002E10F6" w:rsidRDefault="00B57E46" w:rsidP="0045412F">
            <w:pPr>
              <w:jc w:val="center"/>
              <w:rPr>
                <w:b w:val="0"/>
                <w:sz w:val="18"/>
                <w:szCs w:val="18"/>
              </w:rPr>
            </w:pPr>
            <w:r>
              <w:rPr>
                <w:b w:val="0"/>
                <w:sz w:val="18"/>
                <w:szCs w:val="18"/>
              </w:rPr>
              <w:t>LOTE III</w:t>
            </w:r>
          </w:p>
        </w:tc>
        <w:tc>
          <w:tcPr>
            <w:tcW w:w="2551" w:type="dxa"/>
            <w:vAlign w:val="center"/>
          </w:tcPr>
          <w:p w:rsidR="00B57E46" w:rsidRDefault="00B57E46" w:rsidP="0045412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Valor </w:t>
            </w:r>
            <w:r w:rsidR="00903855">
              <w:rPr>
                <w:sz w:val="18"/>
                <w:szCs w:val="18"/>
              </w:rPr>
              <w:t>mínimo</w:t>
            </w:r>
          </w:p>
        </w:tc>
        <w:tc>
          <w:tcPr>
            <w:tcW w:w="2552" w:type="dxa"/>
            <w:vAlign w:val="center"/>
          </w:tcPr>
          <w:p w:rsidR="00B57E46" w:rsidRDefault="00B57E46" w:rsidP="0045412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 xml:space="preserve">Ratio </w:t>
            </w:r>
            <w:r w:rsidR="00903855">
              <w:rPr>
                <w:sz w:val="18"/>
                <w:szCs w:val="18"/>
              </w:rPr>
              <w:t>mínimo</w:t>
            </w:r>
            <w:proofErr w:type="gramEnd"/>
          </w:p>
        </w:tc>
      </w:tr>
    </w:tbl>
    <w:permEnd w:id="1892027648"/>
    <w:p w:rsidR="00BF69D8" w:rsidRDefault="00BF69D8" w:rsidP="002E10F6">
      <w:pPr>
        <w:pStyle w:val="Default"/>
        <w:spacing w:line="360" w:lineRule="auto"/>
        <w:ind w:left="708" w:firstLine="708"/>
        <w:jc w:val="both"/>
        <w:rPr>
          <w:rFonts w:ascii="Arial" w:hAnsi="Arial" w:cs="Arial"/>
          <w:color w:val="auto"/>
          <w:sz w:val="22"/>
          <w:szCs w:val="22"/>
        </w:rPr>
      </w:pPr>
      <w:r w:rsidRPr="006A135A">
        <w:rPr>
          <w:i/>
          <w:sz w:val="18"/>
          <w:szCs w:val="18"/>
        </w:rPr>
        <w:t>(*) Sólo se</w:t>
      </w:r>
      <w:r>
        <w:rPr>
          <w:i/>
          <w:sz w:val="18"/>
          <w:szCs w:val="18"/>
        </w:rPr>
        <w:t>ñ</w:t>
      </w:r>
      <w:r w:rsidRPr="006A135A">
        <w:rPr>
          <w:i/>
          <w:sz w:val="18"/>
          <w:szCs w:val="18"/>
        </w:rPr>
        <w:t>a</w:t>
      </w:r>
      <w:r>
        <w:rPr>
          <w:i/>
          <w:sz w:val="18"/>
          <w:szCs w:val="18"/>
        </w:rPr>
        <w:t>l</w:t>
      </w:r>
      <w:r w:rsidRPr="006A135A">
        <w:rPr>
          <w:i/>
          <w:sz w:val="18"/>
          <w:szCs w:val="18"/>
        </w:rPr>
        <w:t>ar el que proceda.</w:t>
      </w:r>
    </w:p>
    <w:p w:rsidR="00BF69D8" w:rsidRDefault="00BF69D8" w:rsidP="00BF69D8">
      <w:pPr>
        <w:pStyle w:val="Default"/>
        <w:spacing w:line="360" w:lineRule="auto"/>
        <w:ind w:left="709"/>
        <w:jc w:val="both"/>
        <w:rPr>
          <w:rFonts w:ascii="Arial" w:hAnsi="Arial" w:cs="Arial"/>
          <w:color w:val="auto"/>
          <w:sz w:val="22"/>
          <w:szCs w:val="22"/>
        </w:rPr>
      </w:pPr>
    </w:p>
    <w:p w:rsidR="00B57E46" w:rsidRDefault="00B57E46" w:rsidP="00B57E46">
      <w:pPr>
        <w:pStyle w:val="Prrafodelista"/>
        <w:ind w:left="0"/>
        <w:jc w:val="both"/>
        <w:rPr>
          <w:rFonts w:ascii="Arial" w:eastAsia="Times New Roman" w:hAnsi="Arial" w:cs="Arial"/>
          <w:lang w:eastAsia="es-ES"/>
        </w:rPr>
      </w:pPr>
      <w:r>
        <w:rPr>
          <w:rFonts w:ascii="Arial" w:eastAsia="Times New Roman" w:hAnsi="Arial" w:cs="Arial"/>
          <w:lang w:eastAsia="es-ES"/>
        </w:rPr>
        <w:t xml:space="preserve">La solvencia económica y financiera se acreditará mediante el cumplimiento de los requisitos que se establecen a continuación: </w:t>
      </w:r>
    </w:p>
    <w:p w:rsidR="00B57E46" w:rsidRDefault="00B57E46" w:rsidP="00B57E46">
      <w:pPr>
        <w:pStyle w:val="Prrafodelista"/>
        <w:ind w:left="0"/>
        <w:jc w:val="both"/>
        <w:rPr>
          <w:rFonts w:ascii="Arial" w:eastAsia="Times New Roman" w:hAnsi="Arial" w:cs="Arial"/>
          <w:lang w:eastAsia="es-ES"/>
        </w:rPr>
      </w:pPr>
      <w:permStart w:id="612508297" w:edGrp="everyone"/>
      <w:r>
        <w:rPr>
          <w:rFonts w:ascii="Arial" w:eastAsia="Times New Roman" w:hAnsi="Arial" w:cs="Arial"/>
          <w:lang w:eastAsia="es-ES"/>
        </w:rPr>
        <w:t xml:space="preserve">                                </w:t>
      </w:r>
    </w:p>
    <w:permEnd w:id="612508297"/>
    <w:p w:rsidR="00B57E46" w:rsidRDefault="00B57E46" w:rsidP="00BF69D8">
      <w:pPr>
        <w:pStyle w:val="Default"/>
        <w:spacing w:line="360" w:lineRule="auto"/>
        <w:ind w:left="709"/>
        <w:jc w:val="both"/>
        <w:rPr>
          <w:rFonts w:ascii="Arial" w:hAnsi="Arial" w:cs="Arial"/>
          <w:color w:val="auto"/>
          <w:sz w:val="22"/>
          <w:szCs w:val="22"/>
        </w:rPr>
      </w:pPr>
    </w:p>
    <w:p w:rsidR="00BF69D8" w:rsidRPr="00BC334D" w:rsidRDefault="00BF69D8" w:rsidP="00C316C8">
      <w:pPr>
        <w:pStyle w:val="Default"/>
        <w:numPr>
          <w:ilvl w:val="0"/>
          <w:numId w:val="27"/>
        </w:numPr>
        <w:spacing w:line="360" w:lineRule="auto"/>
        <w:ind w:left="426" w:hanging="426"/>
        <w:jc w:val="both"/>
        <w:rPr>
          <w:rFonts w:ascii="Arial" w:hAnsi="Arial" w:cs="Arial"/>
          <w:b/>
          <w:bCs/>
          <w:sz w:val="22"/>
          <w:szCs w:val="22"/>
          <w:u w:val="single"/>
        </w:rPr>
      </w:pPr>
      <w:r w:rsidRPr="002E10F6">
        <w:rPr>
          <w:rFonts w:ascii="Arial" w:hAnsi="Arial" w:cs="Arial"/>
          <w:b/>
          <w:color w:val="auto"/>
          <w:sz w:val="22"/>
          <w:szCs w:val="22"/>
          <w:u w:val="single"/>
        </w:rPr>
        <w:t>SOLVENCIA</w:t>
      </w:r>
      <w:r w:rsidRPr="00BC334D">
        <w:rPr>
          <w:rFonts w:ascii="Arial" w:hAnsi="Arial" w:cs="Arial"/>
          <w:b/>
          <w:bCs/>
          <w:sz w:val="22"/>
          <w:szCs w:val="22"/>
          <w:u w:val="single"/>
        </w:rPr>
        <w:t xml:space="preserve"> TÉCNICA O PROFESIONAL </w:t>
      </w:r>
    </w:p>
    <w:p w:rsidR="002E10F6" w:rsidRDefault="002E10F6" w:rsidP="00BF69D8">
      <w:pPr>
        <w:pStyle w:val="Prrafodelista"/>
        <w:ind w:left="0"/>
        <w:jc w:val="both"/>
        <w:rPr>
          <w:rFonts w:ascii="Arial" w:hAnsi="Arial" w:cs="Arial"/>
          <w:b/>
          <w:u w:val="single"/>
        </w:rPr>
      </w:pPr>
    </w:p>
    <w:permStart w:id="1928545860" w:edGrp="everyone"/>
    <w:p w:rsidR="00BF69D8" w:rsidRPr="009B2BA8" w:rsidRDefault="00450CFE" w:rsidP="00BF69D8">
      <w:pPr>
        <w:pStyle w:val="Prrafodelista"/>
        <w:ind w:left="0"/>
        <w:jc w:val="both"/>
        <w:rPr>
          <w:rFonts w:ascii="Arial" w:hAnsi="Arial" w:cs="Arial"/>
          <w:b/>
        </w:rPr>
      </w:pPr>
      <w:sdt>
        <w:sdtPr>
          <w:rPr>
            <w:rFonts w:ascii="Arial" w:hAnsi="Arial" w:cs="Arial"/>
            <w:b/>
            <w:sz w:val="28"/>
          </w:rPr>
          <w:id w:val="-1026323272"/>
          <w14:checkbox>
            <w14:checked w14:val="0"/>
            <w14:checkedState w14:val="2612" w14:font="MS Gothic"/>
            <w14:uncheckedState w14:val="2610" w14:font="MS Gothic"/>
          </w14:checkbox>
        </w:sdtPr>
        <w:sdtEndPr/>
        <w:sdtContent>
          <w:r w:rsidR="00094526">
            <w:rPr>
              <w:rFonts w:ascii="MS Gothic" w:eastAsia="MS Gothic" w:hAnsi="MS Gothic" w:cs="Arial" w:hint="eastAsia"/>
              <w:b/>
              <w:sz w:val="28"/>
            </w:rPr>
            <w:t>☐</w:t>
          </w:r>
        </w:sdtContent>
      </w:sdt>
      <w:permEnd w:id="1928545860"/>
      <w:r w:rsidR="007C1620" w:rsidRPr="007C1620">
        <w:rPr>
          <w:rFonts w:ascii="Arial" w:hAnsi="Arial" w:cs="Arial"/>
          <w:b/>
        </w:rPr>
        <w:t xml:space="preserve"> </w:t>
      </w:r>
      <w:r w:rsidR="00BF69D8" w:rsidRPr="009B2BA8">
        <w:rPr>
          <w:rFonts w:ascii="Arial" w:hAnsi="Arial" w:cs="Arial"/>
          <w:b/>
          <w:u w:val="single"/>
        </w:rPr>
        <w:t>CONTRATOS DE SUMINISTROS</w:t>
      </w:r>
      <w:r w:rsidR="00BF69D8" w:rsidRPr="009B2BA8">
        <w:rPr>
          <w:rFonts w:ascii="Arial" w:hAnsi="Arial" w:cs="Arial"/>
          <w:b/>
        </w:rPr>
        <w:t>:</w:t>
      </w:r>
    </w:p>
    <w:p w:rsidR="00BF69D8" w:rsidRPr="009B2BA8" w:rsidRDefault="00BF69D8" w:rsidP="00BF69D8">
      <w:pPr>
        <w:pStyle w:val="Prrafodelista"/>
        <w:ind w:left="0"/>
        <w:jc w:val="both"/>
        <w:rPr>
          <w:rFonts w:ascii="Arial" w:hAnsi="Arial" w:cs="Arial"/>
        </w:rPr>
      </w:pPr>
    </w:p>
    <w:p w:rsidR="003069E8" w:rsidRPr="003069E8" w:rsidRDefault="00903855" w:rsidP="003069E8">
      <w:pPr>
        <w:pStyle w:val="Prrafodelista"/>
        <w:ind w:left="284"/>
        <w:jc w:val="both"/>
        <w:rPr>
          <w:rFonts w:ascii="Arial" w:hAnsi="Arial" w:cs="Arial"/>
        </w:rPr>
      </w:pPr>
      <w:permStart w:id="1182145472" w:edGrp="everyone"/>
      <w:r w:rsidRPr="003069E8">
        <w:rPr>
          <w:rFonts w:ascii="Arial" w:hAnsi="Arial" w:cs="Arial"/>
        </w:rPr>
        <w:t>Escribir</w:t>
      </w:r>
      <w:r w:rsidR="003069E8" w:rsidRPr="003069E8">
        <w:rPr>
          <w:rFonts w:ascii="Arial" w:hAnsi="Arial" w:cs="Arial"/>
        </w:rPr>
        <w:t xml:space="preserve"> texto aquí</w:t>
      </w:r>
    </w:p>
    <w:p w:rsidR="003069E8" w:rsidRPr="003069E8" w:rsidRDefault="003069E8" w:rsidP="003069E8">
      <w:pPr>
        <w:pStyle w:val="Prrafodelista"/>
        <w:ind w:left="284"/>
        <w:jc w:val="both"/>
        <w:rPr>
          <w:rFonts w:ascii="Arial" w:hAnsi="Arial" w:cs="Arial"/>
        </w:rPr>
      </w:pPr>
    </w:p>
    <w:permEnd w:id="1182145472"/>
    <w:p w:rsidR="005E3271" w:rsidRDefault="00BF69D8" w:rsidP="003069E8">
      <w:pPr>
        <w:ind w:left="284"/>
        <w:rPr>
          <w:rFonts w:cs="Arial"/>
        </w:rPr>
      </w:pPr>
      <w:r w:rsidRPr="003069E8">
        <w:rPr>
          <w:rFonts w:cs="Arial"/>
          <w:b/>
        </w:rPr>
        <w:t>Cuando el contratista sea una empresa de nueva creación (antigüedad &lt; 5 años),</w:t>
      </w:r>
      <w:r w:rsidRPr="003069E8">
        <w:rPr>
          <w:rFonts w:cs="Arial"/>
        </w:rPr>
        <w:t xml:space="preserve"> su solvencia técnica se acreditará mediante el/los </w:t>
      </w:r>
      <w:r w:rsidRPr="003069E8">
        <w:rPr>
          <w:rFonts w:cs="Arial"/>
          <w:b/>
        </w:rPr>
        <w:t>siguiente/s medio/s</w:t>
      </w:r>
      <w:r w:rsidR="00BF227C">
        <w:rPr>
          <w:rFonts w:cs="Arial"/>
          <w:b/>
        </w:rPr>
        <w:t>:</w:t>
      </w:r>
      <w:r w:rsidRPr="003069E8">
        <w:rPr>
          <w:rFonts w:cs="Arial"/>
        </w:rPr>
        <w:t xml:space="preserve"> </w:t>
      </w:r>
    </w:p>
    <w:p w:rsidR="00BF227C" w:rsidRPr="003069E8" w:rsidRDefault="00BF227C" w:rsidP="00BF227C">
      <w:pPr>
        <w:pStyle w:val="Prrafodelista"/>
        <w:ind w:left="284"/>
        <w:jc w:val="both"/>
        <w:rPr>
          <w:rFonts w:ascii="Arial" w:hAnsi="Arial" w:cs="Arial"/>
        </w:rPr>
      </w:pPr>
      <w:permStart w:id="1904436723" w:edGrp="everyone"/>
      <w:r w:rsidRPr="003069E8">
        <w:rPr>
          <w:rFonts w:ascii="Arial" w:hAnsi="Arial" w:cs="Arial"/>
        </w:rPr>
        <w:t>Escribir texto aquí</w:t>
      </w:r>
    </w:p>
    <w:p w:rsidR="00BF227C" w:rsidRPr="003069E8" w:rsidRDefault="00BF227C" w:rsidP="00BF227C">
      <w:pPr>
        <w:pStyle w:val="Prrafodelista"/>
        <w:ind w:left="284"/>
        <w:jc w:val="both"/>
        <w:rPr>
          <w:rFonts w:ascii="Arial" w:hAnsi="Arial" w:cs="Arial"/>
        </w:rPr>
      </w:pPr>
    </w:p>
    <w:permEnd w:id="1904436723"/>
    <w:p w:rsidR="00BF227C" w:rsidRPr="003069E8" w:rsidRDefault="00BF227C" w:rsidP="003069E8">
      <w:pPr>
        <w:ind w:left="284"/>
        <w:rPr>
          <w:rFonts w:cs="Arial"/>
        </w:rPr>
      </w:pPr>
    </w:p>
    <w:permStart w:id="1159622127" w:edGrp="everyone"/>
    <w:p w:rsidR="00BF69D8" w:rsidRPr="009B2BA8" w:rsidRDefault="00450CFE" w:rsidP="007C1620">
      <w:pPr>
        <w:pStyle w:val="Prrafodelista"/>
        <w:ind w:left="0"/>
        <w:jc w:val="both"/>
        <w:rPr>
          <w:rFonts w:ascii="Arial" w:hAnsi="Arial" w:cs="Arial"/>
          <w:b/>
        </w:rPr>
      </w:pPr>
      <w:sdt>
        <w:sdtPr>
          <w:rPr>
            <w:rFonts w:ascii="Arial" w:hAnsi="Arial" w:cs="Arial"/>
            <w:b/>
            <w:sz w:val="28"/>
          </w:rPr>
          <w:id w:val="-1987773470"/>
          <w14:checkbox>
            <w14:checked w14:val="0"/>
            <w14:checkedState w14:val="2612" w14:font="MS Gothic"/>
            <w14:uncheckedState w14:val="2610" w14:font="MS Gothic"/>
          </w14:checkbox>
        </w:sdtPr>
        <w:sdtEndPr/>
        <w:sdtContent>
          <w:r w:rsidR="00094526">
            <w:rPr>
              <w:rFonts w:ascii="MS Gothic" w:eastAsia="MS Gothic" w:hAnsi="MS Gothic" w:cs="Arial" w:hint="eastAsia"/>
              <w:b/>
              <w:sz w:val="28"/>
            </w:rPr>
            <w:t>☐</w:t>
          </w:r>
        </w:sdtContent>
      </w:sdt>
      <w:permEnd w:id="1159622127"/>
      <w:r w:rsidR="007C1620" w:rsidRPr="007C1620">
        <w:rPr>
          <w:rFonts w:ascii="Arial" w:hAnsi="Arial" w:cs="Arial"/>
          <w:b/>
        </w:rPr>
        <w:t xml:space="preserve"> </w:t>
      </w:r>
      <w:r w:rsidR="00BF69D8" w:rsidRPr="009B2BA8">
        <w:rPr>
          <w:rFonts w:ascii="Arial" w:hAnsi="Arial" w:cs="Arial"/>
          <w:b/>
          <w:u w:val="single"/>
        </w:rPr>
        <w:t>CONTRATOS DE SERVICIOS</w:t>
      </w:r>
      <w:r w:rsidR="00BF69D8" w:rsidRPr="009B2BA8">
        <w:rPr>
          <w:rFonts w:ascii="Arial" w:hAnsi="Arial" w:cs="Arial"/>
          <w:b/>
        </w:rPr>
        <w:t>:</w:t>
      </w:r>
    </w:p>
    <w:p w:rsidR="00BF69D8" w:rsidRPr="009B2BA8" w:rsidRDefault="00BF69D8" w:rsidP="007C1620">
      <w:pPr>
        <w:pStyle w:val="Prrafodelista"/>
        <w:ind w:left="284"/>
        <w:jc w:val="both"/>
        <w:rPr>
          <w:rFonts w:ascii="Arial" w:hAnsi="Arial" w:cs="Arial"/>
        </w:rPr>
      </w:pPr>
    </w:p>
    <w:p w:rsidR="003069E8" w:rsidRDefault="003069E8" w:rsidP="003069E8">
      <w:pPr>
        <w:pStyle w:val="Prrafodelista"/>
        <w:ind w:left="284"/>
        <w:jc w:val="both"/>
        <w:rPr>
          <w:rFonts w:ascii="Arial" w:hAnsi="Arial" w:cs="Arial"/>
        </w:rPr>
      </w:pPr>
      <w:permStart w:id="945315760" w:edGrp="everyone"/>
      <w:r>
        <w:rPr>
          <w:rFonts w:ascii="Arial" w:hAnsi="Arial" w:cs="Arial"/>
        </w:rPr>
        <w:t xml:space="preserve">Escribir texto aquí </w:t>
      </w:r>
    </w:p>
    <w:p w:rsidR="003069E8" w:rsidRPr="009B2BA8" w:rsidRDefault="003069E8" w:rsidP="003069E8">
      <w:pPr>
        <w:pStyle w:val="Prrafodelista"/>
        <w:ind w:left="284"/>
        <w:jc w:val="both"/>
        <w:rPr>
          <w:rFonts w:ascii="Arial" w:hAnsi="Arial" w:cs="Arial"/>
          <w:b/>
        </w:rPr>
      </w:pPr>
    </w:p>
    <w:permEnd w:id="945315760"/>
    <w:p w:rsidR="00BF69D8" w:rsidRDefault="00BF69D8" w:rsidP="00575ACC">
      <w:pPr>
        <w:ind w:left="284"/>
        <w:rPr>
          <w:rFonts w:cs="Arial"/>
        </w:rPr>
      </w:pPr>
      <w:r w:rsidRPr="009B2BA8">
        <w:rPr>
          <w:rFonts w:cs="Arial"/>
          <w:b/>
        </w:rPr>
        <w:t>Cuando el contratista sea una empresa de nueva creación (antigüedad &lt; 5 años),</w:t>
      </w:r>
      <w:r w:rsidRPr="009B2BA8">
        <w:rPr>
          <w:rFonts w:cs="Arial"/>
        </w:rPr>
        <w:t xml:space="preserve"> su solvencia técnica se acreditará mediante el/los </w:t>
      </w:r>
      <w:r w:rsidRPr="009B2BA8">
        <w:rPr>
          <w:rFonts w:cs="Arial"/>
          <w:b/>
        </w:rPr>
        <w:t>siguiente/s medio/s</w:t>
      </w:r>
      <w:r w:rsidR="00BF227C">
        <w:rPr>
          <w:rFonts w:cs="Arial"/>
          <w:b/>
        </w:rPr>
        <w:t>:</w:t>
      </w:r>
      <w:r w:rsidRPr="009B2BA8">
        <w:rPr>
          <w:rFonts w:cs="Arial"/>
        </w:rPr>
        <w:t xml:space="preserve"> </w:t>
      </w:r>
    </w:p>
    <w:p w:rsidR="00BF227C" w:rsidRPr="003069E8" w:rsidRDefault="00BF227C" w:rsidP="00BF227C">
      <w:pPr>
        <w:pStyle w:val="Prrafodelista"/>
        <w:ind w:left="284"/>
        <w:jc w:val="both"/>
        <w:rPr>
          <w:rFonts w:ascii="Arial" w:hAnsi="Arial" w:cs="Arial"/>
        </w:rPr>
      </w:pPr>
      <w:permStart w:id="253117094" w:edGrp="everyone"/>
      <w:r w:rsidRPr="003069E8">
        <w:rPr>
          <w:rFonts w:ascii="Arial" w:hAnsi="Arial" w:cs="Arial"/>
        </w:rPr>
        <w:t>Escribir texto aquí</w:t>
      </w:r>
    </w:p>
    <w:p w:rsidR="00BF227C" w:rsidRPr="003069E8" w:rsidRDefault="00BF227C" w:rsidP="00BF227C">
      <w:pPr>
        <w:pStyle w:val="Prrafodelista"/>
        <w:ind w:left="284"/>
        <w:jc w:val="both"/>
        <w:rPr>
          <w:rFonts w:ascii="Arial" w:hAnsi="Arial" w:cs="Arial"/>
        </w:rPr>
      </w:pPr>
    </w:p>
    <w:permEnd w:id="253117094"/>
    <w:p w:rsidR="00BF69D8" w:rsidRDefault="00BF69D8" w:rsidP="00C316C8">
      <w:pPr>
        <w:pStyle w:val="Default"/>
        <w:numPr>
          <w:ilvl w:val="0"/>
          <w:numId w:val="27"/>
        </w:numPr>
        <w:spacing w:line="360" w:lineRule="auto"/>
        <w:ind w:left="426" w:hanging="426"/>
        <w:jc w:val="both"/>
        <w:rPr>
          <w:rFonts w:ascii="Arial" w:hAnsi="Arial" w:cs="Arial"/>
          <w:b/>
          <w:u w:val="single"/>
        </w:rPr>
      </w:pPr>
      <w:r w:rsidRPr="006A653C">
        <w:rPr>
          <w:rFonts w:ascii="Arial" w:hAnsi="Arial" w:cs="Arial"/>
          <w:b/>
          <w:color w:val="auto"/>
          <w:sz w:val="22"/>
          <w:szCs w:val="22"/>
          <w:u w:val="single"/>
        </w:rPr>
        <w:t>CLASIFICACIÓN</w:t>
      </w:r>
      <w:r>
        <w:rPr>
          <w:rFonts w:ascii="Arial" w:hAnsi="Arial" w:cs="Arial"/>
          <w:b/>
          <w:u w:val="single"/>
        </w:rPr>
        <w:t xml:space="preserve">. </w:t>
      </w:r>
    </w:p>
    <w:p w:rsidR="00BF69D8" w:rsidRDefault="00BF69D8" w:rsidP="00BF69D8">
      <w:pPr>
        <w:pStyle w:val="Prrafodelista"/>
        <w:spacing w:line="360" w:lineRule="auto"/>
        <w:ind w:left="709"/>
        <w:jc w:val="both"/>
        <w:rPr>
          <w:rFonts w:ascii="Arial" w:hAnsi="Arial" w:cs="Arial"/>
          <w:b/>
          <w:u w:val="single"/>
        </w:rPr>
      </w:pPr>
    </w:p>
    <w:p w:rsidR="00BF69D8" w:rsidRPr="000A1038" w:rsidRDefault="00BF69D8" w:rsidP="006A653C">
      <w:pPr>
        <w:pStyle w:val="Prrafodelista"/>
        <w:spacing w:line="360" w:lineRule="auto"/>
        <w:ind w:left="426"/>
        <w:jc w:val="both"/>
        <w:rPr>
          <w:rFonts w:ascii="Arial" w:hAnsi="Arial" w:cs="Arial"/>
        </w:rPr>
      </w:pPr>
      <w:r w:rsidRPr="000A1038">
        <w:rPr>
          <w:rFonts w:ascii="Arial" w:hAnsi="Arial" w:cs="Arial"/>
        </w:rPr>
        <w:t xml:space="preserve">El empresario también podrá acreditar su solvencia </w:t>
      </w:r>
      <w:r>
        <w:rPr>
          <w:rFonts w:ascii="Arial" w:hAnsi="Arial" w:cs="Arial"/>
        </w:rPr>
        <w:t>(</w:t>
      </w:r>
      <w:r w:rsidRPr="000A1038">
        <w:rPr>
          <w:rFonts w:ascii="Arial" w:hAnsi="Arial" w:cs="Arial"/>
        </w:rPr>
        <w:t xml:space="preserve">como forma alternativa a la acreditación de la solvencia expuesta en los apartados anteriores) </w:t>
      </w:r>
      <w:r>
        <w:rPr>
          <w:rFonts w:ascii="Arial" w:hAnsi="Arial" w:cs="Arial"/>
        </w:rPr>
        <w:t>a</w:t>
      </w:r>
      <w:r w:rsidRPr="000A1038">
        <w:rPr>
          <w:rFonts w:ascii="Arial" w:hAnsi="Arial" w:cs="Arial"/>
        </w:rPr>
        <w:t xml:space="preserve">portando </w:t>
      </w:r>
      <w:r>
        <w:rPr>
          <w:rFonts w:ascii="Arial" w:hAnsi="Arial" w:cs="Arial"/>
        </w:rPr>
        <w:t>el certificado que acredite la</w:t>
      </w:r>
      <w:r w:rsidRPr="000A1038">
        <w:rPr>
          <w:rFonts w:ascii="Arial" w:hAnsi="Arial" w:cs="Arial"/>
        </w:rPr>
        <w:t xml:space="preserve"> clasificación siguiente: </w:t>
      </w:r>
    </w:p>
    <w:p w:rsidR="00BF69D8" w:rsidRPr="000A1038" w:rsidRDefault="00BF69D8" w:rsidP="00BF69D8">
      <w:pPr>
        <w:pStyle w:val="Prrafodelista"/>
        <w:spacing w:line="360" w:lineRule="auto"/>
        <w:ind w:left="709"/>
        <w:jc w:val="both"/>
        <w:rPr>
          <w:rFonts w:ascii="Arial" w:hAnsi="Arial" w:cs="Arial"/>
          <w:b/>
        </w:rPr>
      </w:pPr>
    </w:p>
    <w:permStart w:id="289564252" w:edGrp="everyone"/>
    <w:p w:rsidR="00BF69D8" w:rsidRDefault="00450CFE" w:rsidP="006A653C">
      <w:pPr>
        <w:pStyle w:val="Prrafodelista"/>
        <w:spacing w:line="360" w:lineRule="auto"/>
        <w:ind w:left="426"/>
        <w:jc w:val="both"/>
        <w:rPr>
          <w:rFonts w:ascii="Arial" w:hAnsi="Arial" w:cs="Arial"/>
        </w:rPr>
      </w:pPr>
      <w:sdt>
        <w:sdtPr>
          <w:rPr>
            <w:rFonts w:ascii="Arial" w:hAnsi="Arial" w:cs="Arial"/>
            <w:sz w:val="28"/>
          </w:rPr>
          <w:id w:val="-256526603"/>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289564252"/>
      <w:r w:rsidR="006A653C">
        <w:rPr>
          <w:rFonts w:ascii="Arial" w:hAnsi="Arial" w:cs="Arial"/>
          <w:sz w:val="28"/>
        </w:rPr>
        <w:t xml:space="preserve"> </w:t>
      </w:r>
      <w:r w:rsidR="00BF69D8">
        <w:rPr>
          <w:rFonts w:ascii="Arial" w:hAnsi="Arial" w:cs="Arial"/>
        </w:rPr>
        <w:t xml:space="preserve">No procede. </w:t>
      </w:r>
    </w:p>
    <w:permStart w:id="1567175254" w:edGrp="everyone"/>
    <w:p w:rsidR="00BF69D8" w:rsidRDefault="00450CFE" w:rsidP="006A653C">
      <w:pPr>
        <w:pStyle w:val="Prrafodelista"/>
        <w:spacing w:line="360" w:lineRule="auto"/>
        <w:ind w:left="426"/>
        <w:jc w:val="both"/>
        <w:rPr>
          <w:rFonts w:ascii="Arial" w:hAnsi="Arial" w:cs="Arial"/>
        </w:rPr>
      </w:pPr>
      <w:sdt>
        <w:sdtPr>
          <w:rPr>
            <w:rFonts w:ascii="Arial" w:hAnsi="Arial" w:cs="Arial"/>
            <w:sz w:val="28"/>
          </w:rPr>
          <w:id w:val="-1811552657"/>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567175254"/>
      <w:r w:rsidR="006A653C">
        <w:rPr>
          <w:rFonts w:ascii="Arial" w:hAnsi="Arial" w:cs="Arial"/>
        </w:rPr>
        <w:t xml:space="preserve"> </w:t>
      </w:r>
      <w:r w:rsidR="00BF69D8">
        <w:rPr>
          <w:rFonts w:ascii="Arial" w:hAnsi="Arial" w:cs="Arial"/>
        </w:rPr>
        <w:t>Procede.</w:t>
      </w:r>
    </w:p>
    <w:p w:rsidR="006A653C" w:rsidRDefault="006A653C" w:rsidP="006A653C">
      <w:pPr>
        <w:pStyle w:val="Prrafodelista"/>
        <w:spacing w:line="360" w:lineRule="auto"/>
        <w:ind w:left="426"/>
        <w:jc w:val="both"/>
        <w:rPr>
          <w:rFonts w:ascii="Arial" w:hAnsi="Arial" w:cs="Arial"/>
        </w:rPr>
      </w:pPr>
      <w:permStart w:id="960715102" w:edGrp="everyone"/>
    </w:p>
    <w:p w:rsidR="0045412F" w:rsidRDefault="0045412F" w:rsidP="0045412F">
      <w:pPr>
        <w:pStyle w:val="Prrafodelista"/>
        <w:spacing w:line="360" w:lineRule="auto"/>
        <w:ind w:left="426"/>
        <w:jc w:val="both"/>
        <w:rPr>
          <w:rFonts w:ascii="Arial" w:hAnsi="Arial" w:cs="Arial"/>
        </w:rPr>
      </w:pPr>
      <w:r>
        <w:rPr>
          <w:rFonts w:ascii="Arial" w:hAnsi="Arial" w:cs="Arial"/>
        </w:rPr>
        <w:t>“Introduce tu tabla de clasificación aquí”</w:t>
      </w:r>
    </w:p>
    <w:p w:rsidR="0045412F" w:rsidRDefault="0045412F" w:rsidP="006A653C">
      <w:pPr>
        <w:pStyle w:val="Prrafodelista"/>
        <w:spacing w:line="360" w:lineRule="auto"/>
        <w:ind w:left="426"/>
        <w:jc w:val="both"/>
        <w:rPr>
          <w:rFonts w:ascii="Arial" w:hAnsi="Arial" w:cs="Arial"/>
        </w:rPr>
      </w:pPr>
    </w:p>
    <w:permEnd w:id="960715102"/>
    <w:p w:rsidR="00BF69D8" w:rsidRPr="009E7055" w:rsidRDefault="00BF69D8" w:rsidP="00C316C8">
      <w:pPr>
        <w:pStyle w:val="Default"/>
        <w:numPr>
          <w:ilvl w:val="0"/>
          <w:numId w:val="27"/>
        </w:numPr>
        <w:spacing w:line="360" w:lineRule="auto"/>
        <w:ind w:left="426" w:hanging="426"/>
        <w:jc w:val="both"/>
        <w:rPr>
          <w:rFonts w:ascii="Arial" w:hAnsi="Arial" w:cs="Arial"/>
          <w:b/>
          <w:sz w:val="22"/>
          <w:szCs w:val="22"/>
          <w:u w:val="single"/>
        </w:rPr>
      </w:pPr>
      <w:r w:rsidRPr="0034086D">
        <w:rPr>
          <w:rFonts w:ascii="Arial" w:hAnsi="Arial" w:cs="Arial"/>
          <w:b/>
          <w:color w:val="auto"/>
          <w:sz w:val="22"/>
          <w:szCs w:val="22"/>
          <w:u w:val="single"/>
        </w:rPr>
        <w:t>COMPROMISO</w:t>
      </w:r>
      <w:r w:rsidRPr="009E7055">
        <w:rPr>
          <w:rFonts w:ascii="Arial" w:hAnsi="Arial" w:cs="Arial"/>
          <w:b/>
          <w:sz w:val="22"/>
          <w:szCs w:val="22"/>
          <w:u w:val="single"/>
        </w:rPr>
        <w:t xml:space="preserve"> DE ADSCRIPCIÓN DE MEDIOS. </w:t>
      </w:r>
    </w:p>
    <w:permStart w:id="865470061" w:edGrp="everyone"/>
    <w:p w:rsidR="00BF69D8" w:rsidRDefault="00450CFE" w:rsidP="0034086D">
      <w:pPr>
        <w:pStyle w:val="Prrafodelista"/>
        <w:spacing w:line="360" w:lineRule="auto"/>
        <w:ind w:left="426"/>
        <w:jc w:val="both"/>
        <w:rPr>
          <w:rFonts w:ascii="Arial" w:hAnsi="Arial" w:cs="Arial"/>
        </w:rPr>
      </w:pPr>
      <w:sdt>
        <w:sdtPr>
          <w:rPr>
            <w:rFonts w:ascii="Arial" w:hAnsi="Arial" w:cs="Arial"/>
            <w:sz w:val="28"/>
          </w:rPr>
          <w:id w:val="1503548463"/>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865470061"/>
      <w:r w:rsidR="0034086D">
        <w:rPr>
          <w:rFonts w:ascii="Arial" w:hAnsi="Arial" w:cs="Arial"/>
        </w:rPr>
        <w:t xml:space="preserve"> </w:t>
      </w:r>
      <w:r w:rsidR="00BF69D8">
        <w:rPr>
          <w:rFonts w:ascii="Arial" w:hAnsi="Arial" w:cs="Arial"/>
        </w:rPr>
        <w:t xml:space="preserve">No procede. </w:t>
      </w:r>
    </w:p>
    <w:permStart w:id="159988299" w:edGrp="everyone"/>
    <w:p w:rsidR="00BF69D8" w:rsidRPr="003D049D" w:rsidRDefault="00450CFE" w:rsidP="0034086D">
      <w:pPr>
        <w:pStyle w:val="Prrafodelista"/>
        <w:spacing w:line="360" w:lineRule="auto"/>
        <w:ind w:left="426"/>
        <w:jc w:val="both"/>
        <w:rPr>
          <w:rFonts w:ascii="Arial" w:hAnsi="Arial" w:cs="Arial"/>
        </w:rPr>
      </w:pPr>
      <w:sdt>
        <w:sdtPr>
          <w:rPr>
            <w:rFonts w:ascii="Arial" w:hAnsi="Arial" w:cs="Arial"/>
            <w:sz w:val="28"/>
          </w:rPr>
          <w:id w:val="-2073416903"/>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59988299"/>
      <w:r w:rsidR="0034086D" w:rsidRPr="003D049D">
        <w:rPr>
          <w:rFonts w:ascii="Arial" w:hAnsi="Arial" w:cs="Arial"/>
        </w:rPr>
        <w:t xml:space="preserve"> </w:t>
      </w:r>
      <w:r w:rsidR="0034086D">
        <w:rPr>
          <w:rFonts w:ascii="Arial" w:hAnsi="Arial" w:cs="Arial"/>
        </w:rPr>
        <w:t xml:space="preserve">Procede. </w:t>
      </w:r>
    </w:p>
    <w:p w:rsidR="00BF69D8" w:rsidRDefault="00BF69D8" w:rsidP="00BF69D8">
      <w:pPr>
        <w:spacing w:after="200"/>
        <w:ind w:left="709"/>
        <w:rPr>
          <w:rFonts w:cs="Arial"/>
          <w:szCs w:val="22"/>
        </w:rPr>
      </w:pPr>
      <w:r>
        <w:rPr>
          <w:rFonts w:cs="Arial"/>
          <w:szCs w:val="22"/>
        </w:rPr>
        <w:t>Sin perjuicio del deber de acreditar la solvencia en la forma establecida en el presente Pliego, se establece como requisito de solvencia adicional, de conformidad con lo establecido en el artículo 76, el compromiso de</w:t>
      </w:r>
      <w:r w:rsidRPr="00D3190C">
        <w:rPr>
          <w:rFonts w:cs="Arial"/>
          <w:szCs w:val="22"/>
        </w:rPr>
        <w:t xml:space="preserve"> dedicar o adscribir a la ejecución del contrato los </w:t>
      </w:r>
      <w:r>
        <w:rPr>
          <w:rFonts w:cs="Arial"/>
          <w:szCs w:val="22"/>
        </w:rPr>
        <w:t xml:space="preserve">siguientes </w:t>
      </w:r>
      <w:r w:rsidRPr="00D3190C">
        <w:rPr>
          <w:rFonts w:cs="Arial"/>
          <w:szCs w:val="22"/>
        </w:rPr>
        <w:t>medios</w:t>
      </w:r>
      <w:r>
        <w:rPr>
          <w:rFonts w:cs="Arial"/>
          <w:szCs w:val="22"/>
        </w:rPr>
        <w:t>:</w:t>
      </w:r>
    </w:p>
    <w:permStart w:id="1713704759" w:edGrp="everyone"/>
    <w:p w:rsidR="00BF69D8" w:rsidRDefault="00450CFE" w:rsidP="0034086D">
      <w:pPr>
        <w:pStyle w:val="Prrafodelista"/>
        <w:spacing w:line="360" w:lineRule="auto"/>
        <w:ind w:left="708"/>
        <w:jc w:val="both"/>
        <w:rPr>
          <w:rFonts w:ascii="Arial" w:hAnsi="Arial" w:cs="Arial"/>
        </w:rPr>
      </w:pPr>
      <w:sdt>
        <w:sdtPr>
          <w:rPr>
            <w:rFonts w:ascii="Arial" w:hAnsi="Arial" w:cs="Arial"/>
            <w:sz w:val="28"/>
          </w:rPr>
          <w:id w:val="1492902704"/>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713704759"/>
      <w:r w:rsidR="0034086D">
        <w:rPr>
          <w:rFonts w:ascii="Arial" w:hAnsi="Arial" w:cs="Arial"/>
        </w:rPr>
        <w:t xml:space="preserve"> </w:t>
      </w:r>
      <w:r w:rsidR="00BF69D8">
        <w:rPr>
          <w:rFonts w:ascii="Arial" w:hAnsi="Arial" w:cs="Arial"/>
        </w:rPr>
        <w:t>Compromiso de adscripción de medios personales:</w:t>
      </w:r>
      <w:r w:rsidR="0034086D">
        <w:rPr>
          <w:rFonts w:ascii="Arial" w:hAnsi="Arial" w:cs="Arial"/>
        </w:rPr>
        <w:t xml:space="preserve"> </w:t>
      </w:r>
      <w:permStart w:id="1252290302" w:edGrp="everyone"/>
      <w:sdt>
        <w:sdtPr>
          <w:rPr>
            <w:rFonts w:ascii="Arial" w:hAnsi="Arial" w:cs="Arial"/>
          </w:rPr>
          <w:id w:val="606546696"/>
          <w:showingPlcHdr/>
        </w:sdtPr>
        <w:sdtEndPr/>
        <w:sdtContent>
          <w:r w:rsidR="0034086D" w:rsidRPr="00C707C9">
            <w:rPr>
              <w:rStyle w:val="Textodelmarcadordeposicin"/>
            </w:rPr>
            <w:t>Haga clic aquí para escribir texto.</w:t>
          </w:r>
        </w:sdtContent>
      </w:sdt>
      <w:permEnd w:id="1252290302"/>
    </w:p>
    <w:permStart w:id="2063936851" w:edGrp="everyone"/>
    <w:p w:rsidR="00BF69D8" w:rsidRDefault="00450CFE" w:rsidP="0034086D">
      <w:pPr>
        <w:pStyle w:val="Prrafodelista"/>
        <w:spacing w:line="360" w:lineRule="auto"/>
        <w:ind w:left="708"/>
        <w:jc w:val="both"/>
        <w:rPr>
          <w:rFonts w:ascii="Arial" w:hAnsi="Arial" w:cs="Arial"/>
        </w:rPr>
      </w:pPr>
      <w:sdt>
        <w:sdtPr>
          <w:rPr>
            <w:rFonts w:ascii="Arial" w:hAnsi="Arial" w:cs="Arial"/>
            <w:sz w:val="28"/>
          </w:rPr>
          <w:id w:val="1336805815"/>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2063936851"/>
      <w:r w:rsidR="0034086D">
        <w:rPr>
          <w:rFonts w:ascii="Arial" w:hAnsi="Arial" w:cs="Arial"/>
        </w:rPr>
        <w:t xml:space="preserve"> </w:t>
      </w:r>
      <w:r w:rsidR="00BF69D8">
        <w:rPr>
          <w:rFonts w:ascii="Arial" w:hAnsi="Arial" w:cs="Arial"/>
        </w:rPr>
        <w:t>Compromiso de adscripción de medios materiales:</w:t>
      </w:r>
      <w:r w:rsidR="0034086D">
        <w:rPr>
          <w:rFonts w:ascii="Arial" w:hAnsi="Arial" w:cs="Arial"/>
        </w:rPr>
        <w:t xml:space="preserve"> </w:t>
      </w:r>
      <w:permStart w:id="742015107" w:edGrp="everyone"/>
      <w:sdt>
        <w:sdtPr>
          <w:rPr>
            <w:rFonts w:ascii="Arial" w:hAnsi="Arial" w:cs="Arial"/>
          </w:rPr>
          <w:id w:val="65380523"/>
          <w:showingPlcHdr/>
        </w:sdtPr>
        <w:sdtEndPr/>
        <w:sdtContent>
          <w:r w:rsidR="0034086D" w:rsidRPr="00C707C9">
            <w:rPr>
              <w:rStyle w:val="Textodelmarcadordeposicin"/>
            </w:rPr>
            <w:t>Haga clic aquí para escribir texto.</w:t>
          </w:r>
        </w:sdtContent>
      </w:sdt>
      <w:permEnd w:id="742015107"/>
    </w:p>
    <w:p w:rsidR="00BF69D8" w:rsidRDefault="00BF69D8" w:rsidP="00BF69D8">
      <w:pPr>
        <w:spacing w:after="200" w:line="276" w:lineRule="auto"/>
        <w:ind w:left="708"/>
        <w:rPr>
          <w:rFonts w:cs="Arial"/>
          <w:szCs w:val="22"/>
        </w:rPr>
      </w:pPr>
      <w:r>
        <w:rPr>
          <w:rFonts w:cs="Arial"/>
          <w:szCs w:val="22"/>
        </w:rPr>
        <w:t xml:space="preserve">Estos </w:t>
      </w:r>
      <w:r w:rsidRPr="00D3190C">
        <w:rPr>
          <w:rFonts w:cs="Arial"/>
          <w:szCs w:val="22"/>
        </w:rPr>
        <w:t>compromiso</w:t>
      </w:r>
      <w:r>
        <w:rPr>
          <w:rFonts w:cs="Arial"/>
          <w:szCs w:val="22"/>
        </w:rPr>
        <w:t>s se integrarán</w:t>
      </w:r>
      <w:r w:rsidRPr="00D3190C">
        <w:rPr>
          <w:rFonts w:cs="Arial"/>
          <w:szCs w:val="22"/>
        </w:rPr>
        <w:t xml:space="preserve"> en el contrato, </w:t>
      </w:r>
      <w:r>
        <w:rPr>
          <w:rFonts w:cs="Arial"/>
          <w:szCs w:val="22"/>
        </w:rPr>
        <w:t>y tienen el carácter de obligaciones esenciales</w:t>
      </w:r>
      <w:r w:rsidRPr="00D3190C">
        <w:rPr>
          <w:rFonts w:cs="Arial"/>
          <w:szCs w:val="22"/>
        </w:rPr>
        <w:t xml:space="preserve"> a los efectos previstos en el artículo 211</w:t>
      </w:r>
      <w:r>
        <w:rPr>
          <w:rFonts w:cs="Arial"/>
          <w:szCs w:val="22"/>
        </w:rPr>
        <w:t xml:space="preserve">, apartado f). </w:t>
      </w:r>
    </w:p>
    <w:p w:rsidR="00BF69D8" w:rsidRDefault="00BF69D8" w:rsidP="00BF69D8">
      <w:pPr>
        <w:spacing w:after="200" w:line="276" w:lineRule="auto"/>
        <w:ind w:firstLine="708"/>
        <w:rPr>
          <w:rFonts w:cs="Arial"/>
          <w:szCs w:val="22"/>
        </w:rPr>
      </w:pPr>
      <w:r>
        <w:rPr>
          <w:rFonts w:cs="Arial"/>
          <w:szCs w:val="22"/>
        </w:rPr>
        <w:lastRenderedPageBreak/>
        <w:t>Su in</w:t>
      </w:r>
      <w:r w:rsidR="00C87578">
        <w:rPr>
          <w:rFonts w:cs="Arial"/>
          <w:szCs w:val="22"/>
        </w:rPr>
        <w:t>cumplimiento podrá ser causa de</w:t>
      </w:r>
      <w:r>
        <w:rPr>
          <w:rFonts w:cs="Arial"/>
          <w:szCs w:val="22"/>
        </w:rPr>
        <w:t>:</w:t>
      </w:r>
    </w:p>
    <w:permStart w:id="1082030329" w:edGrp="everyone"/>
    <w:p w:rsidR="00BF69D8" w:rsidRDefault="00450CFE" w:rsidP="00C87578">
      <w:pPr>
        <w:spacing w:after="0" w:line="276" w:lineRule="auto"/>
        <w:ind w:left="708" w:firstLine="285"/>
        <w:rPr>
          <w:rFonts w:cs="Arial"/>
          <w:szCs w:val="22"/>
        </w:rPr>
      </w:pPr>
      <w:sdt>
        <w:sdtPr>
          <w:rPr>
            <w:rFonts w:cs="Arial"/>
            <w:sz w:val="28"/>
          </w:rPr>
          <w:id w:val="-201780475"/>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082030329"/>
      <w:r w:rsidR="00C87578" w:rsidRPr="00C87578">
        <w:rPr>
          <w:rFonts w:cs="Arial"/>
          <w:szCs w:val="22"/>
        </w:rPr>
        <w:t xml:space="preserve"> </w:t>
      </w:r>
      <w:r w:rsidR="00BF69D8" w:rsidRPr="00C87578">
        <w:rPr>
          <w:rFonts w:cs="Arial"/>
          <w:szCs w:val="22"/>
        </w:rPr>
        <w:t>Resolución del contrato</w:t>
      </w:r>
    </w:p>
    <w:permStart w:id="1573418063" w:edGrp="everyone"/>
    <w:p w:rsidR="00C87578" w:rsidRDefault="00450CFE" w:rsidP="00C87578">
      <w:pPr>
        <w:spacing w:after="0" w:line="276" w:lineRule="auto"/>
        <w:ind w:left="708" w:firstLine="285"/>
        <w:rPr>
          <w:rFonts w:cs="Arial"/>
          <w:szCs w:val="22"/>
        </w:rPr>
      </w:pPr>
      <w:sdt>
        <w:sdtPr>
          <w:rPr>
            <w:rFonts w:cs="Arial"/>
            <w:sz w:val="28"/>
          </w:rPr>
          <w:id w:val="-2003122064"/>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573418063"/>
      <w:r w:rsidR="00C87578" w:rsidRPr="00C87578">
        <w:rPr>
          <w:rFonts w:cs="Arial"/>
          <w:szCs w:val="22"/>
        </w:rPr>
        <w:t xml:space="preserve"> Imposición de penalidades, según el anexo correspondiente a las penalizaciones</w:t>
      </w:r>
      <w:r w:rsidR="00C87578">
        <w:rPr>
          <w:rFonts w:cs="Arial"/>
          <w:szCs w:val="22"/>
        </w:rPr>
        <w:t xml:space="preserve"> </w:t>
      </w:r>
    </w:p>
    <w:p w:rsidR="00EF5BB2" w:rsidRDefault="00BF69D8" w:rsidP="00BF69D8">
      <w:pPr>
        <w:spacing w:after="0"/>
        <w:ind w:left="426"/>
        <w:rPr>
          <w:rFonts w:cs="Arial"/>
          <w:b/>
          <w:kern w:val="28"/>
          <w:u w:val="single"/>
          <w:lang w:val="es-ES_tradnl"/>
        </w:rPr>
      </w:pPr>
      <w:r w:rsidRPr="00C93226">
        <w:rPr>
          <w:rFonts w:cs="Arial"/>
          <w:b/>
          <w:u w:val="single"/>
        </w:rPr>
        <w:br w:type="page"/>
      </w:r>
    </w:p>
    <w:p w:rsidR="00EF5BB2" w:rsidRDefault="00EF5BB2" w:rsidP="00BE427A">
      <w:pPr>
        <w:keepNext/>
        <w:keepLines/>
        <w:spacing w:after="0"/>
        <w:outlineLvl w:val="0"/>
        <w:rPr>
          <w:rFonts w:cs="Arial"/>
          <w:b/>
          <w:kern w:val="28"/>
          <w:u w:val="single"/>
          <w:lang w:val="es-ES_tradnl"/>
        </w:rPr>
      </w:pPr>
      <w:bookmarkStart w:id="2305" w:name="_Toc510209192"/>
      <w:bookmarkStart w:id="2306" w:name="_Toc520188542"/>
      <w:r>
        <w:rPr>
          <w:rFonts w:cs="Arial"/>
          <w:b/>
          <w:bCs/>
          <w:szCs w:val="22"/>
          <w:u w:val="single"/>
        </w:rPr>
        <w:lastRenderedPageBreak/>
        <w:t>A</w:t>
      </w:r>
      <w:r w:rsidRPr="008F3F77">
        <w:rPr>
          <w:rFonts w:cs="Arial"/>
          <w:b/>
          <w:kern w:val="28"/>
          <w:u w:val="single"/>
          <w:lang w:val="es-ES_tradnl"/>
        </w:rPr>
        <w:t xml:space="preserve">NEXO </w:t>
      </w:r>
      <w:r>
        <w:rPr>
          <w:rFonts w:cs="Arial"/>
          <w:b/>
          <w:kern w:val="28"/>
          <w:u w:val="single"/>
          <w:lang w:val="es-ES_tradnl"/>
        </w:rPr>
        <w:t>F</w:t>
      </w:r>
      <w:r w:rsidR="000F586D">
        <w:rPr>
          <w:rFonts w:cs="Arial"/>
          <w:b/>
          <w:kern w:val="28"/>
          <w:u w:val="single"/>
          <w:lang w:val="es-ES_tradnl"/>
        </w:rPr>
        <w:t xml:space="preserve">: </w:t>
      </w:r>
      <w:r w:rsidRPr="00BF227C">
        <w:rPr>
          <w:rFonts w:cs="Arial"/>
          <w:b/>
          <w:kern w:val="28"/>
          <w:u w:val="single"/>
          <w:lang w:val="es-ES_tradnl"/>
        </w:rPr>
        <w:t>CUMPLIMIENTO DE NORMAS DE GARANTÍA DE CALIDAD Y DE GESTIÓN MEDIOAMBIENTAL</w:t>
      </w:r>
      <w:bookmarkEnd w:id="2305"/>
      <w:bookmarkEnd w:id="2306"/>
    </w:p>
    <w:p w:rsidR="00BE427A" w:rsidRPr="008F3F77" w:rsidRDefault="00BE427A" w:rsidP="00BE427A">
      <w:pPr>
        <w:rPr>
          <w:lang w:val="es-ES_tradnl"/>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A01462" w:rsidRPr="00817C6A" w:rsidTr="003544E9">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579121847" w:edGrp="everyone"/>
          <w:p w:rsidR="00A01462" w:rsidRPr="00817C6A" w:rsidRDefault="00450CFE" w:rsidP="003544E9">
            <w:pPr>
              <w:spacing w:after="0"/>
              <w:jc w:val="left"/>
              <w:rPr>
                <w:rFonts w:cs="Arial"/>
                <w:b/>
                <w:color w:val="7F7F7F" w:themeColor="text1" w:themeTint="80"/>
              </w:rPr>
            </w:pPr>
            <w:sdt>
              <w:sdtPr>
                <w:rPr>
                  <w:rFonts w:cs="Arial"/>
                  <w:b/>
                  <w:color w:val="7F7F7F" w:themeColor="text1" w:themeTint="80"/>
                  <w:sz w:val="28"/>
                </w:rPr>
                <w:id w:val="955146083"/>
                <w14:checkbox>
                  <w14:checked w14:val="0"/>
                  <w14:checkedState w14:val="2612" w14:font="MS Gothic"/>
                  <w14:uncheckedState w14:val="2610" w14:font="MS Gothic"/>
                </w14:checkbox>
              </w:sdtPr>
              <w:sdtEndPr/>
              <w:sdtContent>
                <w:r w:rsidR="00D51E21">
                  <w:rPr>
                    <w:rFonts w:ascii="MS Gothic" w:eastAsia="MS Gothic" w:hAnsi="MS Gothic" w:cs="Arial" w:hint="eastAsia"/>
                    <w:b/>
                    <w:color w:val="7F7F7F" w:themeColor="text1" w:themeTint="80"/>
                    <w:sz w:val="28"/>
                  </w:rPr>
                  <w:t>☐</w:t>
                </w:r>
              </w:sdtContent>
            </w:sdt>
            <w:permEnd w:id="1579121847"/>
            <w:r w:rsidR="00A01462">
              <w:rPr>
                <w:rFonts w:cs="Arial"/>
                <w:b/>
                <w:color w:val="7F7F7F" w:themeColor="text1" w:themeTint="80"/>
                <w:sz w:val="28"/>
              </w:rPr>
              <w:t xml:space="preserve"> </w:t>
            </w:r>
            <w:r w:rsidR="00A01462" w:rsidRPr="00817C6A">
              <w:rPr>
                <w:rFonts w:cs="Arial"/>
                <w:b/>
                <w:color w:val="7F7F7F" w:themeColor="text1" w:themeTint="80"/>
                <w:sz w:val="24"/>
              </w:rPr>
              <w:t>APLICA</w:t>
            </w:r>
          </w:p>
        </w:tc>
      </w:tr>
      <w:permStart w:id="1643519483" w:edGrp="everyone"/>
      <w:tr w:rsidR="00A01462" w:rsidRPr="00817C6A" w:rsidTr="003544E9">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A01462" w:rsidRDefault="00450CFE" w:rsidP="003544E9">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1165626391"/>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1643519483"/>
            <w:r w:rsidR="00A01462">
              <w:rPr>
                <w:rFonts w:cs="Arial"/>
                <w:b/>
                <w:color w:val="7F7F7F" w:themeColor="text1" w:themeTint="80"/>
                <w:sz w:val="28"/>
              </w:rPr>
              <w:t xml:space="preserve"> </w:t>
            </w:r>
            <w:r w:rsidR="00A01462" w:rsidRPr="00392873">
              <w:rPr>
                <w:rFonts w:cs="Arial"/>
                <w:b/>
                <w:color w:val="7F7F7F" w:themeColor="text1" w:themeTint="80"/>
                <w:sz w:val="24"/>
              </w:rPr>
              <w:t>NO APLICA</w:t>
            </w:r>
          </w:p>
        </w:tc>
      </w:tr>
    </w:tbl>
    <w:p w:rsidR="00EF5BB2" w:rsidRPr="00BC334D" w:rsidRDefault="00EF5BB2" w:rsidP="00EF5BB2">
      <w:pPr>
        <w:ind w:left="708" w:firstLine="1"/>
        <w:rPr>
          <w:rFonts w:cs="Arial"/>
          <w:szCs w:val="22"/>
        </w:rPr>
      </w:pPr>
    </w:p>
    <w:p w:rsidR="00EF5BB2" w:rsidRDefault="00EF5BB2" w:rsidP="00C316C8">
      <w:pPr>
        <w:pStyle w:val="Prrafodelista"/>
        <w:numPr>
          <w:ilvl w:val="0"/>
          <w:numId w:val="28"/>
        </w:numPr>
        <w:spacing w:after="0" w:line="360" w:lineRule="auto"/>
        <w:rPr>
          <w:rFonts w:ascii="Arial" w:hAnsi="Arial" w:cs="Arial"/>
        </w:rPr>
      </w:pPr>
      <w:r w:rsidRPr="00EF5BB2">
        <w:rPr>
          <w:rFonts w:ascii="Arial" w:hAnsi="Arial" w:cs="Arial"/>
          <w:b/>
        </w:rPr>
        <w:t>CUMPLIMIENTO DE NORMAS DE GARANTÍA DE CALIDAD</w:t>
      </w:r>
      <w:r w:rsidR="00BE427A">
        <w:rPr>
          <w:rFonts w:ascii="Arial" w:hAnsi="Arial" w:cs="Arial"/>
        </w:rPr>
        <w:t>. (art.</w:t>
      </w:r>
      <w:r w:rsidRPr="00EF5BB2">
        <w:rPr>
          <w:rFonts w:ascii="Arial" w:hAnsi="Arial" w:cs="Arial"/>
        </w:rPr>
        <w:t xml:space="preserve"> 93LCSP)</w:t>
      </w:r>
    </w:p>
    <w:p w:rsidR="00510152" w:rsidRDefault="00510152" w:rsidP="00510152">
      <w:pPr>
        <w:pStyle w:val="Prrafodelista"/>
        <w:spacing w:after="0" w:line="360" w:lineRule="auto"/>
        <w:ind w:left="284"/>
        <w:rPr>
          <w:rFonts w:ascii="Arial" w:hAnsi="Arial" w:cs="Arial"/>
        </w:rPr>
      </w:pPr>
    </w:p>
    <w:permStart w:id="115830330" w:edGrp="everyone"/>
    <w:p w:rsidR="00E7002D" w:rsidRPr="00E7002D" w:rsidRDefault="00450CFE" w:rsidP="00A01462">
      <w:pPr>
        <w:spacing w:after="0" w:line="240" w:lineRule="auto"/>
        <w:ind w:firstLine="360"/>
        <w:rPr>
          <w:rFonts w:cs="Arial"/>
        </w:rPr>
      </w:pPr>
      <w:sdt>
        <w:sdtPr>
          <w:rPr>
            <w:rFonts w:ascii="MS Gothic" w:eastAsia="MS Gothic" w:hAnsi="MS Gothic" w:cs="Arial"/>
            <w:sz w:val="28"/>
          </w:rPr>
          <w:id w:val="-1777394908"/>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15830330"/>
      <w:r w:rsidR="00E7002D" w:rsidRPr="00E7002D">
        <w:rPr>
          <w:rFonts w:cs="Arial"/>
        </w:rPr>
        <w:t xml:space="preserve"> No procede. </w:t>
      </w:r>
    </w:p>
    <w:permStart w:id="1795063472" w:edGrp="everyone"/>
    <w:p w:rsidR="00E7002D" w:rsidRPr="00E7002D" w:rsidRDefault="00450CFE" w:rsidP="00A01462">
      <w:pPr>
        <w:spacing w:after="0" w:line="240" w:lineRule="auto"/>
        <w:ind w:firstLine="360"/>
        <w:rPr>
          <w:rFonts w:cs="Arial"/>
        </w:rPr>
      </w:pPr>
      <w:sdt>
        <w:sdtPr>
          <w:rPr>
            <w:rFonts w:ascii="MS Gothic" w:eastAsia="MS Gothic" w:hAnsi="MS Gothic" w:cs="Arial"/>
            <w:sz w:val="28"/>
          </w:rPr>
          <w:id w:val="1980871328"/>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795063472"/>
      <w:r w:rsidR="00E7002D" w:rsidRPr="00E7002D">
        <w:rPr>
          <w:rFonts w:cs="Arial"/>
        </w:rPr>
        <w:t xml:space="preserve"> Procede. </w:t>
      </w:r>
    </w:p>
    <w:p w:rsidR="00E7002D" w:rsidRPr="00E7002D" w:rsidRDefault="00E7002D" w:rsidP="00E7002D">
      <w:pPr>
        <w:spacing w:after="0"/>
        <w:rPr>
          <w:rFonts w:cs="Arial"/>
        </w:rPr>
      </w:pPr>
    </w:p>
    <w:permStart w:id="510621727" w:edGrp="everyone" w:displacedByCustomXml="next"/>
    <w:sdt>
      <w:sdtPr>
        <w:rPr>
          <w:rFonts w:cs="Arial"/>
          <w:szCs w:val="22"/>
        </w:rPr>
        <w:id w:val="-1716191941"/>
        <w:showingPlcHdr/>
      </w:sdtPr>
      <w:sdtEndPr/>
      <w:sdtContent>
        <w:p w:rsidR="002D6828" w:rsidRDefault="002D6828" w:rsidP="00A01462">
          <w:pPr>
            <w:spacing w:after="0"/>
            <w:ind w:firstLine="360"/>
            <w:rPr>
              <w:rFonts w:cs="Arial"/>
              <w:szCs w:val="22"/>
            </w:rPr>
          </w:pPr>
          <w:r>
            <w:rPr>
              <w:rStyle w:val="Textodelmarcadordeposicin"/>
            </w:rPr>
            <w:t>Haga clic aquí para enumerar los certificados a solicitar</w:t>
          </w:r>
          <w:r w:rsidRPr="00C707C9">
            <w:rPr>
              <w:rStyle w:val="Textodelmarcadordeposicin"/>
            </w:rPr>
            <w:t>.</w:t>
          </w:r>
        </w:p>
      </w:sdtContent>
    </w:sdt>
    <w:permEnd w:id="510621727" w:displacedByCustomXml="prev"/>
    <w:p w:rsidR="002D6828" w:rsidRDefault="002D6828" w:rsidP="002D6828">
      <w:pPr>
        <w:spacing w:after="0"/>
        <w:ind w:left="1134"/>
        <w:rPr>
          <w:rFonts w:cs="Arial"/>
          <w:szCs w:val="22"/>
        </w:rPr>
      </w:pPr>
    </w:p>
    <w:p w:rsidR="00EF5BB2" w:rsidRPr="00BC334D" w:rsidRDefault="00EF5BB2" w:rsidP="00A01462">
      <w:pPr>
        <w:spacing w:after="0"/>
        <w:ind w:left="360"/>
        <w:rPr>
          <w:rFonts w:cs="Arial"/>
          <w:szCs w:val="22"/>
        </w:rPr>
      </w:pPr>
      <w:r w:rsidRPr="00BC334D">
        <w:rPr>
          <w:rFonts w:cs="Arial"/>
          <w:szCs w:val="22"/>
        </w:rPr>
        <w:t>Se reconocerán los certificados equivalentes expedidos por organismos establecidos en cualquier Est</w:t>
      </w:r>
      <w:r>
        <w:rPr>
          <w:rFonts w:cs="Arial"/>
          <w:szCs w:val="22"/>
        </w:rPr>
        <w:t xml:space="preserve">ado miembro de la Unión Europea y también </w:t>
      </w:r>
      <w:r w:rsidRPr="00BC334D">
        <w:rPr>
          <w:rFonts w:cs="Arial"/>
          <w:szCs w:val="22"/>
        </w:rPr>
        <w:t>otras pruebas de medidas equivalentes de garantía de la calidad que presenten los empresarios.</w:t>
      </w:r>
    </w:p>
    <w:p w:rsidR="00EF5BB2" w:rsidRPr="00BC334D" w:rsidRDefault="00EF5BB2" w:rsidP="00EF5BB2">
      <w:pPr>
        <w:spacing w:after="0"/>
        <w:ind w:left="709"/>
        <w:rPr>
          <w:rFonts w:cs="Arial"/>
          <w:szCs w:val="22"/>
        </w:rPr>
      </w:pPr>
    </w:p>
    <w:p w:rsidR="00EF5BB2" w:rsidRPr="00BC334D" w:rsidRDefault="00EF5BB2" w:rsidP="00A01462">
      <w:pPr>
        <w:spacing w:after="0"/>
        <w:ind w:left="360"/>
        <w:rPr>
          <w:rFonts w:cs="Arial"/>
          <w:szCs w:val="22"/>
        </w:rPr>
      </w:pPr>
      <w:r w:rsidRPr="00BC334D">
        <w:rPr>
          <w:rFonts w:cs="Arial"/>
          <w:szCs w:val="22"/>
        </w:rPr>
        <w:t>Sólo se considerarán válidos los certificados expedidos a favor de la empresa que haya presentado la oferta, no considerándose los expedidos a nombre de otras empresas del grupo o matriz/filial extranjera.</w:t>
      </w:r>
    </w:p>
    <w:p w:rsidR="00EF5BB2" w:rsidRPr="00BC334D" w:rsidRDefault="00EF5BB2" w:rsidP="00EF5BB2">
      <w:pPr>
        <w:spacing w:after="0"/>
        <w:ind w:left="709"/>
        <w:rPr>
          <w:rFonts w:cs="Arial"/>
          <w:szCs w:val="22"/>
        </w:rPr>
      </w:pPr>
    </w:p>
    <w:p w:rsidR="00EF5BB2" w:rsidRDefault="00EF5BB2" w:rsidP="00C316C8">
      <w:pPr>
        <w:pStyle w:val="Prrafodelista"/>
        <w:numPr>
          <w:ilvl w:val="0"/>
          <w:numId w:val="28"/>
        </w:numPr>
        <w:spacing w:after="0" w:line="360" w:lineRule="auto"/>
        <w:ind w:left="284" w:hanging="284"/>
        <w:rPr>
          <w:rFonts w:ascii="Arial" w:hAnsi="Arial" w:cs="Arial"/>
        </w:rPr>
      </w:pPr>
      <w:r w:rsidRPr="009F554A">
        <w:rPr>
          <w:rFonts w:ascii="Arial" w:hAnsi="Arial" w:cs="Arial"/>
          <w:b/>
        </w:rPr>
        <w:t>CUMPLIMIENTO DE NORMAS DE GESTIÓN MEDIAOAMBIENTAL.</w:t>
      </w:r>
      <w:r w:rsidR="002D6828">
        <w:rPr>
          <w:rFonts w:ascii="Arial" w:hAnsi="Arial" w:cs="Arial"/>
          <w:b/>
        </w:rPr>
        <w:t xml:space="preserve"> </w:t>
      </w:r>
      <w:r>
        <w:rPr>
          <w:rFonts w:ascii="Arial" w:hAnsi="Arial" w:cs="Arial"/>
          <w:b/>
        </w:rPr>
        <w:t>(</w:t>
      </w:r>
      <w:r w:rsidR="00BE427A">
        <w:rPr>
          <w:rFonts w:ascii="Arial" w:hAnsi="Arial" w:cs="Arial"/>
        </w:rPr>
        <w:t>art.</w:t>
      </w:r>
      <w:r>
        <w:rPr>
          <w:rFonts w:ascii="Arial" w:hAnsi="Arial" w:cs="Arial"/>
        </w:rPr>
        <w:t xml:space="preserve"> 94 LCSP)</w:t>
      </w:r>
    </w:p>
    <w:p w:rsidR="00510152" w:rsidRDefault="00510152" w:rsidP="00510152">
      <w:pPr>
        <w:pStyle w:val="Prrafodelista"/>
        <w:spacing w:after="0" w:line="360" w:lineRule="auto"/>
        <w:ind w:left="284"/>
        <w:rPr>
          <w:rFonts w:ascii="Arial" w:hAnsi="Arial" w:cs="Arial"/>
        </w:rPr>
      </w:pPr>
    </w:p>
    <w:permStart w:id="69821970" w:edGrp="everyone"/>
    <w:p w:rsidR="00911C45" w:rsidRPr="00911C45" w:rsidRDefault="00450CFE" w:rsidP="00A01462">
      <w:pPr>
        <w:spacing w:after="0" w:line="240" w:lineRule="auto"/>
        <w:ind w:firstLine="360"/>
        <w:rPr>
          <w:rFonts w:cs="Arial"/>
        </w:rPr>
      </w:pPr>
      <w:sdt>
        <w:sdtPr>
          <w:rPr>
            <w:rFonts w:ascii="MS Gothic" w:eastAsia="MS Gothic" w:hAnsi="MS Gothic" w:cs="Arial"/>
            <w:sz w:val="28"/>
          </w:rPr>
          <w:id w:val="-1639566690"/>
          <w14:checkbox>
            <w14:checked w14:val="0"/>
            <w14:checkedState w14:val="2612" w14:font="MS Gothic"/>
            <w14:uncheckedState w14:val="2610" w14:font="MS Gothic"/>
          </w14:checkbox>
        </w:sdtPr>
        <w:sdtEndPr/>
        <w:sdtContent>
          <w:r w:rsidR="00A01462">
            <w:rPr>
              <w:rFonts w:ascii="MS Gothic" w:eastAsia="MS Gothic" w:hAnsi="MS Gothic" w:cs="Arial" w:hint="eastAsia"/>
              <w:sz w:val="28"/>
            </w:rPr>
            <w:t>☐</w:t>
          </w:r>
        </w:sdtContent>
      </w:sdt>
      <w:permEnd w:id="69821970"/>
      <w:r w:rsidR="00911C45" w:rsidRPr="00911C45">
        <w:rPr>
          <w:rFonts w:cs="Arial"/>
        </w:rPr>
        <w:t xml:space="preserve"> No procede. </w:t>
      </w:r>
    </w:p>
    <w:permStart w:id="1310413020" w:edGrp="everyone"/>
    <w:p w:rsidR="00911C45" w:rsidRPr="00911C45" w:rsidRDefault="00450CFE" w:rsidP="00A01462">
      <w:pPr>
        <w:spacing w:after="0" w:line="240" w:lineRule="auto"/>
        <w:ind w:firstLine="360"/>
        <w:rPr>
          <w:rFonts w:cs="Arial"/>
        </w:rPr>
      </w:pPr>
      <w:sdt>
        <w:sdtPr>
          <w:rPr>
            <w:rFonts w:ascii="MS Gothic" w:eastAsia="MS Gothic" w:hAnsi="MS Gothic" w:cs="Arial"/>
            <w:sz w:val="28"/>
          </w:rPr>
          <w:id w:val="621344501"/>
          <w14:checkbox>
            <w14:checked w14:val="0"/>
            <w14:checkedState w14:val="2612" w14:font="MS Gothic"/>
            <w14:uncheckedState w14:val="2610" w14:font="MS Gothic"/>
          </w14:checkbox>
        </w:sdtPr>
        <w:sdtEndPr/>
        <w:sdtContent>
          <w:r w:rsidR="00094526">
            <w:rPr>
              <w:rFonts w:ascii="MS Gothic" w:eastAsia="MS Gothic" w:hAnsi="MS Gothic" w:cs="Arial" w:hint="eastAsia"/>
              <w:sz w:val="28"/>
            </w:rPr>
            <w:t>☐</w:t>
          </w:r>
        </w:sdtContent>
      </w:sdt>
      <w:permEnd w:id="1310413020"/>
      <w:r w:rsidR="00911C45" w:rsidRPr="00911C45">
        <w:rPr>
          <w:rFonts w:cs="Arial"/>
        </w:rPr>
        <w:t xml:space="preserve"> Procede. </w:t>
      </w:r>
    </w:p>
    <w:p w:rsidR="00911C45" w:rsidRPr="00911C45" w:rsidRDefault="00911C45" w:rsidP="00911C45">
      <w:pPr>
        <w:spacing w:after="0"/>
        <w:rPr>
          <w:rFonts w:cs="Arial"/>
        </w:rPr>
      </w:pPr>
    </w:p>
    <w:permStart w:id="548566458" w:edGrp="everyone" w:displacedByCustomXml="next"/>
    <w:sdt>
      <w:sdtPr>
        <w:rPr>
          <w:rFonts w:cs="Arial"/>
          <w:szCs w:val="22"/>
        </w:rPr>
        <w:id w:val="-1054851859"/>
        <w:showingPlcHdr/>
      </w:sdtPr>
      <w:sdtEndPr/>
      <w:sdtContent>
        <w:p w:rsidR="002D6828" w:rsidRDefault="002D6828" w:rsidP="00A01462">
          <w:pPr>
            <w:spacing w:after="200"/>
            <w:ind w:firstLine="360"/>
            <w:rPr>
              <w:rFonts w:cs="Arial"/>
              <w:szCs w:val="22"/>
            </w:rPr>
          </w:pPr>
          <w:r w:rsidRPr="00C707C9">
            <w:rPr>
              <w:rStyle w:val="Textodelmarcadordeposicin"/>
            </w:rPr>
            <w:t xml:space="preserve">Haga clic aquí para </w:t>
          </w:r>
          <w:r>
            <w:rPr>
              <w:rStyle w:val="Textodelmarcadordeposicin"/>
            </w:rPr>
            <w:t>relacionar los certificados solicitados</w:t>
          </w:r>
          <w:r w:rsidRPr="00C707C9">
            <w:rPr>
              <w:rStyle w:val="Textodelmarcadordeposicin"/>
            </w:rPr>
            <w:t>.</w:t>
          </w:r>
        </w:p>
      </w:sdtContent>
    </w:sdt>
    <w:permEnd w:id="548566458" w:displacedByCustomXml="prev"/>
    <w:p w:rsidR="00EF5BB2" w:rsidRPr="003B3F29" w:rsidRDefault="00EF5BB2" w:rsidP="00A01462">
      <w:pPr>
        <w:spacing w:after="0"/>
        <w:ind w:left="360"/>
        <w:rPr>
          <w:rFonts w:cs="Arial"/>
          <w:szCs w:val="22"/>
        </w:rPr>
      </w:pPr>
      <w:r w:rsidRPr="003B3F29">
        <w:rPr>
          <w:rFonts w:cs="Arial"/>
          <w:szCs w:val="22"/>
        </w:rPr>
        <w:t xml:space="preserve">Se reconocerán los certificados equivalentes expedidos por organismos establecidos en cualquier Estado miembro de la Unión </w:t>
      </w:r>
      <w:bookmarkStart w:id="2307" w:name="direccion_contratante"/>
      <w:bookmarkEnd w:id="2307"/>
      <w:r w:rsidRPr="003B3F29">
        <w:rPr>
          <w:rFonts w:cs="Arial"/>
          <w:szCs w:val="22"/>
        </w:rPr>
        <w:t>Europea y también otras pruebas de medidas equivalentes de garantía de la calidad que presenten los empresarios.</w:t>
      </w:r>
    </w:p>
    <w:p w:rsidR="002D6828" w:rsidRDefault="002D6828" w:rsidP="002D6828">
      <w:pPr>
        <w:spacing w:after="0"/>
        <w:ind w:left="1134"/>
        <w:rPr>
          <w:rFonts w:cs="Arial"/>
          <w:szCs w:val="22"/>
        </w:rPr>
      </w:pPr>
    </w:p>
    <w:p w:rsidR="00EF5BB2" w:rsidRDefault="00EF5BB2" w:rsidP="00A01462">
      <w:pPr>
        <w:spacing w:after="0"/>
        <w:ind w:left="360"/>
        <w:rPr>
          <w:rFonts w:cs="Arial"/>
          <w:szCs w:val="22"/>
        </w:rPr>
      </w:pPr>
      <w:r w:rsidRPr="003B3F29">
        <w:rPr>
          <w:rFonts w:cs="Arial"/>
          <w:szCs w:val="22"/>
        </w:rPr>
        <w:t>Sólo se considerarán válidos los certificados expedidos a favor de la empresa que haya presentado la oferta, no considerándose los expedidos a nombre de otras empresas del grupo o matriz/filial extranjera.</w:t>
      </w:r>
      <w:r w:rsidR="00A01462">
        <w:rPr>
          <w:rFonts w:cs="Arial"/>
          <w:szCs w:val="22"/>
        </w:rPr>
        <w:t xml:space="preserve"> </w:t>
      </w:r>
      <w:r>
        <w:rPr>
          <w:rFonts w:cs="Arial"/>
          <w:szCs w:val="22"/>
        </w:rPr>
        <w:br w:type="page"/>
      </w:r>
    </w:p>
    <w:p w:rsidR="005966C6" w:rsidRDefault="005966C6" w:rsidP="003544E9">
      <w:pPr>
        <w:keepNext/>
        <w:keepLines/>
        <w:tabs>
          <w:tab w:val="left" w:pos="964"/>
        </w:tabs>
        <w:spacing w:after="0"/>
        <w:ind w:left="709" w:hanging="709"/>
        <w:outlineLvl w:val="0"/>
        <w:rPr>
          <w:rFonts w:cs="Arial"/>
          <w:b/>
          <w:kern w:val="28"/>
          <w:u w:val="single"/>
          <w:lang w:val="es-ES_tradnl"/>
        </w:rPr>
      </w:pPr>
      <w:bookmarkStart w:id="2308" w:name="_Toc510209193"/>
      <w:bookmarkStart w:id="2309" w:name="_Toc520188543"/>
      <w:r w:rsidRPr="008F3F77">
        <w:rPr>
          <w:rFonts w:cs="Arial"/>
          <w:b/>
          <w:kern w:val="28"/>
          <w:u w:val="single"/>
          <w:lang w:val="es-ES_tradnl"/>
        </w:rPr>
        <w:lastRenderedPageBreak/>
        <w:t xml:space="preserve">ANEXO </w:t>
      </w:r>
      <w:r>
        <w:rPr>
          <w:rFonts w:cs="Arial"/>
          <w:b/>
          <w:kern w:val="28"/>
          <w:u w:val="single"/>
          <w:lang w:val="es-ES_tradnl"/>
        </w:rPr>
        <w:t>G</w:t>
      </w:r>
      <w:r w:rsidR="00593817">
        <w:rPr>
          <w:rFonts w:cs="Arial"/>
          <w:b/>
          <w:kern w:val="28"/>
          <w:u w:val="single"/>
          <w:lang w:val="es-ES_tradnl"/>
        </w:rPr>
        <w:t xml:space="preserve">: </w:t>
      </w:r>
      <w:r w:rsidRPr="00BF227C">
        <w:rPr>
          <w:rFonts w:cs="Arial"/>
          <w:b/>
          <w:kern w:val="28"/>
          <w:u w:val="single"/>
          <w:lang w:val="es-ES_tradnl"/>
        </w:rPr>
        <w:t>HABILITACIONES LEGALES</w:t>
      </w:r>
      <w:bookmarkEnd w:id="2308"/>
      <w:bookmarkEnd w:id="2309"/>
    </w:p>
    <w:p w:rsidR="00BE427A" w:rsidRDefault="00BE427A" w:rsidP="00BE427A">
      <w:pPr>
        <w:rPr>
          <w:lang w:val="es-ES_tradnl"/>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3544E9" w:rsidRPr="00817C6A" w:rsidTr="003544E9">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682978207" w:edGrp="everyone"/>
          <w:p w:rsidR="003544E9" w:rsidRPr="00817C6A" w:rsidRDefault="00450CFE" w:rsidP="003544E9">
            <w:pPr>
              <w:spacing w:after="0"/>
              <w:jc w:val="left"/>
              <w:rPr>
                <w:rFonts w:cs="Arial"/>
                <w:b/>
                <w:color w:val="7F7F7F" w:themeColor="text1" w:themeTint="80"/>
              </w:rPr>
            </w:pPr>
            <w:sdt>
              <w:sdtPr>
                <w:rPr>
                  <w:rFonts w:cs="Arial"/>
                  <w:b/>
                  <w:color w:val="7F7F7F" w:themeColor="text1" w:themeTint="80"/>
                  <w:sz w:val="28"/>
                </w:rPr>
                <w:id w:val="-839467830"/>
                <w14:checkbox>
                  <w14:checked w14:val="0"/>
                  <w14:checkedState w14:val="2612" w14:font="MS Gothic"/>
                  <w14:uncheckedState w14:val="2610" w14:font="MS Gothic"/>
                </w14:checkbox>
              </w:sdtPr>
              <w:sdtEndPr/>
              <w:sdtContent>
                <w:r w:rsidR="00D51E21">
                  <w:rPr>
                    <w:rFonts w:ascii="MS Gothic" w:eastAsia="MS Gothic" w:hAnsi="MS Gothic" w:cs="Arial" w:hint="eastAsia"/>
                    <w:b/>
                    <w:color w:val="7F7F7F" w:themeColor="text1" w:themeTint="80"/>
                    <w:sz w:val="28"/>
                  </w:rPr>
                  <w:t>☐</w:t>
                </w:r>
              </w:sdtContent>
            </w:sdt>
            <w:permEnd w:id="1682978207"/>
            <w:r w:rsidR="003544E9">
              <w:rPr>
                <w:rFonts w:cs="Arial"/>
                <w:b/>
                <w:color w:val="7F7F7F" w:themeColor="text1" w:themeTint="80"/>
                <w:sz w:val="28"/>
              </w:rPr>
              <w:t xml:space="preserve"> </w:t>
            </w:r>
            <w:r w:rsidR="003544E9" w:rsidRPr="00817C6A">
              <w:rPr>
                <w:rFonts w:cs="Arial"/>
                <w:b/>
                <w:color w:val="7F7F7F" w:themeColor="text1" w:themeTint="80"/>
                <w:sz w:val="24"/>
              </w:rPr>
              <w:t>APLICA</w:t>
            </w:r>
          </w:p>
        </w:tc>
      </w:tr>
      <w:permStart w:id="926226861" w:edGrp="everyone"/>
      <w:tr w:rsidR="003544E9" w:rsidRPr="00817C6A" w:rsidTr="003544E9">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3544E9" w:rsidRDefault="00450CFE" w:rsidP="003544E9">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99070630"/>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926226861"/>
            <w:r w:rsidR="003544E9">
              <w:rPr>
                <w:rFonts w:cs="Arial"/>
                <w:b/>
                <w:color w:val="7F7F7F" w:themeColor="text1" w:themeTint="80"/>
                <w:sz w:val="28"/>
              </w:rPr>
              <w:t xml:space="preserve"> </w:t>
            </w:r>
            <w:r w:rsidR="003544E9" w:rsidRPr="00392873">
              <w:rPr>
                <w:rFonts w:cs="Arial"/>
                <w:b/>
                <w:color w:val="7F7F7F" w:themeColor="text1" w:themeTint="80"/>
                <w:sz w:val="24"/>
              </w:rPr>
              <w:t>NO APLICA</w:t>
            </w:r>
          </w:p>
        </w:tc>
      </w:tr>
    </w:tbl>
    <w:p w:rsidR="003544E9" w:rsidRPr="008F3F77" w:rsidRDefault="003544E9" w:rsidP="007C6E07">
      <w:pPr>
        <w:rPr>
          <w:lang w:val="es-ES_tradnl"/>
        </w:rPr>
      </w:pPr>
    </w:p>
    <w:p w:rsidR="00094526" w:rsidRPr="003544E9" w:rsidRDefault="003544E9" w:rsidP="007A021B">
      <w:pPr>
        <w:rPr>
          <w:rFonts w:cs="Arial"/>
          <w:bCs/>
          <w:szCs w:val="22"/>
        </w:rPr>
      </w:pPr>
      <w:permStart w:id="522460212" w:edGrp="everyone"/>
      <w:r>
        <w:rPr>
          <w:rFonts w:cs="Arial"/>
          <w:bCs/>
          <w:szCs w:val="22"/>
        </w:rPr>
        <w:t>Introducir texto aquí</w:t>
      </w:r>
    </w:p>
    <w:permEnd w:id="522460212"/>
    <w:p w:rsidR="005966C6" w:rsidRPr="00BC334D" w:rsidRDefault="005966C6" w:rsidP="007A021B">
      <w:pPr>
        <w:spacing w:after="0"/>
        <w:rPr>
          <w:rFonts w:cs="Arial"/>
          <w:szCs w:val="22"/>
        </w:rPr>
      </w:pPr>
      <w:r w:rsidRPr="00BC334D">
        <w:rPr>
          <w:rFonts w:cs="Arial"/>
          <w:szCs w:val="22"/>
        </w:rPr>
        <w:t xml:space="preserve">En todo caso, </w:t>
      </w:r>
      <w:r w:rsidRPr="00BC334D">
        <w:rPr>
          <w:rFonts w:cs="Arial"/>
          <w:b/>
          <w:szCs w:val="22"/>
          <w:u w:val="single"/>
        </w:rPr>
        <w:t>todos los licitadores</w:t>
      </w:r>
      <w:r w:rsidRPr="00BC334D">
        <w:rPr>
          <w:rFonts w:cs="Arial"/>
          <w:szCs w:val="22"/>
        </w:rPr>
        <w:t xml:space="preserve"> deberán disponer de las habilitaciones, </w:t>
      </w:r>
      <w:r w:rsidRPr="00BC334D">
        <w:rPr>
          <w:rFonts w:cs="Arial"/>
          <w:b/>
          <w:szCs w:val="22"/>
        </w:rPr>
        <w:t>licencias o permisos legalmente necesarios que precisen las actividades objeto del contrato</w:t>
      </w:r>
      <w:r w:rsidRPr="00BC334D">
        <w:rPr>
          <w:rFonts w:cs="Arial"/>
          <w:szCs w:val="22"/>
        </w:rPr>
        <w:t>, ya sean de carácter estatal, autonómico o local, acreditándose esta circunstancia mediante la aportación de los correspondientes certificados emitidos por la autoridad competente.</w:t>
      </w:r>
    </w:p>
    <w:p w:rsidR="005966C6" w:rsidRPr="00BC334D" w:rsidRDefault="005966C6" w:rsidP="005966C6">
      <w:pPr>
        <w:spacing w:after="0"/>
        <w:ind w:left="709"/>
        <w:rPr>
          <w:rFonts w:cs="Arial"/>
          <w:szCs w:val="22"/>
        </w:rPr>
      </w:pPr>
    </w:p>
    <w:p w:rsidR="005966C6" w:rsidRDefault="005966C6" w:rsidP="007A021B">
      <w:pPr>
        <w:spacing w:after="0"/>
        <w:rPr>
          <w:rFonts w:cs="Arial"/>
          <w:szCs w:val="22"/>
        </w:rPr>
      </w:pPr>
      <w:r w:rsidRPr="00BC334D">
        <w:rPr>
          <w:rFonts w:cs="Arial"/>
          <w:szCs w:val="22"/>
        </w:rPr>
        <w:t>Se deberá presentar, a estos efectos, la documentación que se relaciona a continuación:</w:t>
      </w:r>
    </w:p>
    <w:p w:rsidR="00510152" w:rsidRPr="00BC334D" w:rsidRDefault="00510152" w:rsidP="007A021B">
      <w:pPr>
        <w:spacing w:after="0"/>
        <w:rPr>
          <w:rFonts w:cs="Arial"/>
          <w:szCs w:val="22"/>
        </w:rPr>
      </w:pPr>
    </w:p>
    <w:permStart w:id="843145867" w:edGrp="everyone"/>
    <w:p w:rsidR="00EE38EE" w:rsidRDefault="00450CFE" w:rsidP="007A021B">
      <w:pPr>
        <w:spacing w:after="0"/>
        <w:rPr>
          <w:rFonts w:cs="Arial"/>
          <w:b/>
          <w:kern w:val="28"/>
          <w:u w:val="single"/>
          <w:lang w:val="es-ES_tradnl"/>
        </w:rPr>
      </w:pPr>
      <w:sdt>
        <w:sdtPr>
          <w:rPr>
            <w:rFonts w:cs="Arial"/>
            <w:b/>
            <w:kern w:val="28"/>
            <w:u w:val="single"/>
            <w:lang w:val="es-ES_tradnl"/>
          </w:rPr>
          <w:id w:val="-2097161139"/>
        </w:sdtPr>
        <w:sdtEndPr/>
        <w:sdtContent>
          <w:r w:rsidR="005966C6">
            <w:rPr>
              <w:rStyle w:val="Textodelmarcadordeposicin"/>
            </w:rPr>
            <w:t>Relacionar la documentación a presentar</w:t>
          </w:r>
          <w:r w:rsidR="005966C6" w:rsidRPr="00C707C9">
            <w:rPr>
              <w:rStyle w:val="Textodelmarcadordeposicin"/>
            </w:rPr>
            <w:t>.</w:t>
          </w:r>
        </w:sdtContent>
      </w:sdt>
      <w:permEnd w:id="843145867"/>
      <w:r w:rsidR="00EE38EE">
        <w:rPr>
          <w:rFonts w:cs="Arial"/>
          <w:b/>
          <w:kern w:val="28"/>
          <w:u w:val="single"/>
          <w:lang w:val="es-ES_tradnl"/>
        </w:rPr>
        <w:t xml:space="preserve"> </w:t>
      </w:r>
    </w:p>
    <w:p w:rsidR="00EE38EE" w:rsidRDefault="00EE38EE">
      <w:pPr>
        <w:spacing w:after="200" w:line="276" w:lineRule="auto"/>
        <w:jc w:val="left"/>
        <w:rPr>
          <w:rFonts w:cs="Arial"/>
          <w:b/>
          <w:kern w:val="28"/>
          <w:u w:val="single"/>
          <w:lang w:val="es-ES_tradnl"/>
        </w:rPr>
      </w:pPr>
      <w:r>
        <w:rPr>
          <w:rFonts w:cs="Arial"/>
          <w:b/>
          <w:kern w:val="28"/>
          <w:u w:val="single"/>
          <w:lang w:val="es-ES_tradnl"/>
        </w:rPr>
        <w:br w:type="page"/>
      </w:r>
    </w:p>
    <w:p w:rsidR="00EE38EE" w:rsidRPr="00375E06" w:rsidRDefault="00EE38EE" w:rsidP="007A021B">
      <w:pPr>
        <w:keepNext/>
        <w:keepLines/>
        <w:tabs>
          <w:tab w:val="left" w:pos="964"/>
        </w:tabs>
        <w:spacing w:after="0"/>
        <w:ind w:left="709" w:hanging="709"/>
        <w:outlineLvl w:val="0"/>
        <w:rPr>
          <w:rFonts w:cs="Arial"/>
          <w:b/>
          <w:szCs w:val="22"/>
          <w:lang w:val="es-ES_tradnl"/>
        </w:rPr>
      </w:pPr>
      <w:bookmarkStart w:id="2310" w:name="_Toc510209195"/>
      <w:bookmarkStart w:id="2311" w:name="_Toc520188544"/>
      <w:r w:rsidRPr="008F3F77">
        <w:rPr>
          <w:rFonts w:cs="Arial"/>
          <w:b/>
          <w:kern w:val="28"/>
          <w:u w:val="single"/>
          <w:lang w:val="es-ES_tradnl"/>
        </w:rPr>
        <w:lastRenderedPageBreak/>
        <w:t xml:space="preserve">ANEXO </w:t>
      </w:r>
      <w:r>
        <w:rPr>
          <w:rFonts w:cs="Arial"/>
          <w:b/>
          <w:kern w:val="28"/>
          <w:u w:val="single"/>
          <w:lang w:val="es-ES_tradnl"/>
        </w:rPr>
        <w:t>H</w:t>
      </w:r>
      <w:r w:rsidR="00685287">
        <w:rPr>
          <w:rFonts w:cs="Arial"/>
          <w:b/>
          <w:kern w:val="28"/>
          <w:u w:val="single"/>
          <w:lang w:val="es-ES_tradnl"/>
        </w:rPr>
        <w:t xml:space="preserve">: </w:t>
      </w:r>
      <w:r w:rsidRPr="00BF227C">
        <w:rPr>
          <w:rFonts w:cs="Arial"/>
          <w:b/>
          <w:kern w:val="28"/>
          <w:u w:val="single"/>
          <w:lang w:val="es-ES_tradnl"/>
        </w:rPr>
        <w:t>DOCUMENTACIÓN PARA LA FORMALIZACIÓN DEL CONTRATO</w:t>
      </w:r>
      <w:bookmarkEnd w:id="2310"/>
      <w:bookmarkEnd w:id="2311"/>
    </w:p>
    <w:p w:rsidR="00EE38EE" w:rsidRDefault="00EE38EE" w:rsidP="00EE38EE">
      <w:pPr>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9106"/>
      </w:tblGrid>
      <w:tr w:rsidR="00463592" w:rsidTr="00202F43">
        <w:trPr>
          <w:trHeight w:val="403"/>
        </w:trPr>
        <w:sdt>
          <w:sdtPr>
            <w:rPr>
              <w:rFonts w:cs="Arial"/>
            </w:rPr>
            <w:id w:val="1434314513"/>
            <w:lock w:val="sdtContentLocked"/>
            <w14:checkbox>
              <w14:checked w14:val="1"/>
              <w14:checkedState w14:val="2612" w14:font="MS Gothic"/>
              <w14:uncheckedState w14:val="2610" w14:font="MS Gothic"/>
            </w14:checkbox>
          </w:sdtPr>
          <w:sdtEndPr/>
          <w:sdtContent>
            <w:tc>
              <w:tcPr>
                <w:tcW w:w="534" w:type="dxa"/>
              </w:tcPr>
              <w:p w:rsidR="00463592" w:rsidRDefault="00202F43" w:rsidP="00202F43">
                <w:pPr>
                  <w:rPr>
                    <w:rFonts w:cs="Arial"/>
                  </w:rPr>
                </w:pPr>
                <w:r w:rsidRPr="00202F43">
                  <w:rPr>
                    <w:rFonts w:ascii="MS Gothic" w:eastAsia="MS Gothic" w:hAnsi="MS Gothic" w:cs="Arial" w:hint="eastAsia"/>
                  </w:rPr>
                  <w:t>☒</w:t>
                </w:r>
              </w:p>
            </w:tc>
          </w:sdtContent>
        </w:sdt>
        <w:tc>
          <w:tcPr>
            <w:tcW w:w="9244" w:type="dxa"/>
          </w:tcPr>
          <w:p w:rsidR="00202F43" w:rsidRPr="00BE427A" w:rsidRDefault="00463592" w:rsidP="00202F43">
            <w:pPr>
              <w:rPr>
                <w:rFonts w:cs="Arial"/>
                <w:sz w:val="22"/>
              </w:rPr>
            </w:pPr>
            <w:r w:rsidRPr="00BE427A">
              <w:rPr>
                <w:rFonts w:cs="Arial"/>
                <w:b/>
                <w:sz w:val="22"/>
              </w:rPr>
              <w:t>IDENTIFICACIÓN INTERLOCUTOR ÚNICO</w:t>
            </w:r>
            <w:r w:rsidR="00202F43" w:rsidRPr="00BE427A">
              <w:rPr>
                <w:rFonts w:cs="Arial"/>
                <w:sz w:val="22"/>
              </w:rPr>
              <w:t xml:space="preserve"> </w:t>
            </w:r>
          </w:p>
          <w:p w:rsidR="00463592" w:rsidRPr="00BE427A" w:rsidRDefault="00202F43" w:rsidP="00BF227C">
            <w:pPr>
              <w:rPr>
                <w:rFonts w:cs="Arial"/>
                <w:sz w:val="22"/>
              </w:rPr>
            </w:pPr>
            <w:r w:rsidRPr="00BE427A">
              <w:rPr>
                <w:rFonts w:cs="Arial"/>
                <w:sz w:val="22"/>
              </w:rPr>
              <w:t>El licitador deberá identificar al interlocutor único de la empresa adjudicataria, mediante declaración responsable firmada incluyendo nombre, apellidos, DNI y cargo en la empresa</w:t>
            </w:r>
            <w:r w:rsidR="00BF227C" w:rsidRPr="00BE427A">
              <w:rPr>
                <w:rFonts w:cs="Arial"/>
                <w:sz w:val="22"/>
              </w:rPr>
              <w:t xml:space="preserve">, </w:t>
            </w:r>
            <w:r w:rsidR="00BF227C" w:rsidRPr="00BE427A">
              <w:rPr>
                <w:rFonts w:cs="Arial"/>
                <w:sz w:val="22"/>
                <w:u w:val="single"/>
              </w:rPr>
              <w:t>salvo que ya se hubiera indicado en un momento anterior.</w:t>
            </w:r>
          </w:p>
        </w:tc>
      </w:tr>
      <w:tr w:rsidR="00463592" w:rsidTr="00202F43">
        <w:permStart w:id="969028652" w:edGrp="everyone" w:colFirst="0" w:colLast="0" w:displacedByCustomXml="next"/>
        <w:sdt>
          <w:sdtPr>
            <w:rPr>
              <w:rFonts w:cs="Arial"/>
            </w:rPr>
            <w:id w:val="820544193"/>
            <w14:checkbox>
              <w14:checked w14:val="0"/>
              <w14:checkedState w14:val="2612" w14:font="MS Gothic"/>
              <w14:uncheckedState w14:val="2610" w14:font="MS Gothic"/>
            </w14:checkbox>
          </w:sdtPr>
          <w:sdtEndPr/>
          <w:sdtContent>
            <w:tc>
              <w:tcPr>
                <w:tcW w:w="534" w:type="dxa"/>
              </w:tcPr>
              <w:p w:rsidR="00463592" w:rsidRDefault="008A16B3" w:rsidP="00202F43">
                <w:pPr>
                  <w:rPr>
                    <w:rFonts w:cs="Arial"/>
                  </w:rPr>
                </w:pPr>
                <w:r>
                  <w:rPr>
                    <w:rFonts w:ascii="MS Gothic" w:eastAsia="MS Gothic" w:hAnsi="MS Gothic" w:cs="Arial" w:hint="eastAsia"/>
                  </w:rPr>
                  <w:t>☐</w:t>
                </w:r>
              </w:p>
            </w:tc>
          </w:sdtContent>
        </w:sdt>
        <w:tc>
          <w:tcPr>
            <w:tcW w:w="9244" w:type="dxa"/>
          </w:tcPr>
          <w:p w:rsidR="00463592" w:rsidRPr="00BE427A" w:rsidRDefault="00463592" w:rsidP="00202F43">
            <w:pPr>
              <w:rPr>
                <w:rFonts w:cs="Arial"/>
                <w:b/>
                <w:sz w:val="22"/>
              </w:rPr>
            </w:pPr>
            <w:r w:rsidRPr="00BE427A">
              <w:rPr>
                <w:rFonts w:cs="Arial"/>
                <w:b/>
                <w:sz w:val="22"/>
              </w:rPr>
              <w:t xml:space="preserve">PÓLIZA DE RESPONSABILIDAD CIVIL </w:t>
            </w:r>
          </w:p>
        </w:tc>
      </w:tr>
      <w:tr w:rsidR="00463592" w:rsidTr="00202F43">
        <w:tc>
          <w:tcPr>
            <w:tcW w:w="534" w:type="dxa"/>
          </w:tcPr>
          <w:p w:rsidR="00463592" w:rsidRDefault="00463592" w:rsidP="00202F43">
            <w:pPr>
              <w:rPr>
                <w:rFonts w:cs="Arial"/>
              </w:rPr>
            </w:pPr>
            <w:permStart w:id="45966262" w:edGrp="everyone" w:colFirst="1" w:colLast="1"/>
            <w:permEnd w:id="969028652"/>
          </w:p>
        </w:tc>
        <w:tc>
          <w:tcPr>
            <w:tcW w:w="9244" w:type="dxa"/>
          </w:tcPr>
          <w:p w:rsidR="00463592" w:rsidRPr="00BE427A" w:rsidRDefault="00463592" w:rsidP="00202F43">
            <w:pPr>
              <w:rPr>
                <w:rFonts w:cs="Arial"/>
                <w:sz w:val="22"/>
              </w:rPr>
            </w:pPr>
            <w:r w:rsidRPr="00BE427A">
              <w:rPr>
                <w:rFonts w:cs="Arial"/>
                <w:sz w:val="22"/>
              </w:rPr>
              <w:t>Introducir texto aquí. Borrar si no aplica</w:t>
            </w:r>
          </w:p>
        </w:tc>
      </w:tr>
      <w:tr w:rsidR="00463592" w:rsidTr="00202F43">
        <w:permEnd w:id="45966262" w:displacedByCustomXml="next"/>
        <w:permStart w:id="2065978489" w:edGrp="everyone" w:colFirst="0" w:colLast="0" w:displacedByCustomXml="next"/>
        <w:sdt>
          <w:sdtPr>
            <w:rPr>
              <w:rFonts w:cs="Arial"/>
            </w:rPr>
            <w:id w:val="-1807156076"/>
            <w14:checkbox>
              <w14:checked w14:val="0"/>
              <w14:checkedState w14:val="2612" w14:font="MS Gothic"/>
              <w14:uncheckedState w14:val="2610" w14:font="MS Gothic"/>
            </w14:checkbox>
          </w:sdtPr>
          <w:sdtEndPr/>
          <w:sdtContent>
            <w:tc>
              <w:tcPr>
                <w:tcW w:w="534" w:type="dxa"/>
              </w:tcPr>
              <w:p w:rsidR="00463592" w:rsidRDefault="00BE427A" w:rsidP="00202F43">
                <w:pPr>
                  <w:rPr>
                    <w:rFonts w:cs="Arial"/>
                  </w:rPr>
                </w:pPr>
                <w:r>
                  <w:rPr>
                    <w:rFonts w:ascii="MS Gothic" w:eastAsia="MS Gothic" w:hAnsi="MS Gothic" w:cs="Arial" w:hint="eastAsia"/>
                    <w:sz w:val="22"/>
                  </w:rPr>
                  <w:t>☐</w:t>
                </w:r>
              </w:p>
            </w:tc>
          </w:sdtContent>
        </w:sdt>
        <w:tc>
          <w:tcPr>
            <w:tcW w:w="9244" w:type="dxa"/>
          </w:tcPr>
          <w:p w:rsidR="00463592" w:rsidRPr="00BE427A" w:rsidRDefault="00463592" w:rsidP="00202F43">
            <w:pPr>
              <w:rPr>
                <w:rFonts w:cs="Arial"/>
                <w:b/>
                <w:sz w:val="22"/>
              </w:rPr>
            </w:pPr>
            <w:r w:rsidRPr="00BE427A">
              <w:rPr>
                <w:rFonts w:cs="Arial"/>
                <w:b/>
                <w:sz w:val="22"/>
              </w:rPr>
              <w:t>DOCUMENTACIÓN ACREDITATIVA DE OFERTA</w:t>
            </w:r>
          </w:p>
        </w:tc>
      </w:tr>
      <w:tr w:rsidR="00463592" w:rsidTr="00202F43">
        <w:tc>
          <w:tcPr>
            <w:tcW w:w="534" w:type="dxa"/>
          </w:tcPr>
          <w:p w:rsidR="00463592" w:rsidRDefault="00463592" w:rsidP="00202F43">
            <w:pPr>
              <w:rPr>
                <w:rFonts w:ascii="MS Gothic" w:eastAsia="MS Gothic" w:hAnsi="MS Gothic" w:cs="Arial"/>
              </w:rPr>
            </w:pPr>
            <w:permStart w:id="1316187722" w:edGrp="everyone" w:colFirst="1" w:colLast="1"/>
            <w:permEnd w:id="2065978489"/>
          </w:p>
        </w:tc>
        <w:tc>
          <w:tcPr>
            <w:tcW w:w="9244" w:type="dxa"/>
          </w:tcPr>
          <w:p w:rsidR="00463592" w:rsidRPr="00BE427A" w:rsidRDefault="00463592" w:rsidP="00202F43">
            <w:pPr>
              <w:rPr>
                <w:rFonts w:cs="Arial"/>
                <w:sz w:val="22"/>
              </w:rPr>
            </w:pPr>
            <w:r w:rsidRPr="00BE427A">
              <w:rPr>
                <w:rFonts w:cs="Arial"/>
                <w:sz w:val="22"/>
              </w:rPr>
              <w:t xml:space="preserve">Introducir texto aquí. Borrar si no aplica </w:t>
            </w:r>
          </w:p>
        </w:tc>
      </w:tr>
      <w:tr w:rsidR="00463592" w:rsidTr="00AD06BB">
        <w:trPr>
          <w:trHeight w:val="266"/>
        </w:trPr>
        <w:permEnd w:id="1316187722" w:displacedByCustomXml="next"/>
        <w:permStart w:id="1401906131" w:edGrp="everyone" w:colFirst="0" w:colLast="0" w:displacedByCustomXml="next"/>
        <w:sdt>
          <w:sdtPr>
            <w:rPr>
              <w:rFonts w:cs="Arial"/>
            </w:rPr>
            <w:id w:val="63309604"/>
            <w14:checkbox>
              <w14:checked w14:val="0"/>
              <w14:checkedState w14:val="2612" w14:font="MS Gothic"/>
              <w14:uncheckedState w14:val="2610" w14:font="MS Gothic"/>
            </w14:checkbox>
          </w:sdtPr>
          <w:sdtEndPr/>
          <w:sdtContent>
            <w:tc>
              <w:tcPr>
                <w:tcW w:w="534" w:type="dxa"/>
              </w:tcPr>
              <w:p w:rsidR="00463592" w:rsidRPr="00BE427A" w:rsidRDefault="00463592" w:rsidP="00202F43">
                <w:pPr>
                  <w:rPr>
                    <w:rFonts w:ascii="MS Gothic" w:eastAsia="MS Gothic" w:hAnsi="MS Gothic" w:cs="Arial"/>
                    <w:sz w:val="22"/>
                  </w:rPr>
                </w:pPr>
                <w:r w:rsidRPr="00BE427A">
                  <w:rPr>
                    <w:rFonts w:ascii="MS Gothic" w:eastAsia="MS Gothic" w:hAnsi="MS Gothic" w:cs="Arial" w:hint="eastAsia"/>
                    <w:sz w:val="22"/>
                  </w:rPr>
                  <w:t>☐</w:t>
                </w:r>
              </w:p>
            </w:tc>
          </w:sdtContent>
        </w:sdt>
        <w:tc>
          <w:tcPr>
            <w:tcW w:w="9244" w:type="dxa"/>
          </w:tcPr>
          <w:p w:rsidR="00463592" w:rsidRPr="00BE427A" w:rsidRDefault="00463592" w:rsidP="00202F43">
            <w:pPr>
              <w:rPr>
                <w:rFonts w:cs="Arial"/>
                <w:b/>
                <w:sz w:val="22"/>
              </w:rPr>
            </w:pPr>
            <w:r w:rsidRPr="00BE427A">
              <w:rPr>
                <w:rFonts w:cs="Arial"/>
                <w:b/>
                <w:sz w:val="22"/>
              </w:rPr>
              <w:t>OTROS DOCUMENTOS</w:t>
            </w:r>
          </w:p>
        </w:tc>
      </w:tr>
      <w:tr w:rsidR="00463592" w:rsidTr="00202F43">
        <w:tc>
          <w:tcPr>
            <w:tcW w:w="534" w:type="dxa"/>
          </w:tcPr>
          <w:p w:rsidR="00463592" w:rsidRDefault="00463592" w:rsidP="00202F43">
            <w:pPr>
              <w:rPr>
                <w:rFonts w:ascii="MS Gothic" w:eastAsia="MS Gothic" w:hAnsi="MS Gothic" w:cs="Arial"/>
              </w:rPr>
            </w:pPr>
            <w:permStart w:id="1439901486" w:edGrp="everyone" w:colFirst="1" w:colLast="1"/>
            <w:permEnd w:id="1401906131"/>
          </w:p>
        </w:tc>
        <w:tc>
          <w:tcPr>
            <w:tcW w:w="9244" w:type="dxa"/>
          </w:tcPr>
          <w:p w:rsidR="003578E9" w:rsidRPr="00BE427A" w:rsidRDefault="00463592" w:rsidP="00C316C8">
            <w:pPr>
              <w:pStyle w:val="Prrafodelista"/>
              <w:numPr>
                <w:ilvl w:val="1"/>
                <w:numId w:val="19"/>
              </w:numPr>
              <w:tabs>
                <w:tab w:val="clear" w:pos="1440"/>
                <w:tab w:val="num" w:pos="459"/>
              </w:tabs>
              <w:ind w:left="459" w:hanging="437"/>
              <w:rPr>
                <w:rFonts w:ascii="Arial" w:hAnsi="Arial" w:cs="Arial"/>
                <w:sz w:val="22"/>
              </w:rPr>
            </w:pPr>
            <w:r w:rsidRPr="00BE427A">
              <w:rPr>
                <w:rFonts w:ascii="Arial" w:hAnsi="Arial" w:cs="Arial"/>
                <w:sz w:val="22"/>
              </w:rPr>
              <w:t xml:space="preserve">Escribir texto aquí </w:t>
            </w:r>
          </w:p>
          <w:p w:rsidR="00463592" w:rsidRPr="00BE427A" w:rsidRDefault="00463592" w:rsidP="00C316C8">
            <w:pPr>
              <w:pStyle w:val="Prrafodelista"/>
              <w:numPr>
                <w:ilvl w:val="1"/>
                <w:numId w:val="19"/>
              </w:numPr>
              <w:tabs>
                <w:tab w:val="clear" w:pos="1440"/>
                <w:tab w:val="num" w:pos="459"/>
              </w:tabs>
              <w:ind w:left="459" w:hanging="437"/>
              <w:rPr>
                <w:rFonts w:ascii="Arial" w:hAnsi="Arial" w:cs="Arial"/>
                <w:sz w:val="22"/>
              </w:rPr>
            </w:pPr>
            <w:r w:rsidRPr="00BE427A">
              <w:rPr>
                <w:rFonts w:ascii="Arial" w:hAnsi="Arial" w:cs="Arial"/>
                <w:sz w:val="22"/>
              </w:rPr>
              <w:t xml:space="preserve">o borrar si no aplica  </w:t>
            </w:r>
          </w:p>
        </w:tc>
      </w:tr>
      <w:permEnd w:id="1439901486"/>
    </w:tbl>
    <w:p w:rsidR="00463592" w:rsidRDefault="00463592" w:rsidP="00EE38EE">
      <w:pPr>
        <w:rPr>
          <w:rFonts w:cs="Arial"/>
        </w:rPr>
      </w:pPr>
    </w:p>
    <w:p w:rsidR="005E6611" w:rsidRDefault="005E6611">
      <w:pPr>
        <w:spacing w:after="200" w:line="276" w:lineRule="auto"/>
        <w:jc w:val="left"/>
        <w:rPr>
          <w:rFonts w:cs="Arial"/>
          <w:b/>
          <w:kern w:val="28"/>
          <w:u w:val="single"/>
          <w:lang w:val="es-ES_tradnl"/>
        </w:rPr>
      </w:pPr>
      <w:r>
        <w:rPr>
          <w:rFonts w:cs="Arial"/>
          <w:b/>
          <w:kern w:val="28"/>
          <w:u w:val="single"/>
          <w:lang w:val="es-ES_tradnl"/>
        </w:rPr>
        <w:br w:type="page"/>
      </w:r>
    </w:p>
    <w:p w:rsidR="005E6611" w:rsidRPr="008F3F77" w:rsidRDefault="005E6611" w:rsidP="00580EF4">
      <w:pPr>
        <w:keepNext/>
        <w:keepLines/>
        <w:tabs>
          <w:tab w:val="left" w:pos="964"/>
        </w:tabs>
        <w:spacing w:after="0"/>
        <w:ind w:left="709" w:hanging="709"/>
        <w:outlineLvl w:val="0"/>
        <w:rPr>
          <w:rFonts w:cs="Arial"/>
          <w:b/>
          <w:kern w:val="28"/>
          <w:u w:val="single"/>
          <w:lang w:val="es-ES_tradnl"/>
        </w:rPr>
      </w:pPr>
      <w:bookmarkStart w:id="2312" w:name="_Toc510209194"/>
      <w:bookmarkStart w:id="2313" w:name="_Toc520188545"/>
      <w:r w:rsidRPr="008F3F77">
        <w:rPr>
          <w:rFonts w:cs="Arial"/>
          <w:b/>
          <w:kern w:val="28"/>
          <w:u w:val="single"/>
          <w:lang w:val="es-ES_tradnl"/>
        </w:rPr>
        <w:lastRenderedPageBreak/>
        <w:t xml:space="preserve">ANEXO </w:t>
      </w:r>
      <w:r>
        <w:rPr>
          <w:rFonts w:cs="Arial"/>
          <w:b/>
          <w:kern w:val="28"/>
          <w:u w:val="single"/>
          <w:lang w:val="es-ES_tradnl"/>
        </w:rPr>
        <w:t>I</w:t>
      </w:r>
      <w:r w:rsidR="00B463B9">
        <w:rPr>
          <w:rFonts w:cs="Arial"/>
          <w:b/>
          <w:kern w:val="28"/>
          <w:u w:val="single"/>
          <w:lang w:val="es-ES_tradnl"/>
        </w:rPr>
        <w:t xml:space="preserve">: </w:t>
      </w:r>
      <w:r w:rsidRPr="00BF227C">
        <w:rPr>
          <w:rFonts w:cs="Arial"/>
          <w:b/>
          <w:kern w:val="28"/>
          <w:u w:val="single"/>
          <w:lang w:val="es-ES_tradnl"/>
        </w:rPr>
        <w:t>CONDICIONES ESPECIALES DE EJECUCIÓN</w:t>
      </w:r>
      <w:bookmarkEnd w:id="2312"/>
      <w:bookmarkEnd w:id="2313"/>
    </w:p>
    <w:p w:rsidR="005E6611" w:rsidRPr="00375E06" w:rsidRDefault="005E6611" w:rsidP="005E6611">
      <w:pPr>
        <w:spacing w:after="0"/>
        <w:ind w:left="142"/>
        <w:rPr>
          <w:rFonts w:cs="Arial"/>
          <w:szCs w:val="22"/>
          <w:u w:val="single"/>
          <w:lang w:val="es-ES_tradnl"/>
        </w:rPr>
      </w:pPr>
    </w:p>
    <w:p w:rsidR="005E6611" w:rsidRPr="00B463B9" w:rsidRDefault="005E6611" w:rsidP="00580EF4">
      <w:pPr>
        <w:spacing w:after="0"/>
        <w:rPr>
          <w:rFonts w:cs="Arial"/>
          <w:szCs w:val="22"/>
        </w:rPr>
      </w:pPr>
      <w:r w:rsidRPr="00B463B9">
        <w:rPr>
          <w:rFonts w:cs="Arial"/>
          <w:szCs w:val="22"/>
        </w:rPr>
        <w:t>Dando cumplimiento a lo establecido en el artículo 202 de la LCSP, se establece como condición especial de ejecución la siguiente:</w:t>
      </w:r>
    </w:p>
    <w:p w:rsidR="005E6611" w:rsidRDefault="005E6611" w:rsidP="005E6611">
      <w:pPr>
        <w:spacing w:after="0"/>
        <w:ind w:left="142"/>
        <w:rPr>
          <w:rFonts w:cs="Arial"/>
          <w:szCs w:val="22"/>
        </w:rPr>
      </w:pPr>
    </w:p>
    <w:p w:rsidR="00BE427A" w:rsidRPr="00BE427A" w:rsidRDefault="006461A1" w:rsidP="00C316C8">
      <w:pPr>
        <w:pStyle w:val="Prrafodelista"/>
        <w:numPr>
          <w:ilvl w:val="0"/>
          <w:numId w:val="37"/>
        </w:numPr>
        <w:spacing w:after="0"/>
        <w:ind w:left="1418" w:hanging="709"/>
        <w:jc w:val="both"/>
        <w:rPr>
          <w:rFonts w:ascii="Arial" w:hAnsi="Arial" w:cs="Arial"/>
        </w:rPr>
      </w:pPr>
      <w:r w:rsidRPr="006461A1">
        <w:rPr>
          <w:rFonts w:ascii="Arial" w:eastAsiaTheme="minorHAnsi" w:hAnsi="Arial" w:cs="Arial"/>
        </w:rPr>
        <w:t>Garantizar la seguridad y la protección de la salud en el lugar de trabajo y el cumplimiento de los convenios colectivos sectoriales y territoriales aplicables, previsto en el apartado 2 del artículo 202 de la LCSP</w:t>
      </w:r>
    </w:p>
    <w:p w:rsidR="00BE427A" w:rsidRPr="00BE427A" w:rsidRDefault="00BE427A" w:rsidP="00BE427A">
      <w:pPr>
        <w:pStyle w:val="Prrafodelista"/>
        <w:spacing w:after="0"/>
        <w:ind w:left="1418"/>
        <w:rPr>
          <w:rFonts w:ascii="Arial" w:hAnsi="Arial" w:cs="Arial"/>
        </w:rPr>
      </w:pPr>
    </w:p>
    <w:p w:rsidR="005E6611" w:rsidRPr="00BE427A" w:rsidRDefault="0042401A" w:rsidP="00C316C8">
      <w:pPr>
        <w:pStyle w:val="Prrafodelista"/>
        <w:numPr>
          <w:ilvl w:val="0"/>
          <w:numId w:val="22"/>
        </w:numPr>
        <w:spacing w:after="0"/>
        <w:ind w:left="1418" w:hanging="709"/>
        <w:rPr>
          <w:rFonts w:ascii="Arial" w:hAnsi="Arial" w:cs="Arial"/>
        </w:rPr>
      </w:pPr>
      <w:permStart w:id="751391276" w:edGrp="everyone"/>
      <w:r w:rsidRPr="00BE427A">
        <w:rPr>
          <w:rFonts w:ascii="Arial" w:hAnsi="Arial" w:cs="Arial"/>
        </w:rPr>
        <w:t>Escribir aquí o borrar</w:t>
      </w:r>
    </w:p>
    <w:permEnd w:id="751391276"/>
    <w:p w:rsidR="00C924F8" w:rsidRDefault="00C924F8" w:rsidP="00580EF4">
      <w:pPr>
        <w:spacing w:after="0"/>
        <w:rPr>
          <w:rFonts w:cs="Arial"/>
          <w:szCs w:val="22"/>
        </w:rPr>
      </w:pPr>
    </w:p>
    <w:p w:rsidR="005E6611" w:rsidRPr="00B463B9" w:rsidRDefault="005E6611" w:rsidP="00580EF4">
      <w:pPr>
        <w:spacing w:after="0"/>
        <w:rPr>
          <w:rFonts w:cs="Arial"/>
          <w:szCs w:val="22"/>
        </w:rPr>
      </w:pPr>
      <w:r w:rsidRPr="00B463B9">
        <w:rPr>
          <w:rFonts w:cs="Arial"/>
          <w:szCs w:val="22"/>
        </w:rPr>
        <w:t xml:space="preserve">Dicha condición tendrá el carácter de obligación contractual esencial a los efectos señalados en el artículo 211, apartado f). </w:t>
      </w:r>
    </w:p>
    <w:p w:rsidR="005E6611" w:rsidRPr="00B463B9" w:rsidRDefault="005E6611" w:rsidP="005E6611">
      <w:pPr>
        <w:spacing w:after="0"/>
        <w:ind w:left="142"/>
        <w:rPr>
          <w:rFonts w:cs="Arial"/>
          <w:szCs w:val="22"/>
        </w:rPr>
      </w:pPr>
    </w:p>
    <w:p w:rsidR="005E6611" w:rsidRPr="00B463B9" w:rsidRDefault="005E6611" w:rsidP="00580EF4">
      <w:pPr>
        <w:spacing w:after="0"/>
      </w:pPr>
      <w:r w:rsidRPr="00B463B9">
        <w:rPr>
          <w:rFonts w:cs="Arial"/>
          <w:szCs w:val="22"/>
        </w:rPr>
        <w:t xml:space="preserve">Asimismo, formará parte del contrato y será exigida también a todos los subcontratistas que participen en la ejecución </w:t>
      </w:r>
      <w:proofErr w:type="gramStart"/>
      <w:r w:rsidRPr="00B463B9">
        <w:rPr>
          <w:rFonts w:cs="Arial"/>
          <w:szCs w:val="22"/>
        </w:rPr>
        <w:t>del mismo</w:t>
      </w:r>
      <w:proofErr w:type="gramEnd"/>
      <w:r w:rsidRPr="00B463B9">
        <w:rPr>
          <w:rFonts w:cs="Arial"/>
          <w:szCs w:val="22"/>
        </w:rPr>
        <w:t>.</w:t>
      </w:r>
    </w:p>
    <w:p w:rsidR="00311C6D" w:rsidRDefault="00311C6D">
      <w:pPr>
        <w:spacing w:after="200" w:line="276" w:lineRule="auto"/>
        <w:jc w:val="left"/>
        <w:rPr>
          <w:rFonts w:cs="Arial"/>
          <w:b/>
          <w:kern w:val="28"/>
          <w:lang w:val="es-ES_tradnl"/>
        </w:rPr>
      </w:pPr>
      <w:r>
        <w:rPr>
          <w:rFonts w:cs="Arial"/>
          <w:b/>
          <w:kern w:val="28"/>
          <w:lang w:val="es-ES_tradnl"/>
        </w:rPr>
        <w:br w:type="page"/>
      </w:r>
    </w:p>
    <w:p w:rsidR="00311C6D" w:rsidRDefault="00311C6D" w:rsidP="006F6237">
      <w:pPr>
        <w:keepNext/>
        <w:keepLines/>
        <w:tabs>
          <w:tab w:val="left" w:pos="964"/>
        </w:tabs>
        <w:spacing w:after="0"/>
        <w:ind w:left="709" w:hanging="709"/>
        <w:outlineLvl w:val="0"/>
        <w:rPr>
          <w:rFonts w:cs="Arial"/>
          <w:b/>
          <w:kern w:val="28"/>
          <w:u w:val="single"/>
          <w:lang w:val="es-ES_tradnl"/>
        </w:rPr>
      </w:pPr>
      <w:bookmarkStart w:id="2314" w:name="_Toc510209197"/>
      <w:bookmarkStart w:id="2315" w:name="_Toc520188546"/>
      <w:r w:rsidRPr="008F3F77">
        <w:rPr>
          <w:rFonts w:cs="Arial"/>
          <w:b/>
          <w:kern w:val="28"/>
          <w:u w:val="single"/>
          <w:lang w:val="es-ES_tradnl"/>
        </w:rPr>
        <w:lastRenderedPageBreak/>
        <w:t xml:space="preserve">ANEXO </w:t>
      </w:r>
      <w:r>
        <w:rPr>
          <w:rFonts w:cs="Arial"/>
          <w:b/>
          <w:kern w:val="28"/>
          <w:u w:val="single"/>
          <w:lang w:val="es-ES_tradnl"/>
        </w:rPr>
        <w:t xml:space="preserve">J: </w:t>
      </w:r>
      <w:r w:rsidRPr="00BF227C">
        <w:rPr>
          <w:rFonts w:cs="Arial"/>
          <w:b/>
          <w:kern w:val="28"/>
          <w:u w:val="single"/>
          <w:lang w:val="es-ES_tradnl"/>
        </w:rPr>
        <w:t>PENALIZACIONES</w:t>
      </w:r>
      <w:bookmarkEnd w:id="2314"/>
      <w:bookmarkEnd w:id="2315"/>
    </w:p>
    <w:p w:rsidR="00BE427A" w:rsidRDefault="00BE427A" w:rsidP="00BE427A">
      <w:pPr>
        <w:rPr>
          <w:lang w:val="es-ES_tradnl"/>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246B33" w:rsidRPr="00817C6A" w:rsidTr="00B56AE2">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233064335" w:edGrp="everyone"/>
          <w:p w:rsidR="00246B33" w:rsidRPr="00817C6A" w:rsidRDefault="00450CFE" w:rsidP="00B56AE2">
            <w:pPr>
              <w:spacing w:after="0"/>
              <w:jc w:val="left"/>
              <w:rPr>
                <w:rFonts w:cs="Arial"/>
                <w:b/>
                <w:color w:val="7F7F7F" w:themeColor="text1" w:themeTint="80"/>
              </w:rPr>
            </w:pPr>
            <w:sdt>
              <w:sdtPr>
                <w:rPr>
                  <w:rFonts w:cs="Arial"/>
                  <w:b/>
                  <w:color w:val="7F7F7F" w:themeColor="text1" w:themeTint="80"/>
                  <w:sz w:val="28"/>
                </w:rPr>
                <w:id w:val="745000312"/>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233064335"/>
            <w:r w:rsidR="00246B33">
              <w:rPr>
                <w:rFonts w:cs="Arial"/>
                <w:b/>
                <w:color w:val="7F7F7F" w:themeColor="text1" w:themeTint="80"/>
                <w:sz w:val="28"/>
              </w:rPr>
              <w:t xml:space="preserve"> </w:t>
            </w:r>
            <w:r w:rsidR="00246B33" w:rsidRPr="00817C6A">
              <w:rPr>
                <w:rFonts w:cs="Arial"/>
                <w:b/>
                <w:color w:val="7F7F7F" w:themeColor="text1" w:themeTint="80"/>
                <w:sz w:val="24"/>
              </w:rPr>
              <w:t>APLICA</w:t>
            </w:r>
          </w:p>
        </w:tc>
      </w:tr>
      <w:permStart w:id="1704859131" w:edGrp="everyone"/>
      <w:tr w:rsidR="00246B33" w:rsidRPr="00817C6A" w:rsidTr="00B56AE2">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246B33" w:rsidRDefault="00450CFE" w:rsidP="00B56AE2">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723137862"/>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1704859131"/>
            <w:r w:rsidR="00246B33">
              <w:rPr>
                <w:rFonts w:cs="Arial"/>
                <w:b/>
                <w:color w:val="7F7F7F" w:themeColor="text1" w:themeTint="80"/>
                <w:sz w:val="28"/>
              </w:rPr>
              <w:t xml:space="preserve"> </w:t>
            </w:r>
            <w:r w:rsidR="00246B33" w:rsidRPr="00392873">
              <w:rPr>
                <w:rFonts w:cs="Arial"/>
                <w:b/>
                <w:color w:val="7F7F7F" w:themeColor="text1" w:themeTint="80"/>
                <w:sz w:val="24"/>
              </w:rPr>
              <w:t>NO APLICA</w:t>
            </w:r>
          </w:p>
        </w:tc>
      </w:tr>
    </w:tbl>
    <w:p w:rsidR="00246B33" w:rsidRPr="008F3F77" w:rsidRDefault="00246B33" w:rsidP="007C6E07">
      <w:pPr>
        <w:rPr>
          <w:lang w:val="es-ES_tradnl"/>
        </w:rPr>
      </w:pPr>
    </w:p>
    <w:p w:rsidR="00094526" w:rsidRDefault="00246B33" w:rsidP="00BE427A">
      <w:pPr>
        <w:ind w:firstLine="1"/>
        <w:rPr>
          <w:rFonts w:cs="Arial"/>
          <w:szCs w:val="22"/>
        </w:rPr>
      </w:pPr>
      <w:permStart w:id="1639392600" w:edGrp="everyone"/>
      <w:r>
        <w:rPr>
          <w:rFonts w:cs="Arial"/>
          <w:szCs w:val="22"/>
        </w:rPr>
        <w:t>Escribir aquí o borrar si no procede</w:t>
      </w:r>
    </w:p>
    <w:p w:rsidR="00246B33" w:rsidRPr="00BC334D" w:rsidRDefault="00246B33" w:rsidP="00311C6D">
      <w:pPr>
        <w:ind w:left="709" w:firstLine="1"/>
        <w:rPr>
          <w:rFonts w:cs="Arial"/>
          <w:szCs w:val="22"/>
        </w:rPr>
      </w:pPr>
    </w:p>
    <w:permEnd w:id="1639392600"/>
    <w:p w:rsidR="00311C6D" w:rsidRPr="002E21FD" w:rsidRDefault="00311C6D" w:rsidP="00C316C8">
      <w:pPr>
        <w:pStyle w:val="Prrafodelista"/>
        <w:numPr>
          <w:ilvl w:val="0"/>
          <w:numId w:val="29"/>
        </w:numPr>
        <w:spacing w:after="0" w:line="360" w:lineRule="auto"/>
        <w:ind w:left="851"/>
        <w:jc w:val="both"/>
        <w:rPr>
          <w:rFonts w:ascii="Arial" w:hAnsi="Arial" w:cs="Arial"/>
          <w:b/>
          <w:i/>
          <w:u w:val="single"/>
        </w:rPr>
      </w:pPr>
      <w:r w:rsidRPr="002E21FD">
        <w:rPr>
          <w:rFonts w:ascii="Arial" w:hAnsi="Arial" w:cs="Arial"/>
          <w:b/>
        </w:rPr>
        <w:t>Cumplimiento del contrato.</w:t>
      </w:r>
      <w:r w:rsidRPr="002E21FD">
        <w:rPr>
          <w:rFonts w:ascii="Arial" w:hAnsi="Arial" w:cs="Arial"/>
        </w:rPr>
        <w:t xml:space="preserve"> El adjudicatario tendrá que realizar los trabajos objeto del contrato en el plazo indicado, y conforme a las especificaciones establecidas. </w:t>
      </w:r>
    </w:p>
    <w:p w:rsidR="00311C6D" w:rsidRPr="002E21FD" w:rsidRDefault="00311C6D" w:rsidP="00BE427A">
      <w:pPr>
        <w:pStyle w:val="Prrafodelista"/>
        <w:spacing w:after="0" w:line="360" w:lineRule="auto"/>
        <w:ind w:left="851"/>
        <w:jc w:val="both"/>
        <w:rPr>
          <w:rFonts w:ascii="Arial" w:hAnsi="Arial" w:cs="Arial"/>
          <w:b/>
          <w:i/>
          <w:u w:val="single"/>
        </w:rPr>
      </w:pPr>
    </w:p>
    <w:p w:rsidR="00311C6D" w:rsidRPr="00510152" w:rsidRDefault="00311C6D" w:rsidP="00C316C8">
      <w:pPr>
        <w:pStyle w:val="Prrafodelista"/>
        <w:numPr>
          <w:ilvl w:val="0"/>
          <w:numId w:val="29"/>
        </w:numPr>
        <w:spacing w:after="0" w:line="360" w:lineRule="auto"/>
        <w:ind w:left="851"/>
        <w:jc w:val="both"/>
        <w:rPr>
          <w:rFonts w:ascii="Arial" w:hAnsi="Arial" w:cs="Arial"/>
          <w:b/>
          <w:i/>
          <w:u w:val="single"/>
        </w:rPr>
      </w:pPr>
      <w:r w:rsidRPr="00BC334D">
        <w:rPr>
          <w:rFonts w:ascii="Arial" w:hAnsi="Arial" w:cs="Arial"/>
          <w:b/>
        </w:rPr>
        <w:t xml:space="preserve">Penalizaciones. </w:t>
      </w:r>
      <w:r w:rsidRPr="00BC334D">
        <w:rPr>
          <w:rFonts w:ascii="Arial" w:hAnsi="Arial" w:cs="Arial"/>
          <w:lang w:val="es-ES_tradnl"/>
        </w:rPr>
        <w:t xml:space="preserve">Para el caso de que el contratista incumpla la ejecución parcial de las prestaciones que constituyen el objeto de este contrato, se determinan específicamente las penalizaciones siguientes, en función de las circunstancias que asimismo se definen: </w:t>
      </w:r>
    </w:p>
    <w:p w:rsidR="00510152" w:rsidRPr="009C2980" w:rsidRDefault="00510152" w:rsidP="00510152">
      <w:pPr>
        <w:pStyle w:val="Prrafodelista"/>
        <w:spacing w:after="0" w:line="360" w:lineRule="auto"/>
        <w:jc w:val="both"/>
        <w:rPr>
          <w:rFonts w:ascii="Arial" w:hAnsi="Arial" w:cs="Arial"/>
          <w:b/>
          <w:i/>
          <w:u w:val="single"/>
        </w:rPr>
      </w:pPr>
    </w:p>
    <w:p w:rsidR="009C2980" w:rsidRPr="00510152" w:rsidRDefault="009C2980" w:rsidP="00C316C8">
      <w:pPr>
        <w:pStyle w:val="Prrafodelista"/>
        <w:numPr>
          <w:ilvl w:val="0"/>
          <w:numId w:val="21"/>
        </w:numPr>
        <w:rPr>
          <w:rFonts w:ascii="Arial" w:hAnsi="Arial" w:cs="Arial"/>
          <w:u w:val="single"/>
        </w:rPr>
      </w:pPr>
      <w:permStart w:id="2102752697" w:edGrp="everyone"/>
      <w:r>
        <w:rPr>
          <w:rFonts w:ascii="Arial" w:hAnsi="Arial" w:cs="Arial"/>
        </w:rPr>
        <w:t xml:space="preserve">Relacionar las penalizaciones </w:t>
      </w:r>
    </w:p>
    <w:permEnd w:id="2102752697"/>
    <w:p w:rsidR="00311C6D" w:rsidRPr="00311C6D" w:rsidRDefault="00311C6D" w:rsidP="00311C6D">
      <w:pPr>
        <w:tabs>
          <w:tab w:val="left" w:pos="1560"/>
        </w:tabs>
        <w:spacing w:after="0"/>
        <w:ind w:left="360"/>
        <w:rPr>
          <w:rFonts w:cs="Arial"/>
          <w:lang w:val="es-ES_tradnl"/>
        </w:rPr>
      </w:pPr>
    </w:p>
    <w:p w:rsidR="00311C6D" w:rsidRPr="00BC334D" w:rsidRDefault="00311C6D" w:rsidP="00BE427A">
      <w:pPr>
        <w:spacing w:after="0"/>
        <w:rPr>
          <w:rFonts w:cs="Arial"/>
          <w:szCs w:val="22"/>
          <w:lang w:val="es-ES_tradnl"/>
        </w:rPr>
      </w:pPr>
      <w:r w:rsidRPr="00BC334D">
        <w:rPr>
          <w:rFonts w:cs="Arial"/>
          <w:szCs w:val="22"/>
          <w:lang w:val="es-ES_tradnl"/>
        </w:rPr>
        <w:t xml:space="preserve">En cualquier caso, y conforme con lo señalado en el artículo </w:t>
      </w:r>
      <w:r w:rsidRPr="009A68C8">
        <w:rPr>
          <w:rFonts w:cs="Arial"/>
          <w:szCs w:val="22"/>
          <w:lang w:val="es-ES_tradnl"/>
        </w:rPr>
        <w:t xml:space="preserve">192 de la Ley de Contratos del Sector Público, la cuantía total de las penalidades apuntadas con </w:t>
      </w:r>
      <w:proofErr w:type="gramStart"/>
      <w:r w:rsidRPr="009A68C8">
        <w:rPr>
          <w:rFonts w:cs="Arial"/>
          <w:szCs w:val="22"/>
          <w:lang w:val="es-ES_tradnl"/>
        </w:rPr>
        <w:t>anterioridad,</w:t>
      </w:r>
      <w:proofErr w:type="gramEnd"/>
      <w:r w:rsidRPr="009A68C8">
        <w:rPr>
          <w:rFonts w:cs="Arial"/>
          <w:szCs w:val="22"/>
          <w:lang w:val="es-ES_tradnl"/>
        </w:rPr>
        <w:t xml:space="preserve"> no podrá ser superior al 10% del precio del contrato (IVA excluido) </w:t>
      </w:r>
      <w:r w:rsidRPr="009A68C8">
        <w:rPr>
          <w:rFonts w:cs="Arial"/>
          <w:color w:val="333333"/>
          <w:szCs w:val="22"/>
        </w:rPr>
        <w:t>ni el total de las mismas superar el 50% del precio del contrato</w:t>
      </w:r>
      <w:r w:rsidRPr="009A68C8">
        <w:rPr>
          <w:rFonts w:cs="Arial"/>
          <w:szCs w:val="22"/>
          <w:lang w:val="es-ES_tradnl"/>
        </w:rPr>
        <w:t>.</w:t>
      </w:r>
      <w:r w:rsidRPr="00BC334D">
        <w:rPr>
          <w:rFonts w:cs="Arial"/>
          <w:szCs w:val="22"/>
          <w:lang w:val="es-ES_tradnl"/>
        </w:rPr>
        <w:t xml:space="preserve"> </w:t>
      </w:r>
    </w:p>
    <w:p w:rsidR="00A54CD7" w:rsidRDefault="00A54CD7">
      <w:pPr>
        <w:spacing w:after="200" w:line="276" w:lineRule="auto"/>
        <w:jc w:val="left"/>
        <w:rPr>
          <w:rFonts w:cs="Arial"/>
          <w:szCs w:val="22"/>
          <w:lang w:val="es-ES_tradnl"/>
        </w:rPr>
      </w:pPr>
      <w:r>
        <w:rPr>
          <w:rFonts w:cs="Arial"/>
          <w:szCs w:val="22"/>
          <w:lang w:val="es-ES_tradnl"/>
        </w:rPr>
        <w:br w:type="page"/>
      </w:r>
    </w:p>
    <w:p w:rsidR="00A54CD7" w:rsidRDefault="00A54CD7" w:rsidP="00AD75FB">
      <w:pPr>
        <w:keepNext/>
        <w:keepLines/>
        <w:tabs>
          <w:tab w:val="left" w:pos="964"/>
        </w:tabs>
        <w:spacing w:after="0"/>
        <w:ind w:left="709" w:hanging="709"/>
        <w:outlineLvl w:val="0"/>
        <w:rPr>
          <w:rFonts w:cs="Arial"/>
          <w:b/>
          <w:kern w:val="28"/>
          <w:u w:val="single"/>
          <w:lang w:val="es-ES_tradnl"/>
        </w:rPr>
      </w:pPr>
      <w:bookmarkStart w:id="2316" w:name="_Toc520188547"/>
      <w:r>
        <w:rPr>
          <w:rFonts w:cs="Arial"/>
          <w:b/>
          <w:kern w:val="28"/>
          <w:u w:val="single"/>
          <w:lang w:val="es-ES_tradnl"/>
        </w:rPr>
        <w:lastRenderedPageBreak/>
        <w:t>ANEXO K</w:t>
      </w:r>
      <w:r w:rsidR="00094526">
        <w:rPr>
          <w:rFonts w:cs="Arial"/>
          <w:b/>
          <w:kern w:val="28"/>
          <w:u w:val="single"/>
          <w:lang w:val="es-ES_tradnl"/>
        </w:rPr>
        <w:t xml:space="preserve">: </w:t>
      </w:r>
      <w:r w:rsidRPr="00BF227C">
        <w:rPr>
          <w:rFonts w:cs="Arial"/>
          <w:b/>
          <w:kern w:val="28"/>
          <w:u w:val="single"/>
          <w:lang w:val="es-ES_tradnl"/>
        </w:rPr>
        <w:t>MODIFICACIONES CONTRACTUALES PREVISTAS</w:t>
      </w:r>
      <w:bookmarkEnd w:id="2316"/>
    </w:p>
    <w:p w:rsidR="00BE427A" w:rsidRDefault="00BE427A" w:rsidP="00BE427A">
      <w:pPr>
        <w:rPr>
          <w:lang w:val="es-ES_tradnl"/>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AD75FB" w:rsidRPr="00817C6A" w:rsidTr="00B56AE2">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255831945" w:edGrp="everyone"/>
          <w:p w:rsidR="00AD75FB" w:rsidRPr="00817C6A" w:rsidRDefault="00450CFE" w:rsidP="00B56AE2">
            <w:pPr>
              <w:spacing w:after="0"/>
              <w:jc w:val="left"/>
              <w:rPr>
                <w:rFonts w:cs="Arial"/>
                <w:b/>
                <w:color w:val="7F7F7F" w:themeColor="text1" w:themeTint="80"/>
              </w:rPr>
            </w:pPr>
            <w:sdt>
              <w:sdtPr>
                <w:rPr>
                  <w:rFonts w:cs="Arial"/>
                  <w:b/>
                  <w:color w:val="7F7F7F" w:themeColor="text1" w:themeTint="80"/>
                  <w:sz w:val="28"/>
                </w:rPr>
                <w:id w:val="813365985"/>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1255831945"/>
            <w:r w:rsidR="00AD75FB">
              <w:rPr>
                <w:rFonts w:cs="Arial"/>
                <w:b/>
                <w:color w:val="7F7F7F" w:themeColor="text1" w:themeTint="80"/>
                <w:sz w:val="28"/>
              </w:rPr>
              <w:t xml:space="preserve"> </w:t>
            </w:r>
            <w:r w:rsidR="00AD75FB" w:rsidRPr="00817C6A">
              <w:rPr>
                <w:rFonts w:cs="Arial"/>
                <w:b/>
                <w:color w:val="7F7F7F" w:themeColor="text1" w:themeTint="80"/>
                <w:sz w:val="24"/>
              </w:rPr>
              <w:t>APLICA</w:t>
            </w:r>
          </w:p>
        </w:tc>
      </w:tr>
      <w:permStart w:id="778781160" w:edGrp="everyone"/>
      <w:tr w:rsidR="00AD75FB" w:rsidRPr="00817C6A" w:rsidTr="00B56AE2">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AD75FB" w:rsidRDefault="00450CFE" w:rsidP="00B56AE2">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197973245"/>
                <w14:checkbox>
                  <w14:checked w14:val="0"/>
                  <w14:checkedState w14:val="2612" w14:font="MS Gothic"/>
                  <w14:uncheckedState w14:val="2610" w14:font="MS Gothic"/>
                </w14:checkbox>
              </w:sdtPr>
              <w:sdtEndPr/>
              <w:sdtContent>
                <w:r w:rsidR="00E5567D">
                  <w:rPr>
                    <w:rFonts w:ascii="MS Gothic" w:eastAsia="MS Gothic" w:hAnsi="MS Gothic" w:cs="Arial" w:hint="eastAsia"/>
                    <w:b/>
                    <w:color w:val="7F7F7F" w:themeColor="text1" w:themeTint="80"/>
                    <w:sz w:val="28"/>
                  </w:rPr>
                  <w:t>☐</w:t>
                </w:r>
              </w:sdtContent>
            </w:sdt>
            <w:permEnd w:id="778781160"/>
            <w:r w:rsidR="00AD75FB">
              <w:rPr>
                <w:rFonts w:cs="Arial"/>
                <w:b/>
                <w:color w:val="7F7F7F" w:themeColor="text1" w:themeTint="80"/>
                <w:sz w:val="28"/>
              </w:rPr>
              <w:t xml:space="preserve"> </w:t>
            </w:r>
            <w:r w:rsidR="00AD75FB" w:rsidRPr="00392873">
              <w:rPr>
                <w:rFonts w:cs="Arial"/>
                <w:b/>
                <w:color w:val="7F7F7F" w:themeColor="text1" w:themeTint="80"/>
                <w:sz w:val="24"/>
              </w:rPr>
              <w:t>NO APLICA</w:t>
            </w:r>
          </w:p>
        </w:tc>
      </w:tr>
    </w:tbl>
    <w:p w:rsidR="00AD75FB" w:rsidRDefault="00AD75FB" w:rsidP="009C263D">
      <w:pPr>
        <w:rPr>
          <w:lang w:val="es-ES_tradnl"/>
        </w:rPr>
      </w:pPr>
    </w:p>
    <w:p w:rsidR="00A54CD7" w:rsidRPr="00102449" w:rsidRDefault="00A54CD7" w:rsidP="00C316C8">
      <w:pPr>
        <w:pStyle w:val="Prrafodelista"/>
        <w:numPr>
          <w:ilvl w:val="0"/>
          <w:numId w:val="31"/>
        </w:numPr>
        <w:rPr>
          <w:rFonts w:ascii="Arial" w:hAnsi="Arial" w:cs="Arial"/>
          <w:kern w:val="28"/>
          <w:lang w:val="es-ES_tradnl"/>
        </w:rPr>
      </w:pPr>
      <w:r w:rsidRPr="00102449">
        <w:rPr>
          <w:rFonts w:ascii="Arial" w:hAnsi="Arial" w:cs="Arial"/>
          <w:kern w:val="28"/>
          <w:lang w:val="es-ES_tradnl"/>
        </w:rPr>
        <w:t>Circunstancias</w:t>
      </w:r>
    </w:p>
    <w:permStart w:id="2007121743" w:edGrp="everyone" w:displacedByCustomXml="next"/>
    <w:sdt>
      <w:sdtPr>
        <w:rPr>
          <w:rFonts w:cs="Arial"/>
          <w:kern w:val="28"/>
          <w:szCs w:val="22"/>
          <w:lang w:val="es-ES_tradnl"/>
        </w:rPr>
        <w:id w:val="1173996365"/>
        <w:showingPlcHdr/>
      </w:sdtPr>
      <w:sdtEndPr/>
      <w:sdtContent>
        <w:p w:rsidR="00A54CD7" w:rsidRPr="00102449" w:rsidRDefault="00A54CD7" w:rsidP="00AD06BB">
          <w:pPr>
            <w:ind w:firstLine="360"/>
            <w:rPr>
              <w:rFonts w:cs="Arial"/>
              <w:kern w:val="28"/>
              <w:szCs w:val="22"/>
              <w:lang w:val="es-ES_tradnl"/>
            </w:rPr>
          </w:pPr>
          <w:r w:rsidRPr="00102449">
            <w:rPr>
              <w:rStyle w:val="Textodelmarcadordeposicin"/>
              <w:rFonts w:cs="Arial"/>
              <w:szCs w:val="22"/>
            </w:rPr>
            <w:t>Haga clic aquí para escribir texto.</w:t>
          </w:r>
        </w:p>
      </w:sdtContent>
    </w:sdt>
    <w:permEnd w:id="2007121743" w:displacedByCustomXml="prev"/>
    <w:p w:rsidR="00A54CD7" w:rsidRPr="00102449" w:rsidRDefault="00A54CD7" w:rsidP="00C316C8">
      <w:pPr>
        <w:pStyle w:val="Prrafodelista"/>
        <w:numPr>
          <w:ilvl w:val="0"/>
          <w:numId w:val="31"/>
        </w:numPr>
        <w:rPr>
          <w:rFonts w:ascii="Arial" w:hAnsi="Arial" w:cs="Arial"/>
          <w:kern w:val="28"/>
          <w:lang w:val="es-ES_tradnl"/>
        </w:rPr>
      </w:pPr>
      <w:r w:rsidRPr="00102449">
        <w:rPr>
          <w:rFonts w:ascii="Arial" w:hAnsi="Arial" w:cs="Arial"/>
          <w:kern w:val="28"/>
          <w:lang w:val="es-ES_tradnl"/>
        </w:rPr>
        <w:t>Alcance de las modificaciones previstas</w:t>
      </w:r>
    </w:p>
    <w:permStart w:id="1739487636" w:edGrp="everyone" w:displacedByCustomXml="next"/>
    <w:sdt>
      <w:sdtPr>
        <w:rPr>
          <w:rFonts w:cs="Arial"/>
          <w:kern w:val="28"/>
          <w:szCs w:val="22"/>
          <w:lang w:val="es-ES_tradnl"/>
        </w:rPr>
        <w:id w:val="-1583445304"/>
        <w:showingPlcHdr/>
      </w:sdtPr>
      <w:sdtEndPr/>
      <w:sdtContent>
        <w:p w:rsidR="00A54CD7" w:rsidRPr="00102449" w:rsidRDefault="00A54CD7" w:rsidP="00AD06BB">
          <w:pPr>
            <w:ind w:firstLine="348"/>
            <w:rPr>
              <w:rFonts w:cs="Arial"/>
              <w:kern w:val="28"/>
              <w:szCs w:val="22"/>
              <w:lang w:val="es-ES_tradnl"/>
            </w:rPr>
          </w:pPr>
          <w:r w:rsidRPr="00102449">
            <w:rPr>
              <w:rStyle w:val="Textodelmarcadordeposicin"/>
              <w:rFonts w:cs="Arial"/>
              <w:szCs w:val="22"/>
            </w:rPr>
            <w:t>Haga clic aquí para escribir texto.</w:t>
          </w:r>
        </w:p>
      </w:sdtContent>
    </w:sdt>
    <w:permEnd w:id="1739487636" w:displacedByCustomXml="prev"/>
    <w:p w:rsidR="00A54CD7" w:rsidRPr="00102449" w:rsidRDefault="00A54CD7" w:rsidP="00C316C8">
      <w:pPr>
        <w:pStyle w:val="Prrafodelista"/>
        <w:numPr>
          <w:ilvl w:val="0"/>
          <w:numId w:val="31"/>
        </w:numPr>
        <w:rPr>
          <w:rFonts w:ascii="Arial" w:hAnsi="Arial" w:cs="Arial"/>
          <w:kern w:val="28"/>
          <w:lang w:val="es-ES_tradnl"/>
        </w:rPr>
      </w:pPr>
      <w:r w:rsidRPr="00102449">
        <w:rPr>
          <w:rFonts w:ascii="Arial" w:hAnsi="Arial" w:cs="Arial"/>
          <w:kern w:val="28"/>
          <w:lang w:val="es-ES_tradnl"/>
        </w:rPr>
        <w:t xml:space="preserve">Condiciones de la modificación </w:t>
      </w:r>
    </w:p>
    <w:permStart w:id="1782394211" w:edGrp="everyone" w:displacedByCustomXml="next"/>
    <w:sdt>
      <w:sdtPr>
        <w:rPr>
          <w:rFonts w:cs="Arial"/>
          <w:kern w:val="28"/>
          <w:szCs w:val="22"/>
          <w:lang w:val="es-ES_tradnl"/>
        </w:rPr>
        <w:id w:val="440576058"/>
        <w:showingPlcHdr/>
      </w:sdtPr>
      <w:sdtEndPr/>
      <w:sdtContent>
        <w:p w:rsidR="00A54CD7" w:rsidRPr="00102449" w:rsidRDefault="00A54CD7" w:rsidP="00AD06BB">
          <w:pPr>
            <w:ind w:firstLine="348"/>
            <w:rPr>
              <w:rFonts w:cs="Arial"/>
              <w:kern w:val="28"/>
              <w:szCs w:val="22"/>
              <w:lang w:val="es-ES_tradnl"/>
            </w:rPr>
          </w:pPr>
          <w:r w:rsidRPr="00102449">
            <w:rPr>
              <w:rStyle w:val="Textodelmarcadordeposicin"/>
              <w:rFonts w:cs="Arial"/>
              <w:szCs w:val="22"/>
            </w:rPr>
            <w:t>Haga clic aquí para escribir texto.</w:t>
          </w:r>
        </w:p>
      </w:sdtContent>
    </w:sdt>
    <w:permEnd w:id="1782394211" w:displacedByCustomXml="prev"/>
    <w:p w:rsidR="00A54CD7" w:rsidRPr="00102449" w:rsidRDefault="00A54CD7" w:rsidP="00C316C8">
      <w:pPr>
        <w:pStyle w:val="Prrafodelista"/>
        <w:numPr>
          <w:ilvl w:val="0"/>
          <w:numId w:val="31"/>
        </w:numPr>
        <w:rPr>
          <w:rFonts w:ascii="Arial" w:hAnsi="Arial" w:cs="Arial"/>
          <w:kern w:val="28"/>
          <w:lang w:val="es-ES_tradnl"/>
        </w:rPr>
      </w:pPr>
      <w:r w:rsidRPr="00102449">
        <w:rPr>
          <w:rFonts w:ascii="Arial" w:hAnsi="Arial" w:cs="Arial"/>
          <w:kern w:val="28"/>
          <w:lang w:val="es-ES_tradnl"/>
        </w:rPr>
        <w:t xml:space="preserve">Porcentaje del precio máximo al que pueden afectar: </w:t>
      </w:r>
    </w:p>
    <w:permStart w:id="1197154684" w:edGrp="everyone" w:displacedByCustomXml="next"/>
    <w:sdt>
      <w:sdtPr>
        <w:rPr>
          <w:rFonts w:cs="Arial"/>
          <w:kern w:val="28"/>
          <w:szCs w:val="22"/>
          <w:lang w:val="es-ES_tradnl"/>
        </w:rPr>
        <w:id w:val="1342814687"/>
        <w:showingPlcHdr/>
      </w:sdtPr>
      <w:sdtEndPr/>
      <w:sdtContent>
        <w:p w:rsidR="00A54CD7" w:rsidRPr="00102449" w:rsidRDefault="00A54CD7" w:rsidP="00AD06BB">
          <w:pPr>
            <w:ind w:firstLine="348"/>
            <w:rPr>
              <w:rFonts w:cs="Arial"/>
              <w:kern w:val="28"/>
              <w:szCs w:val="22"/>
              <w:lang w:val="es-ES_tradnl"/>
            </w:rPr>
          </w:pPr>
          <w:r w:rsidRPr="00102449">
            <w:rPr>
              <w:rStyle w:val="Textodelmarcadordeposicin"/>
              <w:rFonts w:cs="Arial"/>
              <w:szCs w:val="22"/>
            </w:rPr>
            <w:t>Haga clic aquí para escribir texto.</w:t>
          </w:r>
        </w:p>
      </w:sdtContent>
    </w:sdt>
    <w:permEnd w:id="1197154684" w:displacedByCustomXml="prev"/>
    <w:p w:rsidR="00E11629" w:rsidRDefault="00E11629">
      <w:pPr>
        <w:spacing w:after="200" w:line="276" w:lineRule="auto"/>
        <w:jc w:val="left"/>
        <w:rPr>
          <w:rFonts w:cs="Arial"/>
          <w:kern w:val="28"/>
          <w:lang w:val="es-ES_tradnl"/>
        </w:rPr>
      </w:pPr>
      <w:r>
        <w:rPr>
          <w:rFonts w:cs="Arial"/>
          <w:kern w:val="28"/>
          <w:lang w:val="es-ES_tradnl"/>
        </w:rPr>
        <w:br w:type="page"/>
      </w:r>
    </w:p>
    <w:p w:rsidR="00E11629" w:rsidRDefault="00E11629" w:rsidP="008C64C3">
      <w:pPr>
        <w:keepNext/>
        <w:keepLines/>
        <w:tabs>
          <w:tab w:val="left" w:pos="964"/>
        </w:tabs>
        <w:spacing w:after="0"/>
        <w:ind w:left="709" w:hanging="709"/>
        <w:outlineLvl w:val="0"/>
        <w:rPr>
          <w:rFonts w:cs="Arial"/>
          <w:b/>
          <w:kern w:val="28"/>
          <w:sz w:val="20"/>
          <w:u w:val="single"/>
          <w:lang w:val="es-ES_tradnl"/>
        </w:rPr>
      </w:pPr>
      <w:bookmarkStart w:id="2317" w:name="_Toc520188548"/>
      <w:r w:rsidRPr="008F3F77">
        <w:rPr>
          <w:rFonts w:cs="Arial"/>
          <w:b/>
          <w:kern w:val="28"/>
          <w:u w:val="single"/>
          <w:lang w:val="es-ES_tradnl"/>
        </w:rPr>
        <w:lastRenderedPageBreak/>
        <w:t xml:space="preserve">ANEXO </w:t>
      </w:r>
      <w:r>
        <w:rPr>
          <w:rFonts w:cs="Arial"/>
          <w:b/>
          <w:kern w:val="28"/>
          <w:u w:val="single"/>
          <w:lang w:val="es-ES_tradnl"/>
        </w:rPr>
        <w:t xml:space="preserve">L: </w:t>
      </w:r>
      <w:r w:rsidRPr="00BF227C">
        <w:rPr>
          <w:rFonts w:cs="Arial"/>
          <w:b/>
          <w:kern w:val="28"/>
          <w:u w:val="single"/>
          <w:lang w:val="es-ES_tradnl"/>
        </w:rPr>
        <w:t>FACTURACIÓN</w:t>
      </w:r>
      <w:bookmarkEnd w:id="2317"/>
      <w:r w:rsidR="008C64C3">
        <w:rPr>
          <w:rFonts w:cs="Arial"/>
          <w:b/>
          <w:kern w:val="28"/>
          <w:sz w:val="20"/>
          <w:u w:val="single"/>
          <w:lang w:val="es-ES_tradnl"/>
        </w:rPr>
        <w:t xml:space="preserve"> </w:t>
      </w:r>
    </w:p>
    <w:p w:rsidR="008C64C3" w:rsidRPr="008F3F77" w:rsidRDefault="000923CF" w:rsidP="008C64C3">
      <w:pPr>
        <w:rPr>
          <w:lang w:val="es-ES_tradnl"/>
        </w:rPr>
      </w:pPr>
      <w:permStart w:id="1506869773" w:edGrp="everyone"/>
      <w:r>
        <w:rPr>
          <w:lang w:val="es-ES_tradnl"/>
        </w:rPr>
        <w:t>Escribir texto aquí</w:t>
      </w:r>
    </w:p>
    <w:bookmarkEnd w:id="2295"/>
    <w:p w:rsidR="00A54CD7" w:rsidRDefault="00A54CD7" w:rsidP="00FF72F5">
      <w:pPr>
        <w:rPr>
          <w:rStyle w:val="Pliego"/>
        </w:rPr>
      </w:pPr>
    </w:p>
    <w:permEnd w:id="1506869773"/>
    <w:p w:rsidR="00C0459C" w:rsidRDefault="00C0459C">
      <w:pPr>
        <w:spacing w:after="200" w:line="276" w:lineRule="auto"/>
        <w:jc w:val="left"/>
        <w:rPr>
          <w:rStyle w:val="Pliego"/>
        </w:rPr>
      </w:pPr>
      <w:r>
        <w:rPr>
          <w:rStyle w:val="Pliego"/>
        </w:rPr>
        <w:br w:type="page"/>
      </w:r>
    </w:p>
    <w:p w:rsidR="00C0459C" w:rsidRPr="008F3F77" w:rsidRDefault="00C0459C" w:rsidP="00B45B55">
      <w:pPr>
        <w:keepNext/>
        <w:keepLines/>
        <w:tabs>
          <w:tab w:val="left" w:pos="964"/>
        </w:tabs>
        <w:spacing w:after="0"/>
        <w:ind w:left="709" w:hanging="709"/>
        <w:outlineLvl w:val="0"/>
        <w:rPr>
          <w:rFonts w:cs="Arial"/>
          <w:b/>
          <w:kern w:val="28"/>
          <w:u w:val="single"/>
          <w:lang w:val="es-ES_tradnl"/>
        </w:rPr>
      </w:pPr>
      <w:bookmarkStart w:id="2318" w:name="_Toc520188549"/>
      <w:r w:rsidRPr="008F3F77">
        <w:rPr>
          <w:rFonts w:cs="Arial"/>
          <w:b/>
          <w:kern w:val="28"/>
          <w:u w:val="single"/>
          <w:lang w:val="es-ES_tradnl"/>
        </w:rPr>
        <w:lastRenderedPageBreak/>
        <w:t xml:space="preserve">ANEXO </w:t>
      </w:r>
      <w:r>
        <w:rPr>
          <w:rFonts w:cs="Arial"/>
          <w:b/>
          <w:kern w:val="28"/>
          <w:u w:val="single"/>
          <w:lang w:val="es-ES_tradnl"/>
        </w:rPr>
        <w:t xml:space="preserve">M: </w:t>
      </w:r>
      <w:r w:rsidRPr="00BF227C">
        <w:rPr>
          <w:rFonts w:cs="Arial"/>
          <w:b/>
          <w:kern w:val="28"/>
          <w:u w:val="single"/>
          <w:lang w:val="es-ES_tradnl"/>
        </w:rPr>
        <w:t>OBLIGACIONES ESENCIALES DEL CONTRATO</w:t>
      </w:r>
      <w:bookmarkEnd w:id="2318"/>
    </w:p>
    <w:p w:rsidR="00C0459C" w:rsidRPr="001D2CFB" w:rsidRDefault="00C0459C" w:rsidP="00C0459C">
      <w:pPr>
        <w:spacing w:after="0"/>
        <w:ind w:left="142"/>
        <w:rPr>
          <w:rFonts w:cs="Arial"/>
          <w:szCs w:val="22"/>
        </w:rPr>
      </w:pPr>
    </w:p>
    <w:p w:rsidR="00C0459C" w:rsidRPr="001D2CFB" w:rsidRDefault="00C0459C" w:rsidP="00B45B55">
      <w:pPr>
        <w:spacing w:after="0"/>
        <w:rPr>
          <w:rFonts w:cs="Arial"/>
          <w:szCs w:val="22"/>
        </w:rPr>
      </w:pPr>
      <w:r>
        <w:rPr>
          <w:rFonts w:cs="Arial"/>
          <w:szCs w:val="22"/>
        </w:rPr>
        <w:t xml:space="preserve">A los efectos previstos en el </w:t>
      </w:r>
      <w:r w:rsidRPr="001D2CFB">
        <w:rPr>
          <w:rFonts w:cs="Arial"/>
          <w:szCs w:val="22"/>
        </w:rPr>
        <w:t>apartado f)</w:t>
      </w:r>
      <w:r>
        <w:rPr>
          <w:rFonts w:cs="Arial"/>
          <w:szCs w:val="22"/>
        </w:rPr>
        <w:t xml:space="preserve"> de</w:t>
      </w:r>
      <w:r w:rsidRPr="001D2CFB">
        <w:rPr>
          <w:rFonts w:cs="Arial"/>
          <w:szCs w:val="22"/>
        </w:rPr>
        <w:t>l artículo 211</w:t>
      </w:r>
      <w:r>
        <w:rPr>
          <w:rFonts w:cs="Arial"/>
          <w:szCs w:val="22"/>
        </w:rPr>
        <w:t xml:space="preserve"> de la LCSP</w:t>
      </w:r>
      <w:r w:rsidRPr="001D2CFB">
        <w:rPr>
          <w:rFonts w:cs="Arial"/>
          <w:szCs w:val="22"/>
        </w:rPr>
        <w:t xml:space="preserve">, </w:t>
      </w:r>
      <w:r>
        <w:rPr>
          <w:rFonts w:cs="Arial"/>
          <w:szCs w:val="22"/>
        </w:rPr>
        <w:t>t</w:t>
      </w:r>
      <w:r w:rsidRPr="001D2CFB">
        <w:rPr>
          <w:rFonts w:cs="Arial"/>
          <w:szCs w:val="22"/>
        </w:rPr>
        <w:t>endrá</w:t>
      </w:r>
      <w:r>
        <w:rPr>
          <w:rFonts w:cs="Arial"/>
          <w:szCs w:val="22"/>
        </w:rPr>
        <w:t>n</w:t>
      </w:r>
      <w:r w:rsidRPr="001D2CFB">
        <w:rPr>
          <w:rFonts w:cs="Arial"/>
          <w:szCs w:val="22"/>
        </w:rPr>
        <w:t xml:space="preserve"> el carácter de </w:t>
      </w:r>
      <w:r>
        <w:rPr>
          <w:rFonts w:cs="Arial"/>
          <w:szCs w:val="22"/>
        </w:rPr>
        <w:t>“</w:t>
      </w:r>
      <w:r w:rsidRPr="001D2CFB">
        <w:rPr>
          <w:rFonts w:cs="Arial"/>
          <w:szCs w:val="22"/>
        </w:rPr>
        <w:t xml:space="preserve">obligación </w:t>
      </w:r>
      <w:r>
        <w:rPr>
          <w:rFonts w:cs="Arial"/>
          <w:szCs w:val="22"/>
        </w:rPr>
        <w:t>esencial del</w:t>
      </w:r>
      <w:r w:rsidRPr="001D2CFB">
        <w:rPr>
          <w:rFonts w:cs="Arial"/>
          <w:szCs w:val="22"/>
        </w:rPr>
        <w:t xml:space="preserve"> contrat</w:t>
      </w:r>
      <w:r>
        <w:rPr>
          <w:rFonts w:cs="Arial"/>
          <w:szCs w:val="22"/>
        </w:rPr>
        <w:t>o”:</w:t>
      </w:r>
    </w:p>
    <w:p w:rsidR="00C0459C" w:rsidRDefault="00C0459C" w:rsidP="00C0459C">
      <w:pPr>
        <w:spacing w:after="0"/>
        <w:ind w:left="142"/>
        <w:rPr>
          <w:rFonts w:cs="Arial"/>
          <w:szCs w:val="22"/>
        </w:rPr>
      </w:pPr>
    </w:p>
    <w:permStart w:id="938438177" w:edGrp="everyone"/>
    <w:p w:rsidR="00C0459C" w:rsidRPr="00C0459C" w:rsidRDefault="00450CFE" w:rsidP="00C0459C">
      <w:pPr>
        <w:spacing w:after="0" w:line="240" w:lineRule="auto"/>
        <w:ind w:left="708"/>
        <w:rPr>
          <w:rFonts w:cs="Arial"/>
          <w:szCs w:val="22"/>
        </w:rPr>
      </w:pPr>
      <w:sdt>
        <w:sdtPr>
          <w:rPr>
            <w:rFonts w:cs="Arial"/>
            <w:sz w:val="28"/>
            <w:szCs w:val="22"/>
          </w:rPr>
          <w:id w:val="141861622"/>
          <w:lock w:val="sdtContentLocked"/>
          <w14:checkbox>
            <w14:checked w14:val="1"/>
            <w14:checkedState w14:val="2612" w14:font="MS Gothic"/>
            <w14:uncheckedState w14:val="2610" w14:font="MS Gothic"/>
          </w14:checkbox>
        </w:sdtPr>
        <w:sdtEndPr/>
        <w:sdtContent>
          <w:r w:rsidR="00B905BC">
            <w:rPr>
              <w:rFonts w:ascii="MS Gothic" w:eastAsia="MS Gothic" w:hAnsi="MS Gothic" w:cs="Arial" w:hint="eastAsia"/>
              <w:sz w:val="28"/>
              <w:szCs w:val="22"/>
            </w:rPr>
            <w:t>☒</w:t>
          </w:r>
        </w:sdtContent>
      </w:sdt>
      <w:permEnd w:id="938438177"/>
      <w:r w:rsidR="00C0459C">
        <w:rPr>
          <w:rFonts w:cs="Arial"/>
          <w:sz w:val="28"/>
          <w:szCs w:val="22"/>
        </w:rPr>
        <w:t xml:space="preserve"> </w:t>
      </w:r>
      <w:r w:rsidR="00C0459C" w:rsidRPr="00C0459C">
        <w:rPr>
          <w:rFonts w:cs="Arial"/>
          <w:szCs w:val="22"/>
        </w:rPr>
        <w:t>Los compromisos de adscripción de medios previstos en el presente Pliego.</w:t>
      </w:r>
    </w:p>
    <w:p w:rsidR="00C0459C" w:rsidRPr="00C0459C" w:rsidRDefault="00C0459C" w:rsidP="00C0459C">
      <w:pPr>
        <w:spacing w:after="0" w:line="240" w:lineRule="auto"/>
        <w:ind w:left="1057"/>
        <w:rPr>
          <w:rFonts w:cs="Arial"/>
          <w:szCs w:val="22"/>
        </w:rPr>
      </w:pPr>
    </w:p>
    <w:permStart w:id="685211577" w:edGrp="everyone"/>
    <w:p w:rsidR="00C0459C" w:rsidRPr="00C0459C" w:rsidRDefault="00450CFE" w:rsidP="00C0459C">
      <w:pPr>
        <w:spacing w:after="0" w:line="240" w:lineRule="auto"/>
        <w:ind w:left="708"/>
        <w:rPr>
          <w:rFonts w:cs="Arial"/>
          <w:szCs w:val="22"/>
        </w:rPr>
      </w:pPr>
      <w:sdt>
        <w:sdtPr>
          <w:rPr>
            <w:rFonts w:cs="Arial"/>
            <w:sz w:val="28"/>
            <w:szCs w:val="22"/>
          </w:rPr>
          <w:id w:val="391698612"/>
          <w:lock w:val="sdtContentLocked"/>
          <w14:checkbox>
            <w14:checked w14:val="1"/>
            <w14:checkedState w14:val="2612" w14:font="MS Gothic"/>
            <w14:uncheckedState w14:val="2610" w14:font="MS Gothic"/>
          </w14:checkbox>
        </w:sdtPr>
        <w:sdtEndPr/>
        <w:sdtContent>
          <w:r w:rsidR="00B905BC">
            <w:rPr>
              <w:rFonts w:ascii="MS Gothic" w:eastAsia="MS Gothic" w:hAnsi="MS Gothic" w:cs="Arial" w:hint="eastAsia"/>
              <w:sz w:val="28"/>
              <w:szCs w:val="22"/>
            </w:rPr>
            <w:t>☒</w:t>
          </w:r>
        </w:sdtContent>
      </w:sdt>
      <w:permEnd w:id="685211577"/>
      <w:r w:rsidR="00C0459C" w:rsidRPr="00C0459C">
        <w:rPr>
          <w:rFonts w:cs="Arial"/>
          <w:szCs w:val="22"/>
        </w:rPr>
        <w:t xml:space="preserve"> Las condiciones especiales de ejecución del </w:t>
      </w:r>
      <w:proofErr w:type="gramStart"/>
      <w:r w:rsidR="00C0459C" w:rsidRPr="00C0459C">
        <w:rPr>
          <w:rFonts w:cs="Arial"/>
          <w:szCs w:val="22"/>
        </w:rPr>
        <w:t>contrato .</w:t>
      </w:r>
      <w:proofErr w:type="gramEnd"/>
    </w:p>
    <w:p w:rsidR="00C0459C" w:rsidRPr="00C0459C" w:rsidRDefault="00C0459C" w:rsidP="00C0459C">
      <w:pPr>
        <w:spacing w:after="0" w:line="240" w:lineRule="auto"/>
        <w:ind w:left="1057"/>
        <w:rPr>
          <w:rFonts w:cs="Arial"/>
          <w:szCs w:val="22"/>
        </w:rPr>
      </w:pPr>
    </w:p>
    <w:permStart w:id="1254385575" w:edGrp="everyone"/>
    <w:p w:rsidR="00C0459C" w:rsidRPr="00C0459C" w:rsidRDefault="00450CFE" w:rsidP="00C0459C">
      <w:pPr>
        <w:spacing w:after="0" w:line="240" w:lineRule="auto"/>
        <w:ind w:left="708"/>
        <w:rPr>
          <w:rFonts w:cs="Arial"/>
          <w:szCs w:val="22"/>
        </w:rPr>
      </w:pPr>
      <w:sdt>
        <w:sdtPr>
          <w:rPr>
            <w:rFonts w:cs="Arial"/>
            <w:sz w:val="28"/>
            <w:szCs w:val="22"/>
          </w:rPr>
          <w:id w:val="-975751888"/>
          <w:lock w:val="sdtContentLocked"/>
          <w14:checkbox>
            <w14:checked w14:val="1"/>
            <w14:checkedState w14:val="2612" w14:font="MS Gothic"/>
            <w14:uncheckedState w14:val="2610" w14:font="MS Gothic"/>
          </w14:checkbox>
        </w:sdtPr>
        <w:sdtEndPr/>
        <w:sdtContent>
          <w:r w:rsidR="00B905BC">
            <w:rPr>
              <w:rFonts w:ascii="MS Gothic" w:eastAsia="MS Gothic" w:hAnsi="MS Gothic" w:cs="Arial" w:hint="eastAsia"/>
              <w:sz w:val="28"/>
              <w:szCs w:val="22"/>
            </w:rPr>
            <w:t>☒</w:t>
          </w:r>
        </w:sdtContent>
      </w:sdt>
      <w:permEnd w:id="1254385575"/>
      <w:r w:rsidR="00C0459C" w:rsidRPr="00C0459C">
        <w:rPr>
          <w:rFonts w:cs="Arial"/>
          <w:szCs w:val="22"/>
        </w:rPr>
        <w:t xml:space="preserve"> Los criterios de adjudicación de las ofertas.</w:t>
      </w:r>
    </w:p>
    <w:p w:rsidR="00C0459C" w:rsidRPr="00C0459C" w:rsidRDefault="00C0459C" w:rsidP="00C0459C">
      <w:pPr>
        <w:spacing w:after="0" w:line="240" w:lineRule="auto"/>
        <w:ind w:left="1057"/>
        <w:rPr>
          <w:rFonts w:cs="Arial"/>
          <w:szCs w:val="22"/>
        </w:rPr>
      </w:pPr>
    </w:p>
    <w:permStart w:id="793345363" w:edGrp="everyone"/>
    <w:p w:rsidR="00C0459C" w:rsidRDefault="00450CFE" w:rsidP="00C0459C">
      <w:pPr>
        <w:spacing w:after="0" w:line="240" w:lineRule="auto"/>
        <w:ind w:left="1134" w:hanging="426"/>
        <w:rPr>
          <w:rFonts w:cs="Arial"/>
          <w:szCs w:val="22"/>
        </w:rPr>
      </w:pPr>
      <w:sdt>
        <w:sdtPr>
          <w:rPr>
            <w:rFonts w:cs="Arial"/>
            <w:sz w:val="28"/>
            <w:szCs w:val="22"/>
          </w:rPr>
          <w:id w:val="-1072347302"/>
          <w14:checkbox>
            <w14:checked w14:val="0"/>
            <w14:checkedState w14:val="2612" w14:font="MS Gothic"/>
            <w14:uncheckedState w14:val="2610" w14:font="MS Gothic"/>
          </w14:checkbox>
        </w:sdtPr>
        <w:sdtEndPr/>
        <w:sdtContent>
          <w:r w:rsidR="00CF0D7E">
            <w:rPr>
              <w:rFonts w:ascii="MS Gothic" w:eastAsia="MS Gothic" w:hAnsi="MS Gothic" w:cs="Arial" w:hint="eastAsia"/>
              <w:sz w:val="28"/>
              <w:szCs w:val="22"/>
            </w:rPr>
            <w:t>☐</w:t>
          </w:r>
        </w:sdtContent>
      </w:sdt>
      <w:permEnd w:id="793345363"/>
      <w:r w:rsidR="00C0459C" w:rsidRPr="00C0459C">
        <w:rPr>
          <w:rFonts w:cs="Arial"/>
          <w:szCs w:val="22"/>
        </w:rPr>
        <w:t xml:space="preserve"> El cumplimiento de régimen de pagos a los subcontratistas o suministradore</w:t>
      </w:r>
      <w:r w:rsidR="00C0459C">
        <w:rPr>
          <w:rFonts w:cs="Arial"/>
          <w:szCs w:val="22"/>
        </w:rPr>
        <w:t xml:space="preserve">s establecidos en este Pliego. </w:t>
      </w:r>
    </w:p>
    <w:p w:rsidR="00B905BC" w:rsidRPr="00C0459C" w:rsidRDefault="00B905BC" w:rsidP="00B905BC">
      <w:pPr>
        <w:spacing w:after="0" w:line="240" w:lineRule="auto"/>
        <w:ind w:left="1057"/>
        <w:rPr>
          <w:rFonts w:cs="Arial"/>
          <w:szCs w:val="22"/>
        </w:rPr>
      </w:pPr>
    </w:p>
    <w:permStart w:id="28328493" w:edGrp="everyone"/>
    <w:p w:rsidR="00C0459C" w:rsidRDefault="00450CFE" w:rsidP="00C0459C">
      <w:pPr>
        <w:spacing w:after="0" w:line="240" w:lineRule="auto"/>
        <w:ind w:left="708"/>
        <w:rPr>
          <w:rFonts w:cs="Arial"/>
          <w:szCs w:val="22"/>
        </w:rPr>
      </w:pPr>
      <w:sdt>
        <w:sdtPr>
          <w:rPr>
            <w:rFonts w:cs="Arial"/>
            <w:sz w:val="28"/>
            <w:szCs w:val="22"/>
          </w:rPr>
          <w:id w:val="-1901666965"/>
          <w14:checkbox>
            <w14:checked w14:val="0"/>
            <w14:checkedState w14:val="2612" w14:font="MS Gothic"/>
            <w14:uncheckedState w14:val="2610" w14:font="MS Gothic"/>
          </w14:checkbox>
        </w:sdtPr>
        <w:sdtEndPr/>
        <w:sdtContent>
          <w:r w:rsidR="00B905BC">
            <w:rPr>
              <w:rFonts w:ascii="MS Gothic" w:eastAsia="MS Gothic" w:hAnsi="MS Gothic" w:cs="Arial" w:hint="eastAsia"/>
              <w:sz w:val="28"/>
              <w:szCs w:val="22"/>
            </w:rPr>
            <w:t>☐</w:t>
          </w:r>
        </w:sdtContent>
      </w:sdt>
      <w:permEnd w:id="28328493"/>
      <w:r w:rsidR="00C0459C" w:rsidRPr="00C0459C">
        <w:rPr>
          <w:rFonts w:cs="Arial"/>
          <w:szCs w:val="22"/>
        </w:rPr>
        <w:t xml:space="preserve"> </w:t>
      </w:r>
      <w:r w:rsidR="00B905BC">
        <w:rPr>
          <w:rFonts w:cs="Arial"/>
          <w:szCs w:val="22"/>
        </w:rPr>
        <w:t xml:space="preserve">Otros </w:t>
      </w:r>
    </w:p>
    <w:p w:rsidR="00B905BC" w:rsidRDefault="00B905BC" w:rsidP="00B905BC">
      <w:pPr>
        <w:spacing w:after="0" w:line="240" w:lineRule="auto"/>
        <w:ind w:left="1134"/>
        <w:rPr>
          <w:rFonts w:cs="Arial"/>
        </w:rPr>
      </w:pPr>
      <w:permStart w:id="1140153131" w:edGrp="everyone"/>
      <w:r>
        <w:rPr>
          <w:rFonts w:cs="Arial"/>
        </w:rPr>
        <w:t xml:space="preserve">Escribir otras obligaciones o borrar </w:t>
      </w:r>
    </w:p>
    <w:p w:rsidR="00B905BC" w:rsidRPr="00C0459C" w:rsidRDefault="00B905BC" w:rsidP="00B905BC">
      <w:pPr>
        <w:spacing w:after="0" w:line="240" w:lineRule="auto"/>
        <w:ind w:left="1134"/>
        <w:rPr>
          <w:rFonts w:cs="Arial"/>
        </w:rPr>
      </w:pPr>
    </w:p>
    <w:permEnd w:id="1140153131"/>
    <w:p w:rsidR="00510152" w:rsidRDefault="00510152" w:rsidP="00B45B55">
      <w:pPr>
        <w:spacing w:after="0"/>
        <w:rPr>
          <w:rFonts w:cs="Arial"/>
          <w:szCs w:val="22"/>
        </w:rPr>
      </w:pPr>
    </w:p>
    <w:p w:rsidR="00A00EAB" w:rsidRDefault="00C0459C" w:rsidP="00BE427A">
      <w:pPr>
        <w:spacing w:after="0"/>
        <w:rPr>
          <w:rFonts w:cs="Arial"/>
          <w:szCs w:val="22"/>
        </w:rPr>
      </w:pPr>
      <w:r w:rsidRPr="001D2CFB">
        <w:rPr>
          <w:rFonts w:cs="Arial"/>
          <w:szCs w:val="22"/>
        </w:rPr>
        <w:t xml:space="preserve">Asimismo, formará parte del contrato y será exigida también a todos los subcontratistas que participen en la ejecución </w:t>
      </w:r>
      <w:proofErr w:type="gramStart"/>
      <w:r w:rsidRPr="001D2CFB">
        <w:rPr>
          <w:rFonts w:cs="Arial"/>
          <w:szCs w:val="22"/>
        </w:rPr>
        <w:t>del mismo</w:t>
      </w:r>
      <w:proofErr w:type="gramEnd"/>
      <w:r w:rsidRPr="001D2CFB">
        <w:rPr>
          <w:rFonts w:cs="Arial"/>
          <w:szCs w:val="22"/>
        </w:rPr>
        <w:t xml:space="preserve">. </w:t>
      </w:r>
      <w:r w:rsidR="00A00EAB">
        <w:rPr>
          <w:rFonts w:cs="Arial"/>
          <w:szCs w:val="22"/>
        </w:rPr>
        <w:br w:type="page"/>
      </w:r>
    </w:p>
    <w:p w:rsidR="00A00EAB" w:rsidRPr="001D2CFB" w:rsidRDefault="00A00EAB" w:rsidP="00A160AA"/>
    <w:p w:rsidR="00A00EAB" w:rsidRDefault="00A00EAB" w:rsidP="00A160AA">
      <w:pPr>
        <w:rPr>
          <w:lang w:val="es-ES_tradnl"/>
        </w:rPr>
      </w:pPr>
    </w:p>
    <w:p w:rsidR="00634B7B" w:rsidRDefault="00634B7B" w:rsidP="00A160AA">
      <w:pPr>
        <w:rPr>
          <w:lang w:val="es-ES_tradnl"/>
        </w:rPr>
      </w:pPr>
    </w:p>
    <w:p w:rsidR="00634B7B" w:rsidRDefault="00634B7B" w:rsidP="00A160AA">
      <w:pPr>
        <w:rPr>
          <w:lang w:val="es-ES_tradnl"/>
        </w:rPr>
      </w:pPr>
    </w:p>
    <w:p w:rsidR="00634B7B" w:rsidRDefault="00634B7B" w:rsidP="00A160AA">
      <w:pPr>
        <w:rPr>
          <w:lang w:val="es-ES_tradnl"/>
        </w:rPr>
      </w:pPr>
    </w:p>
    <w:p w:rsidR="00A00EAB" w:rsidRDefault="00A00EAB" w:rsidP="00A160AA">
      <w:pPr>
        <w:rPr>
          <w:lang w:val="es-ES_tradnl"/>
        </w:rPr>
      </w:pPr>
    </w:p>
    <w:p w:rsidR="00A00EAB" w:rsidRDefault="00A00EAB" w:rsidP="00A160AA">
      <w:pPr>
        <w:rPr>
          <w:lang w:val="es-ES_tradnl"/>
        </w:rPr>
      </w:pPr>
    </w:p>
    <w:p w:rsidR="00A00EAB" w:rsidRDefault="00A00EAB" w:rsidP="00A160AA">
      <w:pPr>
        <w:rPr>
          <w:lang w:val="es-ES_tradnl"/>
        </w:rPr>
      </w:pPr>
    </w:p>
    <w:p w:rsidR="00A00EAB" w:rsidRPr="00634B7B" w:rsidRDefault="00A00EAB" w:rsidP="00634B7B">
      <w:pPr>
        <w:jc w:val="center"/>
        <w:rPr>
          <w:b/>
          <w:sz w:val="36"/>
          <w:szCs w:val="36"/>
          <w:lang w:val="es-ES_tradnl"/>
        </w:rPr>
      </w:pPr>
      <w:bookmarkStart w:id="2319" w:name="_Toc510209199"/>
      <w:r w:rsidRPr="00634B7B">
        <w:rPr>
          <w:b/>
          <w:sz w:val="36"/>
          <w:szCs w:val="36"/>
          <w:lang w:val="es-ES_tradnl"/>
        </w:rPr>
        <w:t>FORMULARIOS</w:t>
      </w:r>
      <w:bookmarkEnd w:id="2319"/>
    </w:p>
    <w:p w:rsidR="00A00EAB" w:rsidRDefault="00A00EAB" w:rsidP="00A00EAB">
      <w:pPr>
        <w:spacing w:after="200" w:line="276" w:lineRule="auto"/>
        <w:jc w:val="left"/>
        <w:rPr>
          <w:rFonts w:cs="Arial"/>
          <w:b/>
          <w:szCs w:val="22"/>
          <w:lang w:val="es-ES_tradnl"/>
        </w:rPr>
      </w:pPr>
      <w:r>
        <w:rPr>
          <w:rFonts w:cs="Arial"/>
          <w:b/>
          <w:szCs w:val="22"/>
          <w:lang w:val="es-ES_tradnl"/>
        </w:rPr>
        <w:br w:type="page"/>
      </w:r>
    </w:p>
    <w:p w:rsidR="003B408E" w:rsidRPr="001B68BC" w:rsidRDefault="003B408E" w:rsidP="003B408E">
      <w:pPr>
        <w:keepNext/>
        <w:keepLines/>
        <w:tabs>
          <w:tab w:val="left" w:pos="964"/>
        </w:tabs>
        <w:spacing w:after="0"/>
        <w:jc w:val="left"/>
        <w:outlineLvl w:val="0"/>
        <w:rPr>
          <w:rFonts w:cs="Arial"/>
          <w:b/>
          <w:kern w:val="28"/>
          <w:lang w:val="es-ES_tradnl"/>
        </w:rPr>
      </w:pPr>
      <w:bookmarkStart w:id="2320" w:name="_Toc510209201"/>
      <w:bookmarkStart w:id="2321" w:name="_Toc520188551"/>
      <w:r>
        <w:rPr>
          <w:rFonts w:cs="Arial"/>
          <w:b/>
          <w:kern w:val="28"/>
          <w:u w:val="single"/>
          <w:lang w:val="es-ES_tradnl"/>
        </w:rPr>
        <w:lastRenderedPageBreak/>
        <w:t>FORMULARIO</w:t>
      </w:r>
      <w:r w:rsidRPr="001B68BC">
        <w:rPr>
          <w:rFonts w:cs="Arial"/>
          <w:b/>
          <w:kern w:val="28"/>
          <w:u w:val="single"/>
          <w:lang w:val="es-ES_tradnl"/>
        </w:rPr>
        <w:t xml:space="preserve"> DE DECLARACIÓN RESPONSABLE COMPLEMENTARIA</w:t>
      </w:r>
      <w:bookmarkEnd w:id="2320"/>
      <w:r>
        <w:rPr>
          <w:rFonts w:cs="Arial"/>
          <w:b/>
          <w:kern w:val="28"/>
          <w:u w:val="single"/>
          <w:lang w:val="es-ES_tradnl"/>
        </w:rPr>
        <w:t xml:space="preserve"> (SOBRE A)</w:t>
      </w:r>
      <w:bookmarkEnd w:id="2321"/>
    </w:p>
    <w:p w:rsidR="003B408E" w:rsidRPr="001B68BC" w:rsidRDefault="003B408E" w:rsidP="003B408E">
      <w:pPr>
        <w:spacing w:after="0"/>
        <w:ind w:left="600" w:hanging="600"/>
        <w:rPr>
          <w:rFonts w:cs="Arial"/>
          <w:szCs w:val="22"/>
        </w:rPr>
      </w:pPr>
    </w:p>
    <w:p w:rsidR="003B408E" w:rsidRPr="001B68BC" w:rsidRDefault="003B408E" w:rsidP="00601A5A">
      <w:r w:rsidRPr="001B68BC">
        <w:t>D./Dª. ____________________</w:t>
      </w:r>
      <w:r w:rsidRPr="001B68BC">
        <w:rPr>
          <w:vertAlign w:val="superscript"/>
        </w:rPr>
        <w:t>(1)</w:t>
      </w:r>
      <w:r w:rsidRPr="001B68BC">
        <w:t>, con D.N.I. número __________, en su calidad de __________</w:t>
      </w:r>
      <w:r w:rsidRPr="001B68BC">
        <w:rPr>
          <w:vertAlign w:val="superscript"/>
        </w:rPr>
        <w:t>(2)</w:t>
      </w:r>
      <w:r w:rsidRPr="001B68BC">
        <w:t xml:space="preserve">  de la mercantil ____________________</w:t>
      </w:r>
      <w:r w:rsidRPr="001B68BC">
        <w:rPr>
          <w:vertAlign w:val="superscript"/>
        </w:rPr>
        <w:t>(3)</w:t>
      </w:r>
      <w:r w:rsidRPr="001B68BC">
        <w:t xml:space="preserve">, en virtud de la escritura de poder otorgada ante el Notario de __________ Don __________, en fecha _____ de _____ </w:t>
      </w:r>
      <w:proofErr w:type="spellStart"/>
      <w:r w:rsidRPr="001B68BC">
        <w:t>de</w:t>
      </w:r>
      <w:proofErr w:type="spellEnd"/>
      <w:r w:rsidRPr="001B68BC">
        <w:t xml:space="preserve"> _____, con el número _____ de su protocolo y con correo electrónico_________</w:t>
      </w:r>
      <w:r>
        <w:t>_______</w:t>
      </w:r>
    </w:p>
    <w:p w:rsidR="003B408E" w:rsidRPr="001B68BC" w:rsidRDefault="003B408E" w:rsidP="00601A5A"/>
    <w:p w:rsidR="003B408E" w:rsidRPr="001B68BC" w:rsidRDefault="003B408E" w:rsidP="00601A5A">
      <w:pPr>
        <w:rPr>
          <w:b/>
        </w:rPr>
      </w:pPr>
      <w:r w:rsidRPr="001B68BC">
        <w:rPr>
          <w:b/>
        </w:rPr>
        <w:t>EXPONE:</w:t>
      </w:r>
    </w:p>
    <w:p w:rsidR="003B408E" w:rsidRPr="001B68BC" w:rsidRDefault="003B408E" w:rsidP="00601A5A">
      <w:pPr>
        <w:rPr>
          <w:b/>
          <w:bCs/>
        </w:rPr>
      </w:pPr>
      <w:r w:rsidRPr="001B68BC">
        <w:t xml:space="preserve">Que en cumplimiento de las condiciones y requisitos exigidos en el Pliego de Cláusulas </w:t>
      </w:r>
      <w:r w:rsidR="004218DA">
        <w:t xml:space="preserve">Administrativas </w:t>
      </w:r>
      <w:r w:rsidRPr="001B68BC">
        <w:t>Particulares para concurrir a la licitación de MUTUAL MIDAT CYLOPS, MC</w:t>
      </w:r>
      <w:r>
        <w:t xml:space="preserve">SS </w:t>
      </w:r>
      <w:proofErr w:type="spellStart"/>
      <w:r>
        <w:t>Nº</w:t>
      </w:r>
      <w:proofErr w:type="spellEnd"/>
      <w:r>
        <w:t xml:space="preserve"> 1 para la contratación </w:t>
      </w:r>
      <w:permStart w:id="632569777" w:edGrp="everyone"/>
      <w:r>
        <w:t>de</w:t>
      </w:r>
      <w:permEnd w:id="632569777"/>
      <w:r w:rsidR="004D7304">
        <w:t xml:space="preserve"> </w:t>
      </w:r>
      <w:sdt>
        <w:sdtPr>
          <w:alias w:val="Título"/>
          <w:tag w:val=""/>
          <w:id w:val="1347984929"/>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EA5C6E">
            <w:t>[Título]</w:t>
          </w:r>
        </w:sdtContent>
      </w:sdt>
      <w:r>
        <w:rPr>
          <w:b/>
        </w:rPr>
        <w:t xml:space="preserve">, </w:t>
      </w:r>
      <w:r w:rsidRPr="001B68BC">
        <w:rPr>
          <w:b/>
        </w:rPr>
        <w:t xml:space="preserve">con </w:t>
      </w:r>
      <w:r>
        <w:rPr>
          <w:b/>
        </w:rPr>
        <w:t>número de expediente</w:t>
      </w:r>
      <w:r w:rsidR="004D7304">
        <w:rPr>
          <w:b/>
        </w:rPr>
        <w:t xml:space="preserve"> </w:t>
      </w:r>
      <w:sdt>
        <w:sdtPr>
          <w:rPr>
            <w:b/>
          </w:rPr>
          <w:alias w:val="Categoría"/>
          <w:tag w:val=""/>
          <w:id w:val="474885520"/>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Pr>
          <w:b/>
        </w:rPr>
        <w:t>.</w:t>
      </w:r>
    </w:p>
    <w:p w:rsidR="003B408E" w:rsidRPr="001B68BC" w:rsidRDefault="003B408E" w:rsidP="009860BD">
      <w:pPr>
        <w:spacing w:after="0"/>
        <w:rPr>
          <w:b/>
        </w:rPr>
      </w:pPr>
      <w:r w:rsidRPr="001B68BC">
        <w:rPr>
          <w:b/>
        </w:rPr>
        <w:t>DECLARA:</w:t>
      </w:r>
    </w:p>
    <w:p w:rsidR="003B408E" w:rsidRPr="001B68BC" w:rsidRDefault="003B408E" w:rsidP="009860BD">
      <w:pPr>
        <w:spacing w:after="0"/>
        <w:rPr>
          <w:b/>
        </w:rPr>
      </w:pPr>
    </w:p>
    <w:p w:rsidR="003B408E" w:rsidRPr="001B68BC" w:rsidRDefault="003B408E" w:rsidP="009860BD">
      <w:pPr>
        <w:spacing w:after="0"/>
      </w:pPr>
      <w:r>
        <w:t xml:space="preserve">1º).- </w:t>
      </w:r>
      <w:r w:rsidRPr="001B68BC">
        <w:t>Que se compromete a dedicar o adscribir a la ejecución del contrato los medios materiales o personales suficientes para ello, en caso de resultar adjudicataria del contrato, sin perjuicio de su deber de acreditación de tales circunstancias, en el supuesto de que su oferta resulte la mejor oferta y de forma especial, de que cuenta con lo</w:t>
      </w:r>
      <w:r>
        <w:t xml:space="preserve">s medios humanos y/o materiales que, en su caso, se hubieran exigido en el Anexo E adjunto al </w:t>
      </w:r>
      <w:r w:rsidR="00C13BFF">
        <w:t>Pliego de Cláusulas Administrativas Particulares</w:t>
      </w:r>
      <w:r w:rsidRPr="001B68BC">
        <w:t xml:space="preserve">.  </w:t>
      </w:r>
    </w:p>
    <w:p w:rsidR="003B408E" w:rsidRDefault="003B408E" w:rsidP="009860BD">
      <w:pPr>
        <w:spacing w:after="0"/>
        <w:rPr>
          <w:bCs/>
          <w:u w:val="single"/>
        </w:rPr>
      </w:pPr>
    </w:p>
    <w:p w:rsidR="003B408E" w:rsidRPr="001B68BC" w:rsidRDefault="003B408E" w:rsidP="009860BD">
      <w:pPr>
        <w:spacing w:after="0"/>
        <w:rPr>
          <w:bCs/>
          <w:u w:val="single"/>
        </w:rPr>
      </w:pPr>
      <w:r>
        <w:rPr>
          <w:bCs/>
        </w:rPr>
        <w:t>2º</w:t>
      </w:r>
      <w:proofErr w:type="gramStart"/>
      <w:r>
        <w:rPr>
          <w:bCs/>
        </w:rPr>
        <w:t>).-</w:t>
      </w:r>
      <w:proofErr w:type="gramEnd"/>
      <w:r>
        <w:rPr>
          <w:bCs/>
        </w:rPr>
        <w:t xml:space="preserve"> </w:t>
      </w:r>
      <w:r w:rsidRPr="001B68BC">
        <w:rPr>
          <w:bCs/>
          <w:u w:val="single"/>
        </w:rPr>
        <w:t xml:space="preserve">Que se compromete a suscribir una póliza de responsabilidad civil y a su  renovación o prórroga en los términos </w:t>
      </w:r>
      <w:r>
        <w:rPr>
          <w:bCs/>
          <w:u w:val="single"/>
        </w:rPr>
        <w:t>que, en su caso, se hubieran establecido</w:t>
      </w:r>
      <w:r>
        <w:rPr>
          <w:bCs/>
        </w:rPr>
        <w:t xml:space="preserve"> en el Anexo E adjunto al </w:t>
      </w:r>
      <w:r w:rsidR="00C13BFF">
        <w:t>Pliego de Cláusulas Administrativas Particulares</w:t>
      </w:r>
      <w:r w:rsidRPr="001B68BC">
        <w:t xml:space="preserve">, </w:t>
      </w:r>
      <w:r w:rsidRPr="001B68BC">
        <w:rPr>
          <w:bCs/>
          <w:u w:val="single"/>
        </w:rPr>
        <w:t xml:space="preserve">durante toda la ejecución del contrato. </w:t>
      </w:r>
    </w:p>
    <w:p w:rsidR="003B408E" w:rsidRDefault="003B408E" w:rsidP="009860BD">
      <w:pPr>
        <w:spacing w:after="0"/>
      </w:pPr>
    </w:p>
    <w:p w:rsidR="003B408E" w:rsidRPr="001B68BC" w:rsidRDefault="003B408E" w:rsidP="009860BD">
      <w:pPr>
        <w:spacing w:after="0"/>
      </w:pPr>
      <w:r>
        <w:t>3º</w:t>
      </w:r>
      <w:proofErr w:type="gramStart"/>
      <w:r>
        <w:t>).-</w:t>
      </w:r>
      <w:proofErr w:type="gramEnd"/>
      <w:r>
        <w:t xml:space="preserve"> </w:t>
      </w:r>
      <w:r w:rsidRPr="001B68BC">
        <w:rPr>
          <w:snapToGrid/>
          <w:kern w:val="32"/>
          <w:lang w:eastAsia="en-US"/>
        </w:rPr>
        <w:t xml:space="preserve">Que, asimismo, asume como </w:t>
      </w:r>
      <w:r w:rsidRPr="001B68BC">
        <w:rPr>
          <w:i/>
          <w:snapToGrid/>
          <w:kern w:val="32"/>
          <w:lang w:eastAsia="en-US"/>
        </w:rPr>
        <w:t>“Condición</w:t>
      </w:r>
      <w:r>
        <w:rPr>
          <w:i/>
          <w:snapToGrid/>
          <w:kern w:val="32"/>
          <w:lang w:eastAsia="en-US"/>
        </w:rPr>
        <w:t>/es</w:t>
      </w:r>
      <w:r w:rsidRPr="001B68BC">
        <w:rPr>
          <w:i/>
          <w:snapToGrid/>
          <w:kern w:val="32"/>
          <w:lang w:eastAsia="en-US"/>
        </w:rPr>
        <w:t xml:space="preserve"> Especial</w:t>
      </w:r>
      <w:r>
        <w:rPr>
          <w:i/>
          <w:snapToGrid/>
          <w:kern w:val="32"/>
          <w:lang w:eastAsia="en-US"/>
        </w:rPr>
        <w:t>/es</w:t>
      </w:r>
      <w:r w:rsidRPr="001B68BC">
        <w:rPr>
          <w:i/>
          <w:snapToGrid/>
          <w:kern w:val="32"/>
          <w:lang w:eastAsia="en-US"/>
        </w:rPr>
        <w:t xml:space="preserve"> de Ejecución”</w:t>
      </w:r>
      <w:r w:rsidRPr="001B68BC">
        <w:rPr>
          <w:snapToGrid/>
          <w:kern w:val="32"/>
          <w:lang w:eastAsia="en-US"/>
        </w:rPr>
        <w:t>,</w:t>
      </w:r>
      <w:r>
        <w:rPr>
          <w:snapToGrid/>
          <w:kern w:val="32"/>
          <w:lang w:eastAsia="en-US"/>
        </w:rPr>
        <w:t xml:space="preserve"> la/s establecida/s en el Anexo I adjunto al </w:t>
      </w:r>
      <w:r w:rsidR="00C13BFF">
        <w:t>Pliego de Cláusulas Administrativas Particulares</w:t>
      </w:r>
      <w:r>
        <w:rPr>
          <w:snapToGrid/>
          <w:kern w:val="32"/>
          <w:lang w:eastAsia="en-US"/>
        </w:rPr>
        <w:t xml:space="preserve">. </w:t>
      </w:r>
    </w:p>
    <w:p w:rsidR="003B408E" w:rsidRPr="001B68BC" w:rsidRDefault="003B408E" w:rsidP="009860BD">
      <w:pPr>
        <w:spacing w:after="0"/>
      </w:pPr>
    </w:p>
    <w:p w:rsidR="003B408E" w:rsidRPr="001B68BC" w:rsidRDefault="003B408E" w:rsidP="009860BD">
      <w:pPr>
        <w:spacing w:after="0"/>
      </w:pPr>
      <w:r w:rsidRPr="001B68BC">
        <w:t>4º</w:t>
      </w:r>
      <w:proofErr w:type="gramStart"/>
      <w:r w:rsidRPr="001B68BC">
        <w:t>).</w:t>
      </w:r>
      <w:r>
        <w:t>-</w:t>
      </w:r>
      <w:proofErr w:type="gramEnd"/>
      <w:r w:rsidRPr="001B68BC">
        <w:t xml:space="preserve"> Que se somete a la Jurisdicción de los Juzgados y Tribunales españoles de cualquier orden, para todas las incidencias que de modo directo o indirecto pudieran surgir del contrato, con renuncia al fuero jurisdiccional extranjero que pudiera corresponderle.</w:t>
      </w:r>
    </w:p>
    <w:p w:rsidR="003B408E" w:rsidRPr="001B68BC" w:rsidRDefault="003B408E" w:rsidP="009860BD">
      <w:pPr>
        <w:spacing w:after="0"/>
      </w:pPr>
    </w:p>
    <w:p w:rsidR="003B408E" w:rsidRDefault="003B408E" w:rsidP="00601A5A">
      <w:r w:rsidRPr="001B68BC">
        <w:lastRenderedPageBreak/>
        <w:t>Y para que así conste, expide la presente declaración en la c</w:t>
      </w:r>
      <w:r>
        <w:t xml:space="preserve">iudad de __________, a _____ </w:t>
      </w:r>
      <w:proofErr w:type="spellStart"/>
      <w:r>
        <w:t>de</w:t>
      </w:r>
      <w:proofErr w:type="spellEnd"/>
      <w:r>
        <w:t xml:space="preserve"> ______________ </w:t>
      </w:r>
      <w:proofErr w:type="spellStart"/>
      <w:r>
        <w:t>de</w:t>
      </w:r>
      <w:proofErr w:type="spellEnd"/>
      <w:r>
        <w:t xml:space="preserve"> ___________</w:t>
      </w:r>
    </w:p>
    <w:p w:rsidR="003B408E" w:rsidRDefault="003B408E" w:rsidP="00601A5A"/>
    <w:p w:rsidR="003B408E" w:rsidRPr="001B68BC" w:rsidRDefault="003B408E" w:rsidP="00601A5A"/>
    <w:p w:rsidR="003B408E" w:rsidRPr="001B68BC" w:rsidRDefault="003B408E" w:rsidP="00601A5A">
      <w:pPr>
        <w:rPr>
          <w:sz w:val="20"/>
        </w:rPr>
      </w:pPr>
      <w:r w:rsidRPr="001B68BC">
        <w:rPr>
          <w:noProof/>
          <w:snapToGrid/>
          <w:sz w:val="20"/>
        </w:rPr>
        <mc:AlternateContent>
          <mc:Choice Requires="wps">
            <w:drawing>
              <wp:anchor distT="0" distB="0" distL="114300" distR="114300" simplePos="0" relativeHeight="251799552" behindDoc="0" locked="0" layoutInCell="1" allowOverlap="1" wp14:anchorId="2DFB2798" wp14:editId="172ACED5">
                <wp:simplePos x="0" y="0"/>
                <wp:positionH relativeFrom="column">
                  <wp:posOffset>4303094</wp:posOffset>
                </wp:positionH>
                <wp:positionV relativeFrom="paragraph">
                  <wp:posOffset>44316</wp:posOffset>
                </wp:positionV>
                <wp:extent cx="1790700" cy="980574"/>
                <wp:effectExtent l="0" t="0" r="19050" b="10160"/>
                <wp:wrapNone/>
                <wp:docPr id="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980574"/>
                        </a:xfrm>
                        <a:prstGeom prst="rect">
                          <a:avLst/>
                        </a:prstGeom>
                        <a:solidFill>
                          <a:srgbClr val="FF9900"/>
                        </a:solidFill>
                        <a:ln w="19050" cap="rnd">
                          <a:solidFill>
                            <a:srgbClr val="003366"/>
                          </a:solidFill>
                          <a:prstDash val="sysDot"/>
                          <a:miter lim="800000"/>
                          <a:headEnd/>
                          <a:tailEnd/>
                        </a:ln>
                      </wps:spPr>
                      <wps:txbx>
                        <w:txbxContent>
                          <w:p w:rsidR="00DE5D01" w:rsidRPr="00445AF9" w:rsidRDefault="00DE5D01" w:rsidP="003B408E">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3B408E">
                            <w:pPr>
                              <w:spacing w:after="0" w:line="240" w:lineRule="auto"/>
                              <w:ind w:left="360" w:hanging="360"/>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3B408E">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3B408E">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B2798" id="Rectángulo 6" o:spid="_x0000_s1026" style="position:absolute;left:0;text-align:left;margin-left:338.85pt;margin-top:3.5pt;width:141pt;height:7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" fillcolor="#f90" strokecolor="#036" strokeweight="1.5pt">
                <v:stroke dashstyle="1 1" endcap="round"/>
                <v:textbox>
                  <w:txbxContent>
                    <w:p w:rsidR="00DE5D01" w:rsidRPr="00445AF9" w:rsidRDefault="00DE5D01" w:rsidP="003B408E">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3B408E">
                      <w:pPr>
                        <w:spacing w:after="0" w:line="240" w:lineRule="auto"/>
                        <w:ind w:left="360" w:hanging="360"/>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3B408E">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3B408E">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v:textbox>
              </v:rect>
            </w:pict>
          </mc:Fallback>
        </mc:AlternateContent>
      </w:r>
      <w:r w:rsidRPr="001B68BC">
        <w:rPr>
          <w:sz w:val="20"/>
        </w:rPr>
        <w:t>(Firma)</w:t>
      </w:r>
    </w:p>
    <w:p w:rsidR="003B408E" w:rsidRPr="001B68BC" w:rsidRDefault="003B408E" w:rsidP="00601A5A">
      <w:pPr>
        <w:rPr>
          <w:sz w:val="18"/>
        </w:rPr>
      </w:pPr>
      <w:r w:rsidRPr="001B68BC">
        <w:rPr>
          <w:sz w:val="18"/>
        </w:rPr>
        <w:t>D. /Dª. _________________</w:t>
      </w:r>
      <w:proofErr w:type="gramStart"/>
      <w:r w:rsidRPr="001B68BC">
        <w:rPr>
          <w:sz w:val="18"/>
        </w:rPr>
        <w:t>_(</w:t>
      </w:r>
      <w:proofErr w:type="gramEnd"/>
      <w:r w:rsidRPr="001B68BC">
        <w:rPr>
          <w:sz w:val="18"/>
        </w:rPr>
        <w:t>1)</w:t>
      </w:r>
    </w:p>
    <w:p w:rsidR="003B408E" w:rsidRPr="001B68BC" w:rsidRDefault="003B408E" w:rsidP="00601A5A">
      <w:pPr>
        <w:rPr>
          <w:sz w:val="18"/>
        </w:rPr>
      </w:pPr>
      <w:r w:rsidRPr="001B68BC">
        <w:rPr>
          <w:sz w:val="18"/>
        </w:rPr>
        <w:t>_______________________ (2)</w:t>
      </w:r>
    </w:p>
    <w:p w:rsidR="003B408E" w:rsidRPr="001B68BC" w:rsidRDefault="003B408E" w:rsidP="00601A5A">
      <w:pPr>
        <w:rPr>
          <w:sz w:val="18"/>
        </w:rPr>
      </w:pPr>
      <w:r w:rsidRPr="001B68BC">
        <w:rPr>
          <w:sz w:val="18"/>
        </w:rPr>
        <w:t>_______________________ (3)</w:t>
      </w:r>
    </w:p>
    <w:p w:rsidR="003B408E" w:rsidRPr="001B68BC" w:rsidRDefault="003B408E" w:rsidP="00601A5A">
      <w:pPr>
        <w:rPr>
          <w:b/>
          <w:sz w:val="12"/>
        </w:rPr>
      </w:pPr>
    </w:p>
    <w:p w:rsidR="003B408E" w:rsidRPr="001B68BC" w:rsidRDefault="003B408E" w:rsidP="00601A5A">
      <w:pPr>
        <w:rPr>
          <w:b/>
          <w:sz w:val="12"/>
        </w:rPr>
      </w:pPr>
    </w:p>
    <w:p w:rsidR="003B408E" w:rsidRPr="001B68BC" w:rsidRDefault="003B408E" w:rsidP="00601A5A">
      <w:pPr>
        <w:rPr>
          <w:b/>
          <w:sz w:val="12"/>
        </w:rPr>
      </w:pPr>
    </w:p>
    <w:p w:rsidR="003B408E" w:rsidRPr="001B68BC" w:rsidRDefault="003B408E" w:rsidP="00601A5A">
      <w:pPr>
        <w:rPr>
          <w:b/>
          <w:sz w:val="12"/>
        </w:rPr>
      </w:pPr>
    </w:p>
    <w:p w:rsidR="003B408E" w:rsidRPr="001B68BC" w:rsidRDefault="003B408E" w:rsidP="00601A5A">
      <w:pPr>
        <w:rPr>
          <w:b/>
          <w:sz w:val="12"/>
        </w:rPr>
      </w:pPr>
    </w:p>
    <w:p w:rsidR="003B408E" w:rsidRPr="001B68BC" w:rsidRDefault="003B408E" w:rsidP="00601A5A">
      <w:pPr>
        <w:rPr>
          <w:b/>
          <w:sz w:val="12"/>
        </w:rPr>
      </w:pPr>
    </w:p>
    <w:p w:rsidR="003B408E" w:rsidRPr="001B68BC" w:rsidRDefault="003B408E" w:rsidP="00601A5A">
      <w:pPr>
        <w:rPr>
          <w:b/>
          <w:sz w:val="12"/>
        </w:rPr>
      </w:pPr>
    </w:p>
    <w:p w:rsidR="003B408E" w:rsidRPr="00CA746D" w:rsidRDefault="003B408E" w:rsidP="00601A5A">
      <w:pPr>
        <w:rPr>
          <w:b/>
          <w:i/>
          <w:sz w:val="14"/>
          <w:szCs w:val="14"/>
        </w:rPr>
      </w:pPr>
      <w:r w:rsidRPr="00CA746D">
        <w:rPr>
          <w:b/>
          <w:i/>
          <w:sz w:val="14"/>
          <w:szCs w:val="14"/>
        </w:rPr>
        <w:t xml:space="preserve"> </w:t>
      </w:r>
      <w:r w:rsidRPr="00CC2B5E">
        <w:rPr>
          <w:b/>
          <w:i/>
          <w:sz w:val="18"/>
          <w:szCs w:val="14"/>
        </w:rPr>
        <w:t xml:space="preserve">(LA SUSCRIPCIÓN DEL PRESENTE DOCUMENTO NO SUPONE LA ASUNCIÓN DE OBLIGACIÓN ALGUNA EN LOS CASOS EN QUE EN EL CORRESPONDIENTE ANEXO ADJUNTO AL </w:t>
      </w:r>
      <w:r w:rsidR="00C13BFF" w:rsidRPr="00CC2B5E">
        <w:rPr>
          <w:b/>
          <w:i/>
          <w:sz w:val="18"/>
          <w:szCs w:val="14"/>
        </w:rPr>
        <w:t>PLIEGO DE CLÁUSULAS ADMINISTRATIVAS PARTICULARES</w:t>
      </w:r>
      <w:r w:rsidRPr="00CC2B5E">
        <w:rPr>
          <w:b/>
          <w:i/>
          <w:sz w:val="18"/>
          <w:szCs w:val="14"/>
        </w:rPr>
        <w:t xml:space="preserve"> SE DEJE CONSTANCIA DE SU NO APLICACIÓN)</w:t>
      </w:r>
    </w:p>
    <w:p w:rsidR="003B408E" w:rsidRDefault="003B408E" w:rsidP="00601A5A"/>
    <w:p w:rsidR="003B408E" w:rsidRDefault="003B408E" w:rsidP="00601A5A"/>
    <w:p w:rsidR="000557D8" w:rsidRPr="00601A5A" w:rsidRDefault="003B408E" w:rsidP="00601A5A">
      <w:pPr>
        <w:rPr>
          <w:b/>
          <w:i/>
        </w:rPr>
      </w:pPr>
      <w:r w:rsidRPr="00601A5A">
        <w:rPr>
          <w:b/>
          <w:i/>
        </w:rPr>
        <w:t>EL PRESENTE DOCUMENTO DEBERÁ APORTARSE POR TODOS LOS LICITADORES</w:t>
      </w:r>
    </w:p>
    <w:p w:rsidR="003B408E" w:rsidRDefault="003B408E" w:rsidP="000557D8">
      <w:r>
        <w:br w:type="page"/>
      </w:r>
    </w:p>
    <w:p w:rsidR="001270EC" w:rsidRPr="00CA746D" w:rsidRDefault="001270EC" w:rsidP="009860BD">
      <w:pPr>
        <w:keepNext/>
        <w:keepLines/>
        <w:tabs>
          <w:tab w:val="left" w:pos="964"/>
        </w:tabs>
        <w:spacing w:after="0"/>
        <w:ind w:left="709" w:hanging="709"/>
        <w:outlineLvl w:val="0"/>
        <w:rPr>
          <w:rFonts w:asciiTheme="minorHAnsi" w:eastAsiaTheme="minorHAnsi" w:hAnsiTheme="minorHAnsi" w:cstheme="minorBidi"/>
          <w:b/>
          <w:snapToGrid/>
          <w:szCs w:val="22"/>
          <w:lang w:eastAsia="en-US"/>
        </w:rPr>
      </w:pPr>
      <w:bookmarkStart w:id="2322" w:name="_Toc510209202"/>
      <w:bookmarkStart w:id="2323" w:name="_Toc520188552"/>
      <w:r w:rsidRPr="00C100EE">
        <w:rPr>
          <w:rFonts w:cs="Arial"/>
          <w:b/>
          <w:kern w:val="28"/>
          <w:u w:val="single"/>
          <w:lang w:val="es-ES_tradnl"/>
        </w:rPr>
        <w:lastRenderedPageBreak/>
        <w:t>FORMULARIO</w:t>
      </w:r>
      <w:r w:rsidRPr="00CA746D">
        <w:rPr>
          <w:rFonts w:cs="Arial"/>
          <w:b/>
          <w:szCs w:val="22"/>
          <w:u w:val="single"/>
        </w:rPr>
        <w:t xml:space="preserve"> DE OFERTA ECONÓMICA (SOBRE C)</w:t>
      </w:r>
      <w:bookmarkEnd w:id="2322"/>
      <w:bookmarkEnd w:id="2323"/>
    </w:p>
    <w:p w:rsidR="001270EC" w:rsidRPr="00BC334D" w:rsidRDefault="001270EC" w:rsidP="001270EC">
      <w:pPr>
        <w:spacing w:after="0"/>
        <w:ind w:left="708"/>
        <w:rPr>
          <w:rFonts w:cs="Arial"/>
          <w:szCs w:val="22"/>
        </w:rPr>
      </w:pPr>
    </w:p>
    <w:p w:rsidR="001270EC" w:rsidRDefault="001270EC" w:rsidP="001270EC">
      <w:pPr>
        <w:spacing w:after="0"/>
        <w:rPr>
          <w:rFonts w:cs="Arial"/>
          <w:szCs w:val="22"/>
        </w:rPr>
      </w:pPr>
      <w:r w:rsidRPr="00BC334D">
        <w:rPr>
          <w:rFonts w:cs="Arial"/>
          <w:szCs w:val="22"/>
        </w:rPr>
        <w:t>D./Dª. ____________________</w:t>
      </w:r>
      <w:r w:rsidRPr="00BC334D">
        <w:rPr>
          <w:rFonts w:cs="Arial"/>
          <w:szCs w:val="22"/>
          <w:vertAlign w:val="superscript"/>
        </w:rPr>
        <w:t>(1)</w:t>
      </w:r>
      <w:r w:rsidRPr="00BC334D">
        <w:rPr>
          <w:rFonts w:cs="Arial"/>
          <w:szCs w:val="22"/>
        </w:rPr>
        <w:t>, con D.N.I. número __________, en su calidad de __________</w:t>
      </w:r>
      <w:r w:rsidRPr="00BC334D">
        <w:rPr>
          <w:rFonts w:cs="Arial"/>
          <w:szCs w:val="22"/>
          <w:vertAlign w:val="superscript"/>
        </w:rPr>
        <w:t>(2)</w:t>
      </w:r>
      <w:r w:rsidRPr="00BC334D">
        <w:rPr>
          <w:rFonts w:cs="Arial"/>
          <w:szCs w:val="22"/>
        </w:rPr>
        <w:t xml:space="preserve"> de la mercantil ____________________</w:t>
      </w:r>
      <w:r w:rsidRPr="00BC334D">
        <w:rPr>
          <w:rFonts w:cs="Arial"/>
          <w:szCs w:val="22"/>
          <w:vertAlign w:val="superscript"/>
        </w:rPr>
        <w:t>(3)</w:t>
      </w:r>
      <w:r w:rsidRPr="00BC334D">
        <w:rPr>
          <w:rFonts w:cs="Arial"/>
          <w:szCs w:val="22"/>
        </w:rPr>
        <w:t xml:space="preserve">, en virtud de la escritura de poder otorgada ante el Notario de __________ Don __________, en fecha _____ de _____ </w:t>
      </w:r>
      <w:proofErr w:type="spellStart"/>
      <w:r w:rsidRPr="00BC334D">
        <w:rPr>
          <w:rFonts w:cs="Arial"/>
          <w:szCs w:val="22"/>
        </w:rPr>
        <w:t>de</w:t>
      </w:r>
      <w:proofErr w:type="spellEnd"/>
      <w:r w:rsidRPr="00BC334D">
        <w:rPr>
          <w:rFonts w:cs="Arial"/>
          <w:szCs w:val="22"/>
        </w:rPr>
        <w:t xml:space="preserve"> _____, con el número _____ de su protocolo.</w:t>
      </w:r>
    </w:p>
    <w:p w:rsidR="001270EC" w:rsidRPr="00BC334D" w:rsidRDefault="001270EC" w:rsidP="001270EC">
      <w:pPr>
        <w:spacing w:after="0"/>
        <w:ind w:left="708"/>
        <w:rPr>
          <w:rFonts w:cs="Arial"/>
          <w:szCs w:val="22"/>
        </w:rPr>
      </w:pPr>
    </w:p>
    <w:p w:rsidR="001270EC" w:rsidRPr="00BC334D" w:rsidRDefault="001270EC" w:rsidP="001270EC">
      <w:pPr>
        <w:spacing w:after="0"/>
        <w:rPr>
          <w:rFonts w:cs="Arial"/>
          <w:b/>
          <w:szCs w:val="22"/>
        </w:rPr>
      </w:pPr>
      <w:r w:rsidRPr="00BC334D">
        <w:rPr>
          <w:rFonts w:cs="Arial"/>
          <w:b/>
          <w:szCs w:val="22"/>
        </w:rPr>
        <w:t>DECLARA:</w:t>
      </w:r>
    </w:p>
    <w:p w:rsidR="001270EC" w:rsidRPr="00BC334D" w:rsidRDefault="001270EC" w:rsidP="001270EC">
      <w:pPr>
        <w:spacing w:after="0"/>
        <w:rPr>
          <w:rFonts w:cs="Arial"/>
          <w:szCs w:val="22"/>
        </w:rPr>
      </w:pPr>
    </w:p>
    <w:p w:rsidR="001270EC" w:rsidRPr="00BC334D" w:rsidRDefault="001270EC" w:rsidP="001270EC">
      <w:pPr>
        <w:spacing w:after="0"/>
        <w:ind w:left="810" w:hanging="810"/>
        <w:rPr>
          <w:rFonts w:cs="Arial"/>
          <w:szCs w:val="22"/>
        </w:rPr>
      </w:pPr>
      <w:r w:rsidRPr="00BC334D">
        <w:rPr>
          <w:rFonts w:cs="Arial"/>
          <w:b/>
          <w:szCs w:val="22"/>
        </w:rPr>
        <w:t>I.-</w:t>
      </w:r>
      <w:r w:rsidRPr="00BC334D">
        <w:rPr>
          <w:rFonts w:cs="Arial"/>
          <w:szCs w:val="22"/>
        </w:rPr>
        <w:t xml:space="preserve"> </w:t>
      </w:r>
      <w:r w:rsidRPr="00BC334D">
        <w:rPr>
          <w:rFonts w:cs="Arial"/>
          <w:szCs w:val="22"/>
        </w:rPr>
        <w:tab/>
        <w:t xml:space="preserve">Estar enterado de la licitación convocada por MUTUAL MIDAT CYCLOPS, Mutua Colaboradora con la Seguridad Social </w:t>
      </w:r>
      <w:proofErr w:type="spellStart"/>
      <w:r w:rsidRPr="00BC334D">
        <w:rPr>
          <w:rFonts w:cs="Arial"/>
          <w:szCs w:val="22"/>
        </w:rPr>
        <w:t>nº</w:t>
      </w:r>
      <w:proofErr w:type="spellEnd"/>
      <w:r w:rsidRPr="00BC334D">
        <w:rPr>
          <w:rFonts w:cs="Arial"/>
          <w:szCs w:val="22"/>
        </w:rPr>
        <w:t xml:space="preserve"> 1 (en adelante, MC MUTUAL) para la contratación </w:t>
      </w:r>
      <w:permStart w:id="1839214444" w:edGrp="everyone"/>
      <w:r w:rsidRPr="00BC334D">
        <w:rPr>
          <w:rFonts w:cs="Arial"/>
          <w:szCs w:val="22"/>
        </w:rPr>
        <w:t>de</w:t>
      </w:r>
      <w:permEnd w:id="1839214444"/>
      <w:r w:rsidR="004D7304">
        <w:rPr>
          <w:rFonts w:cs="Arial"/>
          <w:szCs w:val="22"/>
        </w:rPr>
        <w:t xml:space="preserve"> </w:t>
      </w:r>
      <w:sdt>
        <w:sdtPr>
          <w:rPr>
            <w:rFonts w:cs="Arial"/>
            <w:color w:val="000000" w:themeColor="text1"/>
            <w:szCs w:val="22"/>
          </w:rPr>
          <w:alias w:val="Título"/>
          <w:tag w:val=""/>
          <w:id w:val="36711830"/>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5B6E2E">
            <w:rPr>
              <w:rFonts w:cs="Arial"/>
              <w:color w:val="000000" w:themeColor="text1"/>
              <w:szCs w:val="22"/>
            </w:rPr>
            <w:t>[Título]</w:t>
          </w:r>
        </w:sdtContent>
      </w:sdt>
      <w:r>
        <w:rPr>
          <w:rFonts w:cs="Arial"/>
          <w:szCs w:val="22"/>
        </w:rPr>
        <w:t xml:space="preserve">, </w:t>
      </w:r>
      <w:r w:rsidRPr="00BC334D">
        <w:rPr>
          <w:rFonts w:cs="Arial"/>
          <w:szCs w:val="22"/>
        </w:rPr>
        <w:t xml:space="preserve">con </w:t>
      </w:r>
      <w:r>
        <w:rPr>
          <w:rFonts w:cs="Arial"/>
          <w:szCs w:val="22"/>
        </w:rPr>
        <w:t>número de expediente</w:t>
      </w:r>
      <w:r w:rsidR="004D7304">
        <w:rPr>
          <w:rFonts w:cs="Arial"/>
          <w:szCs w:val="22"/>
        </w:rPr>
        <w:t xml:space="preserve"> </w:t>
      </w:r>
      <w:sdt>
        <w:sdtPr>
          <w:rPr>
            <w:rFonts w:cs="Arial"/>
            <w:szCs w:val="22"/>
          </w:rPr>
          <w:alias w:val="Categoría"/>
          <w:tag w:val=""/>
          <w:id w:val="1028447808"/>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sidRPr="00BC334D">
        <w:rPr>
          <w:rFonts w:cs="Arial"/>
          <w:szCs w:val="22"/>
        </w:rPr>
        <w:t>, comprometiéndose, de forma expresa, a cumplir todos los requisitos técnicos y legales recogidos en el Pliego de C</w:t>
      </w:r>
      <w:r>
        <w:rPr>
          <w:rFonts w:cs="Arial"/>
          <w:szCs w:val="22"/>
        </w:rPr>
        <w:t>láusulas</w:t>
      </w:r>
      <w:r w:rsidRPr="00BC334D">
        <w:rPr>
          <w:rFonts w:cs="Arial"/>
          <w:szCs w:val="22"/>
        </w:rPr>
        <w:t xml:space="preserve"> </w:t>
      </w:r>
      <w:r>
        <w:rPr>
          <w:rFonts w:cs="Arial"/>
          <w:szCs w:val="22"/>
        </w:rPr>
        <w:t xml:space="preserve">Administrativas </w:t>
      </w:r>
      <w:r w:rsidRPr="00BC334D">
        <w:rPr>
          <w:rFonts w:cs="Arial"/>
          <w:szCs w:val="22"/>
        </w:rPr>
        <w:t xml:space="preserve">Particulares </w:t>
      </w:r>
      <w:r w:rsidR="004218DA" w:rsidRPr="00BC334D">
        <w:rPr>
          <w:rFonts w:cs="Arial"/>
          <w:szCs w:val="22"/>
        </w:rPr>
        <w:t xml:space="preserve">en caso de que la adjudicación recaiga en su propuesta, y presenta una oferta por el </w:t>
      </w:r>
      <w:r w:rsidR="004218DA" w:rsidRPr="00B33F47">
        <w:rPr>
          <w:rFonts w:cs="Arial"/>
          <w:b/>
          <w:szCs w:val="22"/>
          <w:u w:val="single"/>
        </w:rPr>
        <w:t>periodo de vigencia inicial de contrato</w:t>
      </w:r>
      <w:r w:rsidR="004218DA" w:rsidRPr="00BC334D">
        <w:rPr>
          <w:rFonts w:cs="Arial"/>
          <w:szCs w:val="22"/>
        </w:rPr>
        <w:t xml:space="preserve"> </w:t>
      </w:r>
      <w:r w:rsidR="004218DA" w:rsidRPr="00BC334D">
        <w:rPr>
          <w:rFonts w:cs="Arial"/>
          <w:b/>
          <w:szCs w:val="22"/>
        </w:rPr>
        <w:t>(</w:t>
      </w:r>
      <w:sdt>
        <w:sdtPr>
          <w:rPr>
            <w:rFonts w:cs="Arial"/>
            <w:b/>
            <w:szCs w:val="22"/>
          </w:rPr>
          <w:alias w:val="Asunto"/>
          <w:tag w:val=""/>
          <w:id w:val="-1031259566"/>
          <w:showingPlcHdr/>
          <w:dataBinding w:prefixMappings="xmlns:ns0='http://purl.org/dc/elements/1.1/' xmlns:ns1='http://schemas.openxmlformats.org/package/2006/metadata/core-properties' " w:xpath="/ns1:coreProperties[1]/ns0:subject[1]" w:storeItemID="{6C3C8BC8-F283-45AE-878A-BAB7291924A1}"/>
          <w:text/>
        </w:sdtPr>
        <w:sdtEndPr/>
        <w:sdtContent>
          <w:r w:rsidR="00346C8B" w:rsidRPr="00BD40E3">
            <w:rPr>
              <w:rStyle w:val="Textodelmarcadordeposicin"/>
              <w:rFonts w:eastAsiaTheme="minorHAnsi"/>
            </w:rPr>
            <w:t>[Asunto]</w:t>
          </w:r>
        </w:sdtContent>
      </w:sdt>
      <w:r w:rsidR="004218DA" w:rsidRPr="00BC334D">
        <w:rPr>
          <w:rFonts w:cs="Arial"/>
          <w:b/>
          <w:szCs w:val="22"/>
        </w:rPr>
        <w:t xml:space="preserve">) </w:t>
      </w:r>
      <w:r w:rsidR="004218DA" w:rsidRPr="00BC334D">
        <w:rPr>
          <w:rFonts w:cs="Arial"/>
          <w:szCs w:val="22"/>
        </w:rPr>
        <w:t>por importe de:</w:t>
      </w:r>
    </w:p>
    <w:p w:rsidR="0020510C" w:rsidRDefault="0020510C" w:rsidP="0020510C">
      <w:pPr>
        <w:spacing w:after="0"/>
        <w:ind w:left="851" w:hanging="33"/>
        <w:rPr>
          <w:rFonts w:cs="Arial"/>
          <w:szCs w:val="22"/>
        </w:rPr>
      </w:pPr>
    </w:p>
    <w:p w:rsidR="0020510C" w:rsidRDefault="0020510C" w:rsidP="0020510C">
      <w:pPr>
        <w:spacing w:after="0"/>
        <w:ind w:left="851" w:hanging="33"/>
        <w:rPr>
          <w:rFonts w:cs="Arial"/>
          <w:szCs w:val="22"/>
        </w:rPr>
      </w:pPr>
      <w:permStart w:id="1962567419" w:edGrp="everyone"/>
      <w:r>
        <w:rPr>
          <w:rFonts w:cs="Arial"/>
          <w:szCs w:val="22"/>
        </w:rPr>
        <w:t xml:space="preserve">En caso de licitación con lotes: </w:t>
      </w:r>
    </w:p>
    <w:p w:rsidR="0020510C" w:rsidRDefault="00450CFE" w:rsidP="0020510C">
      <w:pPr>
        <w:spacing w:after="0"/>
        <w:ind w:left="851" w:hanging="33"/>
        <w:rPr>
          <w:rFonts w:cs="Arial"/>
          <w:szCs w:val="22"/>
        </w:rPr>
      </w:pPr>
      <w:sdt>
        <w:sdtPr>
          <w:rPr>
            <w:rFonts w:ascii="Calibri" w:hAnsi="Calibri" w:cs="Arial"/>
            <w:i/>
            <w:color w:val="000000"/>
            <w:sz w:val="20"/>
          </w:rPr>
          <w:id w:val="105165908"/>
        </w:sdtPr>
        <w:sdtEndPr/>
        <w:sdtContent>
          <w:r w:rsidR="0020510C">
            <w:rPr>
              <w:rFonts w:cs="Arial"/>
              <w:color w:val="000000"/>
            </w:rPr>
            <w:t>Indicar título del lote</w:t>
          </w:r>
        </w:sdtContent>
      </w:sdt>
    </w:p>
    <w:p w:rsidR="0020510C" w:rsidRDefault="00450CFE" w:rsidP="0020510C">
      <w:pPr>
        <w:spacing w:after="0"/>
        <w:ind w:left="851" w:hanging="33"/>
        <w:rPr>
          <w:rFonts w:ascii="Calibri" w:hAnsi="Calibri" w:cs="Arial"/>
          <w:i/>
          <w:color w:val="000000"/>
          <w:sz w:val="20"/>
        </w:rPr>
      </w:pPr>
      <w:sdt>
        <w:sdtPr>
          <w:rPr>
            <w:rFonts w:ascii="Calibri" w:hAnsi="Calibri" w:cs="Arial"/>
            <w:i/>
            <w:color w:val="000000"/>
            <w:sz w:val="20"/>
          </w:rPr>
          <w:id w:val="653272951"/>
        </w:sdtPr>
        <w:sdtEndPr/>
        <w:sdtContent>
          <w:r w:rsidR="0020510C">
            <w:rPr>
              <w:rFonts w:cs="Arial"/>
              <w:color w:val="000000"/>
            </w:rPr>
            <w:t>Indicar número de expediente + número lote (dos cifras)</w:t>
          </w:r>
        </w:sdtContent>
      </w:sdt>
      <w:permEnd w:id="1962567419"/>
    </w:p>
    <w:p w:rsidR="001270EC" w:rsidRPr="00BC334D" w:rsidRDefault="001270EC" w:rsidP="001270EC">
      <w:pPr>
        <w:spacing w:after="0"/>
        <w:ind w:left="600" w:hanging="33"/>
        <w:rPr>
          <w:rFonts w:cs="Arial"/>
          <w:szCs w:val="22"/>
        </w:rPr>
      </w:pPr>
    </w:p>
    <w:p w:rsidR="001270EC" w:rsidRDefault="001270EC" w:rsidP="001270EC">
      <w:pPr>
        <w:spacing w:after="0"/>
        <w:ind w:left="480" w:hanging="33"/>
        <w:rPr>
          <w:rFonts w:cs="Arial"/>
          <w:b/>
          <w:bCs/>
          <w:szCs w:val="22"/>
          <w:u w:val="single"/>
        </w:rPr>
      </w:pPr>
      <w:r w:rsidRPr="00BC334D">
        <w:rPr>
          <w:rFonts w:cs="Arial"/>
          <w:b/>
          <w:bCs/>
          <w:szCs w:val="22"/>
          <w:u w:val="single"/>
        </w:rPr>
        <w:t xml:space="preserve">TABLA OFERTA ECONÓMICA </w:t>
      </w:r>
    </w:p>
    <w:p w:rsidR="001270EC" w:rsidRDefault="001270EC" w:rsidP="001270EC">
      <w:pPr>
        <w:spacing w:after="0"/>
        <w:ind w:left="480" w:hanging="33"/>
        <w:rPr>
          <w:rFonts w:cs="Arial"/>
          <w:b/>
          <w:bCs/>
          <w:szCs w:val="22"/>
          <w:u w:val="single"/>
        </w:rPr>
      </w:pPr>
      <w:permStart w:id="1725724548" w:edGrp="everyone"/>
    </w:p>
    <w:tbl>
      <w:tblPr>
        <w:tblW w:w="5000" w:type="pct"/>
        <w:tblCellMar>
          <w:left w:w="70" w:type="dxa"/>
          <w:right w:w="70" w:type="dxa"/>
        </w:tblCellMar>
        <w:tblLook w:val="04A0" w:firstRow="1" w:lastRow="0" w:firstColumn="1" w:lastColumn="0" w:noHBand="0" w:noVBand="1"/>
      </w:tblPr>
      <w:tblGrid>
        <w:gridCol w:w="1834"/>
        <w:gridCol w:w="994"/>
        <w:gridCol w:w="1274"/>
        <w:gridCol w:w="1107"/>
        <w:gridCol w:w="1842"/>
        <w:gridCol w:w="826"/>
        <w:gridCol w:w="1731"/>
      </w:tblGrid>
      <w:tr w:rsidR="001270EC" w:rsidRPr="00BC334D" w:rsidTr="001270EC">
        <w:trPr>
          <w:trHeight w:val="1535"/>
        </w:trPr>
        <w:tc>
          <w:tcPr>
            <w:tcW w:w="959" w:type="pct"/>
            <w:tcBorders>
              <w:top w:val="single" w:sz="12" w:space="0" w:color="auto"/>
              <w:left w:val="single" w:sz="12" w:space="0" w:color="auto"/>
              <w:bottom w:val="single" w:sz="8" w:space="0" w:color="auto"/>
              <w:right w:val="single" w:sz="4" w:space="0" w:color="auto"/>
            </w:tcBorders>
            <w:shd w:val="clear" w:color="000000" w:fill="FF9900"/>
            <w:vAlign w:val="center"/>
            <w:hideMark/>
          </w:tcPr>
          <w:p w:rsidR="00AF3295" w:rsidRDefault="001270EC" w:rsidP="001270EC">
            <w:pPr>
              <w:spacing w:after="0" w:line="240" w:lineRule="auto"/>
              <w:jc w:val="center"/>
              <w:rPr>
                <w:rFonts w:cs="Arial"/>
                <w:b/>
                <w:bCs/>
                <w:snapToGrid/>
                <w:color w:val="000000" w:themeColor="text1"/>
                <w:sz w:val="20"/>
                <w:szCs w:val="22"/>
              </w:rPr>
            </w:pPr>
            <w:r w:rsidRPr="00345A11">
              <w:rPr>
                <w:rFonts w:cs="Arial"/>
                <w:b/>
                <w:bCs/>
                <w:snapToGrid/>
                <w:color w:val="000000" w:themeColor="text1"/>
                <w:sz w:val="20"/>
                <w:szCs w:val="22"/>
              </w:rPr>
              <w:t xml:space="preserve">IDENTIFICACIÓN DE LA </w:t>
            </w:r>
          </w:p>
          <w:p w:rsidR="001270EC" w:rsidRPr="00345A11" w:rsidRDefault="001270EC" w:rsidP="001270EC">
            <w:pPr>
              <w:spacing w:after="0" w:line="240" w:lineRule="auto"/>
              <w:jc w:val="center"/>
              <w:rPr>
                <w:rFonts w:cs="Arial"/>
                <w:b/>
                <w:bCs/>
                <w:snapToGrid/>
                <w:sz w:val="20"/>
                <w:szCs w:val="22"/>
              </w:rPr>
            </w:pPr>
            <w:r w:rsidRPr="00345A11">
              <w:rPr>
                <w:rFonts w:cs="Arial"/>
                <w:b/>
                <w:bCs/>
                <w:snapToGrid/>
                <w:color w:val="000000" w:themeColor="text1"/>
                <w:sz w:val="20"/>
                <w:szCs w:val="22"/>
              </w:rPr>
              <w:t>PRESTACIÓN</w:t>
            </w:r>
          </w:p>
        </w:tc>
        <w:tc>
          <w:tcPr>
            <w:tcW w:w="522" w:type="pct"/>
            <w:tcBorders>
              <w:top w:val="single" w:sz="12" w:space="0" w:color="auto"/>
              <w:left w:val="nil"/>
              <w:bottom w:val="single" w:sz="8" w:space="0" w:color="auto"/>
              <w:right w:val="single" w:sz="4" w:space="0" w:color="auto"/>
            </w:tcBorders>
            <w:shd w:val="clear" w:color="000000" w:fill="FF9900"/>
            <w:vAlign w:val="center"/>
            <w:hideMark/>
          </w:tcPr>
          <w:p w:rsidR="001270EC" w:rsidRPr="00345A11" w:rsidRDefault="001270EC" w:rsidP="001270EC">
            <w:pPr>
              <w:spacing w:after="0" w:line="240" w:lineRule="auto"/>
              <w:jc w:val="center"/>
              <w:rPr>
                <w:rFonts w:cs="Arial"/>
                <w:b/>
                <w:bCs/>
                <w:snapToGrid/>
                <w:sz w:val="20"/>
                <w:szCs w:val="22"/>
              </w:rPr>
            </w:pPr>
            <w:r w:rsidRPr="00345A11">
              <w:rPr>
                <w:rFonts w:cs="Arial"/>
                <w:b/>
                <w:bCs/>
                <w:snapToGrid/>
                <w:sz w:val="20"/>
                <w:szCs w:val="22"/>
              </w:rPr>
              <w:t>PRECIO MÁXIMO (IVA NO Incluido)</w:t>
            </w:r>
          </w:p>
        </w:tc>
        <w:tc>
          <w:tcPr>
            <w:tcW w:w="651" w:type="pct"/>
            <w:tcBorders>
              <w:top w:val="single" w:sz="12" w:space="0" w:color="auto"/>
              <w:left w:val="nil"/>
              <w:bottom w:val="single" w:sz="8" w:space="0" w:color="auto"/>
              <w:right w:val="single" w:sz="4" w:space="0" w:color="auto"/>
            </w:tcBorders>
            <w:shd w:val="clear" w:color="000000" w:fill="FF9900"/>
            <w:vAlign w:val="center"/>
            <w:hideMark/>
          </w:tcPr>
          <w:p w:rsidR="001270EC" w:rsidRPr="00345A11" w:rsidRDefault="001270EC" w:rsidP="001270EC">
            <w:pPr>
              <w:spacing w:after="0" w:line="240" w:lineRule="auto"/>
              <w:jc w:val="center"/>
              <w:rPr>
                <w:rFonts w:cs="Arial"/>
                <w:b/>
                <w:bCs/>
                <w:snapToGrid/>
                <w:sz w:val="20"/>
                <w:szCs w:val="22"/>
              </w:rPr>
            </w:pPr>
            <w:proofErr w:type="spellStart"/>
            <w:r w:rsidRPr="00345A11">
              <w:rPr>
                <w:rFonts w:cs="Arial"/>
                <w:b/>
                <w:bCs/>
                <w:snapToGrid/>
                <w:sz w:val="20"/>
                <w:szCs w:val="22"/>
              </w:rPr>
              <w:t>Nº</w:t>
            </w:r>
            <w:proofErr w:type="spellEnd"/>
            <w:r w:rsidRPr="00345A11">
              <w:rPr>
                <w:rFonts w:cs="Arial"/>
                <w:b/>
                <w:bCs/>
                <w:snapToGrid/>
                <w:sz w:val="20"/>
                <w:szCs w:val="22"/>
              </w:rPr>
              <w:t xml:space="preserve"> ESTIMADO DE UNIDADES PERÍODO INICIAL CONTRATO                </w:t>
            </w:r>
            <w:proofErr w:type="gramStart"/>
            <w:r w:rsidRPr="00345A11">
              <w:rPr>
                <w:rFonts w:cs="Arial"/>
                <w:b/>
                <w:bCs/>
                <w:snapToGrid/>
                <w:sz w:val="20"/>
                <w:szCs w:val="22"/>
              </w:rPr>
              <w:t xml:space="preserve">   (</w:t>
            </w:r>
            <w:proofErr w:type="gramEnd"/>
            <w:r w:rsidRPr="00345A11">
              <w:rPr>
                <w:rFonts w:cs="Arial"/>
                <w:b/>
                <w:bCs/>
                <w:snapToGrid/>
                <w:sz w:val="20"/>
                <w:szCs w:val="22"/>
              </w:rPr>
              <w:t>XX AÑOS)</w:t>
            </w:r>
          </w:p>
        </w:tc>
        <w:tc>
          <w:tcPr>
            <w:tcW w:w="566" w:type="pct"/>
            <w:tcBorders>
              <w:top w:val="single" w:sz="12" w:space="0" w:color="auto"/>
              <w:left w:val="nil"/>
              <w:bottom w:val="single" w:sz="8" w:space="0" w:color="auto"/>
              <w:right w:val="single" w:sz="4" w:space="0" w:color="auto"/>
            </w:tcBorders>
            <w:shd w:val="clear" w:color="000000" w:fill="FF9900"/>
            <w:vAlign w:val="center"/>
            <w:hideMark/>
          </w:tcPr>
          <w:p w:rsidR="001270EC" w:rsidRPr="00345A11" w:rsidRDefault="001270EC" w:rsidP="001270EC">
            <w:pPr>
              <w:spacing w:after="0" w:line="240" w:lineRule="auto"/>
              <w:jc w:val="center"/>
              <w:rPr>
                <w:rFonts w:cs="Arial"/>
                <w:b/>
                <w:bCs/>
                <w:snapToGrid/>
                <w:sz w:val="20"/>
                <w:szCs w:val="22"/>
              </w:rPr>
            </w:pPr>
            <w:r w:rsidRPr="00345A11">
              <w:rPr>
                <w:rFonts w:cs="Arial"/>
                <w:b/>
                <w:bCs/>
                <w:snapToGrid/>
                <w:sz w:val="20"/>
                <w:szCs w:val="22"/>
              </w:rPr>
              <w:t xml:space="preserve">PRECIO </w:t>
            </w:r>
            <w:proofErr w:type="gramStart"/>
            <w:r w:rsidRPr="00345A11">
              <w:rPr>
                <w:rFonts w:cs="Arial"/>
                <w:b/>
                <w:bCs/>
                <w:snapToGrid/>
                <w:sz w:val="20"/>
                <w:szCs w:val="22"/>
              </w:rPr>
              <w:t>UNITARIO  (</w:t>
            </w:r>
            <w:proofErr w:type="gramEnd"/>
            <w:r w:rsidRPr="00345A11">
              <w:rPr>
                <w:rFonts w:cs="Arial"/>
                <w:b/>
                <w:bCs/>
                <w:snapToGrid/>
                <w:sz w:val="20"/>
                <w:szCs w:val="22"/>
              </w:rPr>
              <w:t>IVA NO Incluido)</w:t>
            </w:r>
          </w:p>
        </w:tc>
        <w:tc>
          <w:tcPr>
            <w:tcW w:w="963" w:type="pct"/>
            <w:tcBorders>
              <w:top w:val="single" w:sz="12" w:space="0" w:color="auto"/>
              <w:left w:val="nil"/>
              <w:bottom w:val="single" w:sz="8" w:space="0" w:color="auto"/>
              <w:right w:val="single" w:sz="4" w:space="0" w:color="auto"/>
            </w:tcBorders>
            <w:shd w:val="clear" w:color="000000" w:fill="FF9900"/>
          </w:tcPr>
          <w:p w:rsidR="001270EC" w:rsidRPr="00345A11" w:rsidRDefault="001270EC" w:rsidP="001270EC">
            <w:pPr>
              <w:spacing w:after="0" w:line="240" w:lineRule="auto"/>
              <w:jc w:val="center"/>
              <w:rPr>
                <w:rFonts w:cs="Arial"/>
                <w:b/>
                <w:bCs/>
                <w:snapToGrid/>
                <w:color w:val="000000" w:themeColor="text1"/>
                <w:sz w:val="20"/>
                <w:szCs w:val="22"/>
              </w:rPr>
            </w:pPr>
            <w:r w:rsidRPr="00345A11">
              <w:rPr>
                <w:rFonts w:cs="Arial"/>
                <w:b/>
                <w:bCs/>
                <w:snapToGrid/>
                <w:color w:val="000000" w:themeColor="text1"/>
                <w:sz w:val="20"/>
                <w:szCs w:val="22"/>
              </w:rPr>
              <w:t xml:space="preserve">TOTAL OFERTA </w:t>
            </w:r>
            <w:r w:rsidRPr="00345A11">
              <w:rPr>
                <w:rFonts w:cs="Arial"/>
                <w:b/>
                <w:bCs/>
                <w:snapToGrid/>
                <w:sz w:val="20"/>
                <w:szCs w:val="22"/>
              </w:rPr>
              <w:t xml:space="preserve">PERÍODO INICIAL DE CONTRATO       </w:t>
            </w:r>
            <w:proofErr w:type="gramStart"/>
            <w:r w:rsidRPr="00345A11">
              <w:rPr>
                <w:rFonts w:cs="Arial"/>
                <w:b/>
                <w:bCs/>
                <w:snapToGrid/>
                <w:sz w:val="20"/>
                <w:szCs w:val="22"/>
              </w:rPr>
              <w:t xml:space="preserve">   (</w:t>
            </w:r>
            <w:proofErr w:type="gramEnd"/>
            <w:r w:rsidRPr="00345A11">
              <w:rPr>
                <w:rFonts w:cs="Arial"/>
                <w:b/>
                <w:bCs/>
                <w:snapToGrid/>
                <w:sz w:val="20"/>
                <w:szCs w:val="22"/>
              </w:rPr>
              <w:t>XXX AÑOS)           (IVA NO Incluido)</w:t>
            </w:r>
          </w:p>
        </w:tc>
        <w:tc>
          <w:tcPr>
            <w:tcW w:w="434" w:type="pct"/>
            <w:tcBorders>
              <w:top w:val="single" w:sz="12" w:space="0" w:color="auto"/>
              <w:left w:val="single" w:sz="4" w:space="0" w:color="auto"/>
              <w:bottom w:val="single" w:sz="8" w:space="0" w:color="auto"/>
              <w:right w:val="single" w:sz="4" w:space="0" w:color="auto"/>
            </w:tcBorders>
            <w:shd w:val="clear" w:color="000000" w:fill="FF9900"/>
          </w:tcPr>
          <w:p w:rsidR="001270EC" w:rsidRDefault="001270EC" w:rsidP="001270EC">
            <w:pPr>
              <w:spacing w:after="0" w:line="240" w:lineRule="auto"/>
              <w:jc w:val="center"/>
              <w:rPr>
                <w:rFonts w:cs="Arial"/>
                <w:b/>
                <w:bCs/>
                <w:snapToGrid/>
                <w:color w:val="0070C0"/>
                <w:sz w:val="20"/>
                <w:szCs w:val="22"/>
              </w:rPr>
            </w:pPr>
          </w:p>
          <w:p w:rsidR="001270EC" w:rsidRDefault="001270EC" w:rsidP="001270EC">
            <w:pPr>
              <w:spacing w:after="0" w:line="240" w:lineRule="auto"/>
              <w:jc w:val="center"/>
              <w:rPr>
                <w:rFonts w:cs="Arial"/>
                <w:b/>
                <w:bCs/>
                <w:snapToGrid/>
                <w:color w:val="0070C0"/>
                <w:sz w:val="20"/>
                <w:szCs w:val="22"/>
              </w:rPr>
            </w:pPr>
          </w:p>
          <w:p w:rsidR="001270EC" w:rsidRDefault="001270EC" w:rsidP="001270EC">
            <w:pPr>
              <w:spacing w:after="0" w:line="240" w:lineRule="auto"/>
              <w:jc w:val="center"/>
              <w:rPr>
                <w:rFonts w:cs="Arial"/>
                <w:b/>
                <w:bCs/>
                <w:snapToGrid/>
                <w:color w:val="000000" w:themeColor="text1"/>
                <w:sz w:val="20"/>
                <w:szCs w:val="22"/>
              </w:rPr>
            </w:pPr>
          </w:p>
          <w:p w:rsidR="001270EC" w:rsidRDefault="001270EC" w:rsidP="001270EC">
            <w:pPr>
              <w:spacing w:after="0" w:line="240" w:lineRule="auto"/>
              <w:jc w:val="center"/>
              <w:rPr>
                <w:rFonts w:cs="Arial"/>
                <w:b/>
                <w:bCs/>
                <w:snapToGrid/>
                <w:color w:val="000000" w:themeColor="text1"/>
                <w:sz w:val="20"/>
                <w:szCs w:val="22"/>
              </w:rPr>
            </w:pPr>
          </w:p>
          <w:p w:rsidR="001270EC" w:rsidRPr="00345A11" w:rsidRDefault="001270EC" w:rsidP="001270EC">
            <w:pPr>
              <w:spacing w:after="0" w:line="240" w:lineRule="auto"/>
              <w:jc w:val="center"/>
              <w:rPr>
                <w:rFonts w:cs="Arial"/>
                <w:b/>
                <w:bCs/>
                <w:snapToGrid/>
                <w:color w:val="0070C0"/>
                <w:sz w:val="20"/>
                <w:szCs w:val="22"/>
              </w:rPr>
            </w:pPr>
            <w:r w:rsidRPr="00345A11">
              <w:rPr>
                <w:rFonts w:cs="Arial"/>
                <w:b/>
                <w:bCs/>
                <w:snapToGrid/>
                <w:color w:val="000000" w:themeColor="text1"/>
                <w:sz w:val="20"/>
                <w:szCs w:val="22"/>
              </w:rPr>
              <w:t>% IVA</w:t>
            </w:r>
          </w:p>
        </w:tc>
        <w:tc>
          <w:tcPr>
            <w:tcW w:w="905" w:type="pct"/>
            <w:tcBorders>
              <w:top w:val="single" w:sz="12" w:space="0" w:color="auto"/>
              <w:left w:val="single" w:sz="4" w:space="0" w:color="auto"/>
              <w:bottom w:val="single" w:sz="8" w:space="0" w:color="auto"/>
              <w:right w:val="single" w:sz="12" w:space="0" w:color="auto"/>
            </w:tcBorders>
            <w:shd w:val="clear" w:color="000000" w:fill="FF9900"/>
            <w:vAlign w:val="center"/>
            <w:hideMark/>
          </w:tcPr>
          <w:p w:rsidR="001270EC" w:rsidRPr="00345A11" w:rsidRDefault="001270EC" w:rsidP="001270EC">
            <w:pPr>
              <w:spacing w:after="0" w:line="240" w:lineRule="auto"/>
              <w:jc w:val="center"/>
              <w:rPr>
                <w:rFonts w:cs="Arial"/>
                <w:b/>
                <w:bCs/>
                <w:snapToGrid/>
                <w:sz w:val="20"/>
                <w:szCs w:val="22"/>
              </w:rPr>
            </w:pPr>
            <w:r w:rsidRPr="00345A11">
              <w:rPr>
                <w:rFonts w:cs="Arial"/>
                <w:b/>
                <w:bCs/>
                <w:snapToGrid/>
                <w:color w:val="000000" w:themeColor="text1"/>
                <w:sz w:val="20"/>
                <w:szCs w:val="22"/>
              </w:rPr>
              <w:t xml:space="preserve">TOTAL OFERTA </w:t>
            </w:r>
            <w:r w:rsidRPr="00345A11">
              <w:rPr>
                <w:rFonts w:cs="Arial"/>
                <w:b/>
                <w:bCs/>
                <w:snapToGrid/>
                <w:sz w:val="20"/>
                <w:szCs w:val="22"/>
              </w:rPr>
              <w:t xml:space="preserve">PERÍODO INICIAL DE CONTRATO       </w:t>
            </w:r>
            <w:proofErr w:type="gramStart"/>
            <w:r w:rsidRPr="00345A11">
              <w:rPr>
                <w:rFonts w:cs="Arial"/>
                <w:b/>
                <w:bCs/>
                <w:snapToGrid/>
                <w:sz w:val="20"/>
                <w:szCs w:val="22"/>
              </w:rPr>
              <w:t xml:space="preserve">   (</w:t>
            </w:r>
            <w:proofErr w:type="gramEnd"/>
            <w:r w:rsidRPr="00345A11">
              <w:rPr>
                <w:rFonts w:cs="Arial"/>
                <w:b/>
                <w:bCs/>
                <w:snapToGrid/>
                <w:sz w:val="20"/>
                <w:szCs w:val="22"/>
              </w:rPr>
              <w:t>XXX AÑOS)           (IVA Incluido)</w:t>
            </w:r>
          </w:p>
        </w:tc>
      </w:tr>
      <w:tr w:rsidR="001270EC" w:rsidRPr="00BC334D" w:rsidTr="001270EC">
        <w:trPr>
          <w:trHeight w:val="300"/>
        </w:trPr>
        <w:tc>
          <w:tcPr>
            <w:tcW w:w="959" w:type="pct"/>
            <w:tcBorders>
              <w:top w:val="nil"/>
              <w:left w:val="single" w:sz="12" w:space="0" w:color="auto"/>
              <w:bottom w:val="single" w:sz="4" w:space="0" w:color="auto"/>
              <w:right w:val="single" w:sz="4" w:space="0" w:color="auto"/>
            </w:tcBorders>
            <w:shd w:val="clear" w:color="000000" w:fill="FFFFFF"/>
            <w:noWrap/>
            <w:vAlign w:val="center"/>
          </w:tcPr>
          <w:p w:rsidR="001270EC" w:rsidRPr="00BC334D" w:rsidRDefault="001270EC" w:rsidP="001270EC">
            <w:pPr>
              <w:spacing w:after="0" w:line="240" w:lineRule="auto"/>
              <w:jc w:val="left"/>
              <w:rPr>
                <w:rFonts w:cs="Arial"/>
                <w:snapToGrid/>
                <w:szCs w:val="22"/>
              </w:rPr>
            </w:pPr>
          </w:p>
        </w:tc>
        <w:tc>
          <w:tcPr>
            <w:tcW w:w="522" w:type="pct"/>
            <w:tcBorders>
              <w:top w:val="nil"/>
              <w:left w:val="nil"/>
              <w:bottom w:val="single" w:sz="4" w:space="0" w:color="auto"/>
              <w:right w:val="single" w:sz="4" w:space="0" w:color="auto"/>
            </w:tcBorders>
            <w:shd w:val="clear" w:color="000000" w:fill="FFFFFF"/>
            <w:noWrap/>
            <w:vAlign w:val="center"/>
          </w:tcPr>
          <w:p w:rsidR="001270EC" w:rsidRPr="00BC334D" w:rsidRDefault="001270EC" w:rsidP="001270EC">
            <w:pPr>
              <w:spacing w:after="0" w:line="240" w:lineRule="auto"/>
              <w:jc w:val="right"/>
              <w:rPr>
                <w:rFonts w:cs="Arial"/>
                <w:snapToGrid/>
                <w:szCs w:val="22"/>
              </w:rPr>
            </w:pPr>
          </w:p>
        </w:tc>
        <w:tc>
          <w:tcPr>
            <w:tcW w:w="651" w:type="pct"/>
            <w:tcBorders>
              <w:top w:val="nil"/>
              <w:left w:val="nil"/>
              <w:bottom w:val="single" w:sz="4" w:space="0" w:color="auto"/>
              <w:right w:val="single" w:sz="4"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p>
        </w:tc>
        <w:tc>
          <w:tcPr>
            <w:tcW w:w="566" w:type="pct"/>
            <w:tcBorders>
              <w:top w:val="nil"/>
              <w:left w:val="nil"/>
              <w:bottom w:val="single" w:sz="4" w:space="0" w:color="auto"/>
              <w:right w:val="single" w:sz="4"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c>
          <w:tcPr>
            <w:tcW w:w="963" w:type="pct"/>
            <w:tcBorders>
              <w:top w:val="nil"/>
              <w:left w:val="nil"/>
              <w:bottom w:val="single" w:sz="4" w:space="0" w:color="auto"/>
              <w:right w:val="single" w:sz="4" w:space="0" w:color="auto"/>
            </w:tcBorders>
            <w:shd w:val="clear" w:color="000000" w:fill="FFFFFF"/>
          </w:tcPr>
          <w:p w:rsidR="001270EC" w:rsidRPr="00BC334D" w:rsidRDefault="001270EC" w:rsidP="001270EC">
            <w:pPr>
              <w:spacing w:after="0" w:line="240" w:lineRule="auto"/>
              <w:jc w:val="right"/>
              <w:rPr>
                <w:rFonts w:cs="Arial"/>
                <w:snapToGrid/>
                <w:szCs w:val="22"/>
              </w:rPr>
            </w:pPr>
          </w:p>
        </w:tc>
        <w:tc>
          <w:tcPr>
            <w:tcW w:w="434" w:type="pct"/>
            <w:tcBorders>
              <w:top w:val="nil"/>
              <w:left w:val="single" w:sz="4" w:space="0" w:color="auto"/>
              <w:bottom w:val="single" w:sz="4" w:space="0" w:color="auto"/>
              <w:right w:val="single" w:sz="4" w:space="0" w:color="auto"/>
            </w:tcBorders>
            <w:shd w:val="clear" w:color="000000" w:fill="FFFFFF"/>
          </w:tcPr>
          <w:p w:rsidR="001270EC" w:rsidRPr="00BC334D" w:rsidRDefault="001270EC" w:rsidP="001270EC">
            <w:pPr>
              <w:spacing w:after="0" w:line="240" w:lineRule="auto"/>
              <w:jc w:val="right"/>
              <w:rPr>
                <w:rFonts w:cs="Arial"/>
                <w:snapToGrid/>
                <w:szCs w:val="22"/>
              </w:rPr>
            </w:pPr>
          </w:p>
        </w:tc>
        <w:tc>
          <w:tcPr>
            <w:tcW w:w="905" w:type="pct"/>
            <w:tcBorders>
              <w:top w:val="nil"/>
              <w:left w:val="single" w:sz="4" w:space="0" w:color="auto"/>
              <w:bottom w:val="single" w:sz="4" w:space="0" w:color="auto"/>
              <w:right w:val="single" w:sz="12"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r>
      <w:tr w:rsidR="001270EC" w:rsidRPr="00BC334D" w:rsidTr="001270EC">
        <w:trPr>
          <w:trHeight w:val="315"/>
        </w:trPr>
        <w:tc>
          <w:tcPr>
            <w:tcW w:w="959" w:type="pct"/>
            <w:tcBorders>
              <w:top w:val="nil"/>
              <w:left w:val="single" w:sz="12" w:space="0" w:color="auto"/>
              <w:bottom w:val="single" w:sz="12" w:space="0" w:color="auto"/>
              <w:right w:val="single" w:sz="4" w:space="0" w:color="auto"/>
            </w:tcBorders>
            <w:shd w:val="clear" w:color="000000" w:fill="FFFFFF"/>
            <w:noWrap/>
            <w:vAlign w:val="center"/>
          </w:tcPr>
          <w:p w:rsidR="001270EC" w:rsidRPr="00BC334D" w:rsidRDefault="001270EC" w:rsidP="001270EC">
            <w:pPr>
              <w:spacing w:after="0" w:line="240" w:lineRule="auto"/>
              <w:jc w:val="left"/>
              <w:rPr>
                <w:rFonts w:cs="Arial"/>
                <w:snapToGrid/>
                <w:szCs w:val="22"/>
              </w:rPr>
            </w:pPr>
          </w:p>
        </w:tc>
        <w:tc>
          <w:tcPr>
            <w:tcW w:w="522" w:type="pct"/>
            <w:tcBorders>
              <w:top w:val="nil"/>
              <w:left w:val="nil"/>
              <w:bottom w:val="single" w:sz="12" w:space="0" w:color="auto"/>
              <w:right w:val="single" w:sz="4" w:space="0" w:color="auto"/>
            </w:tcBorders>
            <w:shd w:val="clear" w:color="000000" w:fill="FFFFFF"/>
            <w:noWrap/>
            <w:vAlign w:val="center"/>
          </w:tcPr>
          <w:p w:rsidR="001270EC" w:rsidRPr="00BC334D" w:rsidRDefault="001270EC" w:rsidP="001270EC">
            <w:pPr>
              <w:spacing w:after="0" w:line="240" w:lineRule="auto"/>
              <w:jc w:val="right"/>
              <w:rPr>
                <w:rFonts w:cs="Arial"/>
                <w:snapToGrid/>
                <w:szCs w:val="22"/>
              </w:rPr>
            </w:pPr>
          </w:p>
        </w:tc>
        <w:tc>
          <w:tcPr>
            <w:tcW w:w="651" w:type="pct"/>
            <w:tcBorders>
              <w:top w:val="nil"/>
              <w:left w:val="nil"/>
              <w:bottom w:val="single" w:sz="12" w:space="0" w:color="auto"/>
              <w:right w:val="single" w:sz="4"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p>
        </w:tc>
        <w:tc>
          <w:tcPr>
            <w:tcW w:w="566" w:type="pct"/>
            <w:tcBorders>
              <w:top w:val="nil"/>
              <w:left w:val="nil"/>
              <w:bottom w:val="single" w:sz="12" w:space="0" w:color="auto"/>
              <w:right w:val="single" w:sz="4"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c>
          <w:tcPr>
            <w:tcW w:w="963" w:type="pct"/>
            <w:tcBorders>
              <w:top w:val="nil"/>
              <w:left w:val="nil"/>
              <w:bottom w:val="nil"/>
              <w:right w:val="single" w:sz="4" w:space="0" w:color="auto"/>
            </w:tcBorders>
            <w:shd w:val="clear" w:color="000000" w:fill="FFFFFF"/>
          </w:tcPr>
          <w:p w:rsidR="001270EC" w:rsidRPr="00BC334D" w:rsidRDefault="001270EC" w:rsidP="001270EC">
            <w:pPr>
              <w:spacing w:after="0" w:line="240" w:lineRule="auto"/>
              <w:jc w:val="right"/>
              <w:rPr>
                <w:rFonts w:cs="Arial"/>
                <w:snapToGrid/>
                <w:szCs w:val="22"/>
              </w:rPr>
            </w:pPr>
          </w:p>
        </w:tc>
        <w:tc>
          <w:tcPr>
            <w:tcW w:w="434" w:type="pct"/>
            <w:tcBorders>
              <w:top w:val="nil"/>
              <w:left w:val="single" w:sz="4" w:space="0" w:color="auto"/>
              <w:bottom w:val="nil"/>
              <w:right w:val="single" w:sz="4" w:space="0" w:color="auto"/>
            </w:tcBorders>
            <w:shd w:val="clear" w:color="000000" w:fill="FFFFFF"/>
          </w:tcPr>
          <w:p w:rsidR="001270EC" w:rsidRPr="00BC334D" w:rsidRDefault="001270EC" w:rsidP="001270EC">
            <w:pPr>
              <w:spacing w:after="0" w:line="240" w:lineRule="auto"/>
              <w:jc w:val="right"/>
              <w:rPr>
                <w:rFonts w:cs="Arial"/>
                <w:snapToGrid/>
                <w:szCs w:val="22"/>
              </w:rPr>
            </w:pPr>
          </w:p>
        </w:tc>
        <w:tc>
          <w:tcPr>
            <w:tcW w:w="905" w:type="pct"/>
            <w:tcBorders>
              <w:top w:val="nil"/>
              <w:left w:val="single" w:sz="4" w:space="0" w:color="auto"/>
              <w:bottom w:val="nil"/>
              <w:right w:val="single" w:sz="12" w:space="0" w:color="auto"/>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r>
      <w:tr w:rsidR="001270EC" w:rsidRPr="00BC334D" w:rsidTr="001270EC">
        <w:trPr>
          <w:trHeight w:val="330"/>
        </w:trPr>
        <w:tc>
          <w:tcPr>
            <w:tcW w:w="2698" w:type="pct"/>
            <w:gridSpan w:val="4"/>
            <w:tcBorders>
              <w:top w:val="single" w:sz="12" w:space="0" w:color="auto"/>
              <w:left w:val="nil"/>
              <w:bottom w:val="nil"/>
              <w:right w:val="single" w:sz="12" w:space="0" w:color="000000"/>
            </w:tcBorders>
            <w:shd w:val="clear" w:color="000000" w:fill="FFFFFF"/>
            <w:noWrap/>
            <w:vAlign w:val="center"/>
            <w:hideMark/>
          </w:tcPr>
          <w:p w:rsidR="001270EC" w:rsidRPr="00BC334D" w:rsidRDefault="001270EC" w:rsidP="001270EC">
            <w:pPr>
              <w:spacing w:after="0" w:line="240" w:lineRule="auto"/>
              <w:jc w:val="right"/>
              <w:rPr>
                <w:rFonts w:cs="Arial"/>
                <w:b/>
                <w:bCs/>
                <w:snapToGrid/>
                <w:szCs w:val="22"/>
              </w:rPr>
            </w:pPr>
            <w:proofErr w:type="gramStart"/>
            <w:r w:rsidRPr="00BC334D">
              <w:rPr>
                <w:rFonts w:cs="Arial"/>
                <w:b/>
                <w:bCs/>
                <w:snapToGrid/>
                <w:szCs w:val="22"/>
              </w:rPr>
              <w:t>TOTAL</w:t>
            </w:r>
            <w:proofErr w:type="gramEnd"/>
            <w:r w:rsidRPr="00BC334D">
              <w:rPr>
                <w:rFonts w:cs="Arial"/>
                <w:b/>
                <w:bCs/>
                <w:snapToGrid/>
                <w:szCs w:val="22"/>
              </w:rPr>
              <w:t xml:space="preserve"> OFERTA </w:t>
            </w:r>
          </w:p>
        </w:tc>
        <w:tc>
          <w:tcPr>
            <w:tcW w:w="963" w:type="pct"/>
            <w:tcBorders>
              <w:top w:val="single" w:sz="12" w:space="0" w:color="auto"/>
              <w:left w:val="nil"/>
              <w:bottom w:val="single" w:sz="12" w:space="0" w:color="auto"/>
              <w:right w:val="single" w:sz="4" w:space="0" w:color="auto"/>
            </w:tcBorders>
            <w:shd w:val="clear" w:color="000000" w:fill="FFFF00"/>
          </w:tcPr>
          <w:p w:rsidR="001270EC" w:rsidRPr="00BC334D" w:rsidRDefault="001270EC" w:rsidP="001270EC">
            <w:pPr>
              <w:spacing w:after="0" w:line="240" w:lineRule="auto"/>
              <w:jc w:val="right"/>
              <w:rPr>
                <w:rFonts w:cs="Arial"/>
                <w:b/>
                <w:bCs/>
                <w:snapToGrid/>
                <w:szCs w:val="22"/>
              </w:rPr>
            </w:pPr>
          </w:p>
        </w:tc>
        <w:tc>
          <w:tcPr>
            <w:tcW w:w="434" w:type="pct"/>
            <w:tcBorders>
              <w:top w:val="single" w:sz="12" w:space="0" w:color="auto"/>
              <w:left w:val="single" w:sz="4" w:space="0" w:color="auto"/>
              <w:bottom w:val="single" w:sz="12" w:space="0" w:color="auto"/>
              <w:right w:val="single" w:sz="4" w:space="0" w:color="auto"/>
            </w:tcBorders>
            <w:shd w:val="clear" w:color="000000" w:fill="FFFF00"/>
          </w:tcPr>
          <w:p w:rsidR="001270EC" w:rsidRPr="00BC334D" w:rsidRDefault="001270EC" w:rsidP="001270EC">
            <w:pPr>
              <w:spacing w:after="0" w:line="240" w:lineRule="auto"/>
              <w:jc w:val="right"/>
              <w:rPr>
                <w:rFonts w:cs="Arial"/>
                <w:b/>
                <w:bCs/>
                <w:snapToGrid/>
                <w:szCs w:val="22"/>
              </w:rPr>
            </w:pPr>
          </w:p>
        </w:tc>
        <w:tc>
          <w:tcPr>
            <w:tcW w:w="905" w:type="pct"/>
            <w:tcBorders>
              <w:top w:val="single" w:sz="12" w:space="0" w:color="auto"/>
              <w:left w:val="single" w:sz="4" w:space="0" w:color="auto"/>
              <w:bottom w:val="single" w:sz="12" w:space="0" w:color="auto"/>
              <w:right w:val="single" w:sz="12" w:space="0" w:color="auto"/>
            </w:tcBorders>
            <w:shd w:val="clear" w:color="000000" w:fill="FFFF00"/>
            <w:noWrap/>
            <w:vAlign w:val="center"/>
            <w:hideMark/>
          </w:tcPr>
          <w:p w:rsidR="001270EC" w:rsidRPr="00BC334D" w:rsidRDefault="001270EC" w:rsidP="001270EC">
            <w:pPr>
              <w:spacing w:after="0" w:line="240" w:lineRule="auto"/>
              <w:jc w:val="right"/>
              <w:rPr>
                <w:rFonts w:cs="Arial"/>
                <w:b/>
                <w:bCs/>
                <w:snapToGrid/>
                <w:szCs w:val="22"/>
              </w:rPr>
            </w:pPr>
            <w:r w:rsidRPr="00BC334D">
              <w:rPr>
                <w:rFonts w:cs="Arial"/>
                <w:b/>
                <w:bCs/>
                <w:snapToGrid/>
                <w:szCs w:val="22"/>
              </w:rPr>
              <w:t> </w:t>
            </w:r>
          </w:p>
        </w:tc>
      </w:tr>
      <w:tr w:rsidR="001270EC" w:rsidRPr="00BC334D" w:rsidTr="001270EC">
        <w:trPr>
          <w:trHeight w:val="330"/>
        </w:trPr>
        <w:tc>
          <w:tcPr>
            <w:tcW w:w="959"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left"/>
              <w:rPr>
                <w:rFonts w:cs="Arial"/>
                <w:snapToGrid/>
                <w:szCs w:val="22"/>
              </w:rPr>
            </w:pPr>
            <w:r w:rsidRPr="00BC334D">
              <w:rPr>
                <w:rFonts w:cs="Arial"/>
                <w:snapToGrid/>
                <w:szCs w:val="22"/>
              </w:rPr>
              <w:t> </w:t>
            </w:r>
          </w:p>
        </w:tc>
        <w:tc>
          <w:tcPr>
            <w:tcW w:w="522"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left"/>
              <w:rPr>
                <w:rFonts w:cs="Arial"/>
                <w:snapToGrid/>
                <w:szCs w:val="22"/>
              </w:rPr>
            </w:pPr>
            <w:r w:rsidRPr="00BC334D">
              <w:rPr>
                <w:rFonts w:cs="Arial"/>
                <w:snapToGrid/>
                <w:szCs w:val="22"/>
              </w:rPr>
              <w:t> </w:t>
            </w:r>
          </w:p>
        </w:tc>
        <w:tc>
          <w:tcPr>
            <w:tcW w:w="651"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c>
          <w:tcPr>
            <w:tcW w:w="566"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c>
          <w:tcPr>
            <w:tcW w:w="963" w:type="pct"/>
            <w:tcBorders>
              <w:top w:val="nil"/>
              <w:left w:val="nil"/>
              <w:bottom w:val="nil"/>
              <w:right w:val="nil"/>
            </w:tcBorders>
            <w:shd w:val="clear" w:color="000000" w:fill="FFFFFF"/>
          </w:tcPr>
          <w:p w:rsidR="001270EC" w:rsidRPr="00BC334D" w:rsidRDefault="001270EC" w:rsidP="001270EC">
            <w:pPr>
              <w:spacing w:after="0" w:line="240" w:lineRule="auto"/>
              <w:jc w:val="right"/>
              <w:rPr>
                <w:rFonts w:cs="Arial"/>
                <w:snapToGrid/>
                <w:szCs w:val="22"/>
              </w:rPr>
            </w:pPr>
          </w:p>
        </w:tc>
        <w:tc>
          <w:tcPr>
            <w:tcW w:w="434" w:type="pct"/>
            <w:tcBorders>
              <w:top w:val="nil"/>
              <w:left w:val="nil"/>
              <w:bottom w:val="nil"/>
              <w:right w:val="nil"/>
            </w:tcBorders>
            <w:shd w:val="clear" w:color="000000" w:fill="FFFFFF"/>
          </w:tcPr>
          <w:p w:rsidR="001270EC" w:rsidRPr="00BC334D" w:rsidRDefault="001270EC" w:rsidP="001270EC">
            <w:pPr>
              <w:spacing w:after="0" w:line="240" w:lineRule="auto"/>
              <w:jc w:val="right"/>
              <w:rPr>
                <w:rFonts w:cs="Arial"/>
                <w:snapToGrid/>
                <w:szCs w:val="22"/>
              </w:rPr>
            </w:pPr>
          </w:p>
        </w:tc>
        <w:tc>
          <w:tcPr>
            <w:tcW w:w="905"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right"/>
              <w:rPr>
                <w:rFonts w:cs="Arial"/>
                <w:snapToGrid/>
                <w:szCs w:val="22"/>
              </w:rPr>
            </w:pPr>
            <w:r w:rsidRPr="00BC334D">
              <w:rPr>
                <w:rFonts w:cs="Arial"/>
                <w:snapToGrid/>
                <w:szCs w:val="22"/>
              </w:rPr>
              <w:t> </w:t>
            </w:r>
          </w:p>
        </w:tc>
      </w:tr>
      <w:tr w:rsidR="001270EC" w:rsidRPr="00BC334D" w:rsidTr="001270EC">
        <w:trPr>
          <w:trHeight w:val="330"/>
        </w:trPr>
        <w:tc>
          <w:tcPr>
            <w:tcW w:w="959" w:type="pct"/>
            <w:tcBorders>
              <w:top w:val="nil"/>
              <w:left w:val="nil"/>
              <w:bottom w:val="nil"/>
              <w:right w:val="nil"/>
            </w:tcBorders>
            <w:shd w:val="clear" w:color="000000" w:fill="FFFFFF"/>
            <w:noWrap/>
            <w:vAlign w:val="center"/>
            <w:hideMark/>
          </w:tcPr>
          <w:p w:rsidR="001270EC" w:rsidRPr="00BC334D" w:rsidRDefault="001270EC" w:rsidP="001270EC">
            <w:pPr>
              <w:spacing w:after="0" w:line="240" w:lineRule="auto"/>
              <w:jc w:val="right"/>
              <w:rPr>
                <w:rFonts w:cs="Arial"/>
                <w:b/>
                <w:bCs/>
                <w:snapToGrid/>
                <w:szCs w:val="22"/>
              </w:rPr>
            </w:pPr>
            <w:r w:rsidRPr="00BC334D">
              <w:rPr>
                <w:rFonts w:cs="Arial"/>
                <w:b/>
                <w:bCs/>
                <w:snapToGrid/>
                <w:szCs w:val="22"/>
              </w:rPr>
              <w:t> </w:t>
            </w:r>
          </w:p>
        </w:tc>
        <w:tc>
          <w:tcPr>
            <w:tcW w:w="522" w:type="pct"/>
            <w:tcBorders>
              <w:top w:val="nil"/>
              <w:left w:val="nil"/>
              <w:bottom w:val="nil"/>
              <w:right w:val="nil"/>
            </w:tcBorders>
            <w:shd w:val="clear" w:color="auto" w:fill="auto"/>
            <w:noWrap/>
            <w:vAlign w:val="center"/>
            <w:hideMark/>
          </w:tcPr>
          <w:p w:rsidR="001270EC" w:rsidRPr="00BC334D" w:rsidRDefault="001270EC" w:rsidP="001270EC">
            <w:pPr>
              <w:spacing w:after="0" w:line="240" w:lineRule="auto"/>
              <w:jc w:val="right"/>
              <w:rPr>
                <w:rFonts w:cs="Arial"/>
                <w:b/>
                <w:bCs/>
                <w:snapToGrid/>
                <w:color w:val="000000"/>
                <w:szCs w:val="22"/>
              </w:rPr>
            </w:pPr>
          </w:p>
        </w:tc>
        <w:tc>
          <w:tcPr>
            <w:tcW w:w="651" w:type="pct"/>
            <w:tcBorders>
              <w:top w:val="nil"/>
              <w:left w:val="nil"/>
              <w:bottom w:val="nil"/>
              <w:right w:val="nil"/>
            </w:tcBorders>
            <w:shd w:val="clear" w:color="auto" w:fill="auto"/>
            <w:noWrap/>
            <w:vAlign w:val="center"/>
            <w:hideMark/>
          </w:tcPr>
          <w:p w:rsidR="001270EC" w:rsidRPr="00BC334D" w:rsidRDefault="001270EC" w:rsidP="001270EC">
            <w:pPr>
              <w:spacing w:after="0" w:line="240" w:lineRule="auto"/>
              <w:jc w:val="right"/>
              <w:rPr>
                <w:rFonts w:cs="Arial"/>
                <w:b/>
                <w:bCs/>
                <w:snapToGrid/>
                <w:color w:val="000000"/>
                <w:szCs w:val="22"/>
              </w:rPr>
            </w:pPr>
          </w:p>
        </w:tc>
        <w:tc>
          <w:tcPr>
            <w:tcW w:w="566" w:type="pct"/>
            <w:tcBorders>
              <w:top w:val="nil"/>
              <w:left w:val="nil"/>
              <w:bottom w:val="nil"/>
              <w:right w:val="nil"/>
            </w:tcBorders>
            <w:shd w:val="clear" w:color="auto" w:fill="auto"/>
            <w:noWrap/>
            <w:vAlign w:val="center"/>
            <w:hideMark/>
          </w:tcPr>
          <w:p w:rsidR="001270EC" w:rsidRPr="00BC334D" w:rsidRDefault="001270EC" w:rsidP="001270EC">
            <w:pPr>
              <w:spacing w:after="0" w:line="240" w:lineRule="auto"/>
              <w:jc w:val="right"/>
              <w:rPr>
                <w:rFonts w:cs="Arial"/>
                <w:b/>
                <w:bCs/>
                <w:snapToGrid/>
                <w:color w:val="000000"/>
                <w:szCs w:val="22"/>
              </w:rPr>
            </w:pPr>
          </w:p>
        </w:tc>
        <w:tc>
          <w:tcPr>
            <w:tcW w:w="963" w:type="pct"/>
            <w:tcBorders>
              <w:top w:val="nil"/>
              <w:left w:val="nil"/>
              <w:bottom w:val="nil"/>
              <w:right w:val="nil"/>
            </w:tcBorders>
          </w:tcPr>
          <w:p w:rsidR="001270EC" w:rsidRPr="00BC334D" w:rsidRDefault="001270EC" w:rsidP="001270EC">
            <w:pPr>
              <w:spacing w:after="0" w:line="240" w:lineRule="auto"/>
              <w:jc w:val="right"/>
              <w:rPr>
                <w:rFonts w:cs="Arial"/>
                <w:b/>
                <w:bCs/>
                <w:snapToGrid/>
                <w:szCs w:val="22"/>
              </w:rPr>
            </w:pPr>
          </w:p>
        </w:tc>
        <w:tc>
          <w:tcPr>
            <w:tcW w:w="434" w:type="pct"/>
            <w:tcBorders>
              <w:top w:val="nil"/>
              <w:left w:val="nil"/>
              <w:bottom w:val="nil"/>
              <w:right w:val="nil"/>
            </w:tcBorders>
          </w:tcPr>
          <w:p w:rsidR="001270EC" w:rsidRPr="00BC334D" w:rsidRDefault="001270EC" w:rsidP="001270EC">
            <w:pPr>
              <w:spacing w:after="0" w:line="240" w:lineRule="auto"/>
              <w:jc w:val="right"/>
              <w:rPr>
                <w:rFonts w:cs="Arial"/>
                <w:b/>
                <w:bCs/>
                <w:snapToGrid/>
                <w:szCs w:val="22"/>
              </w:rPr>
            </w:pPr>
          </w:p>
        </w:tc>
        <w:tc>
          <w:tcPr>
            <w:tcW w:w="905" w:type="pct"/>
            <w:tcBorders>
              <w:top w:val="nil"/>
              <w:left w:val="nil"/>
              <w:bottom w:val="nil"/>
              <w:right w:val="nil"/>
            </w:tcBorders>
            <w:shd w:val="clear" w:color="auto" w:fill="auto"/>
            <w:noWrap/>
            <w:vAlign w:val="center"/>
            <w:hideMark/>
          </w:tcPr>
          <w:p w:rsidR="001270EC" w:rsidRPr="00BC334D" w:rsidRDefault="001270EC" w:rsidP="001270EC">
            <w:pPr>
              <w:spacing w:after="0" w:line="240" w:lineRule="auto"/>
              <w:jc w:val="right"/>
              <w:rPr>
                <w:rFonts w:cs="Arial"/>
                <w:b/>
                <w:bCs/>
                <w:snapToGrid/>
                <w:szCs w:val="22"/>
              </w:rPr>
            </w:pPr>
          </w:p>
        </w:tc>
      </w:tr>
    </w:tbl>
    <w:p w:rsidR="001270EC" w:rsidRDefault="001270EC" w:rsidP="001270EC">
      <w:pPr>
        <w:spacing w:after="0"/>
        <w:ind w:left="480" w:hanging="33"/>
        <w:rPr>
          <w:rFonts w:cs="Arial"/>
          <w:b/>
          <w:bCs/>
          <w:szCs w:val="22"/>
          <w:u w:val="single"/>
        </w:rPr>
      </w:pPr>
    </w:p>
    <w:p w:rsidR="00AF3295" w:rsidRDefault="00CC2B5E" w:rsidP="001270EC">
      <w:pPr>
        <w:spacing w:after="0"/>
        <w:ind w:left="480" w:hanging="33"/>
        <w:rPr>
          <w:rFonts w:cs="Arial"/>
          <w:bCs/>
          <w:szCs w:val="22"/>
        </w:rPr>
      </w:pPr>
      <w:r>
        <w:rPr>
          <w:rFonts w:cs="Arial"/>
          <w:bCs/>
          <w:szCs w:val="22"/>
        </w:rPr>
        <w:t>“</w:t>
      </w:r>
      <w:r w:rsidR="00AF3295">
        <w:rPr>
          <w:rFonts w:cs="Arial"/>
          <w:bCs/>
          <w:szCs w:val="22"/>
        </w:rPr>
        <w:t>Sustituir por</w:t>
      </w:r>
      <w:r w:rsidR="00AF3295" w:rsidRPr="00AF3295">
        <w:rPr>
          <w:rFonts w:cs="Arial"/>
          <w:bCs/>
          <w:szCs w:val="22"/>
        </w:rPr>
        <w:t xml:space="preserve"> </w:t>
      </w:r>
      <w:r w:rsidR="00AF3295">
        <w:rPr>
          <w:rFonts w:cs="Arial"/>
          <w:bCs/>
          <w:szCs w:val="22"/>
        </w:rPr>
        <w:t>tu tabla opcionalmente</w:t>
      </w:r>
      <w:r>
        <w:rPr>
          <w:rFonts w:cs="Arial"/>
          <w:bCs/>
          <w:szCs w:val="22"/>
        </w:rPr>
        <w:t>”</w:t>
      </w:r>
    </w:p>
    <w:p w:rsidR="00AF3295" w:rsidRDefault="00AF3295" w:rsidP="001270EC">
      <w:pPr>
        <w:spacing w:after="0"/>
        <w:ind w:left="480" w:hanging="33"/>
        <w:rPr>
          <w:rFonts w:cs="Arial"/>
          <w:bCs/>
          <w:szCs w:val="22"/>
        </w:rPr>
      </w:pPr>
    </w:p>
    <w:p w:rsidR="00CC2B5E" w:rsidRPr="00AF3295" w:rsidRDefault="00CC2B5E" w:rsidP="001270EC">
      <w:pPr>
        <w:spacing w:after="0"/>
        <w:ind w:left="480" w:hanging="33"/>
        <w:rPr>
          <w:rFonts w:cs="Arial"/>
          <w:bCs/>
          <w:szCs w:val="22"/>
        </w:rPr>
      </w:pPr>
    </w:p>
    <w:permEnd w:id="1725724548"/>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jc w:val="center"/>
        <w:rPr>
          <w:rFonts w:cs="Arial"/>
          <w:b/>
          <w:i/>
          <w:color w:val="000000"/>
          <w:u w:val="single"/>
        </w:rPr>
      </w:pPr>
      <w:r w:rsidRPr="00622BA5">
        <w:rPr>
          <w:rFonts w:cs="Arial"/>
          <w:b/>
          <w:i/>
          <w:color w:val="000000"/>
          <w:u w:val="single"/>
        </w:rPr>
        <w:t>AVISOS IMPORTANTES</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cs="Arial"/>
          <w:b/>
          <w:i/>
          <w:color w:val="000000"/>
          <w:sz w:val="20"/>
          <w:u w:val="single"/>
        </w:rPr>
      </w:pPr>
      <w:r w:rsidRPr="000557D8">
        <w:rPr>
          <w:rFonts w:cs="Arial"/>
          <w:i/>
          <w:color w:val="000000"/>
          <w:szCs w:val="22"/>
        </w:rPr>
        <w:t>-</w:t>
      </w:r>
      <w:r w:rsidRPr="000557D8">
        <w:rPr>
          <w:rFonts w:cs="Arial"/>
          <w:b/>
          <w:i/>
          <w:color w:val="000000"/>
          <w:szCs w:val="22"/>
        </w:rPr>
        <w:t xml:space="preserve"> </w:t>
      </w:r>
      <w:r>
        <w:rPr>
          <w:rFonts w:cs="Arial"/>
          <w:b/>
          <w:i/>
          <w:color w:val="000000"/>
          <w:szCs w:val="22"/>
        </w:rPr>
        <w:tab/>
      </w:r>
      <w:r w:rsidRPr="00622BA5">
        <w:rPr>
          <w:rFonts w:cs="Arial"/>
          <w:b/>
          <w:i/>
          <w:color w:val="000000"/>
          <w:sz w:val="20"/>
          <w:u w:val="single"/>
        </w:rPr>
        <w:t>En caso de licitación por lotes, deberá cumplimentarse y adjun</w:t>
      </w:r>
      <w:r w:rsidR="00A6356B">
        <w:rPr>
          <w:rFonts w:cs="Arial"/>
          <w:b/>
          <w:i/>
          <w:color w:val="000000"/>
          <w:sz w:val="20"/>
          <w:u w:val="single"/>
        </w:rPr>
        <w:t>tar un formulario de oferta econ</w:t>
      </w:r>
      <w:r w:rsidRPr="00622BA5">
        <w:rPr>
          <w:rFonts w:cs="Arial"/>
          <w:b/>
          <w:i/>
          <w:color w:val="000000"/>
          <w:sz w:val="20"/>
          <w:u w:val="single"/>
        </w:rPr>
        <w:t>ómica para cada uno</w:t>
      </w:r>
      <w:r>
        <w:rPr>
          <w:rFonts w:cs="Arial"/>
          <w:b/>
          <w:i/>
          <w:color w:val="000000"/>
          <w:sz w:val="20"/>
          <w:u w:val="single"/>
        </w:rPr>
        <w:t xml:space="preserve"> </w:t>
      </w:r>
      <w:r w:rsidRPr="00622BA5">
        <w:rPr>
          <w:rFonts w:cs="Arial"/>
          <w:b/>
          <w:i/>
          <w:color w:val="000000"/>
          <w:sz w:val="20"/>
          <w:u w:val="single"/>
        </w:rPr>
        <w:t xml:space="preserve">de los </w:t>
      </w:r>
      <w:r w:rsidRPr="00622BA5">
        <w:rPr>
          <w:rFonts w:cs="Arial"/>
          <w:b/>
          <w:i/>
          <w:sz w:val="20"/>
          <w:u w:val="single"/>
        </w:rPr>
        <w:t>lotes a los que deseen</w:t>
      </w:r>
      <w:r>
        <w:rPr>
          <w:rFonts w:cs="Arial"/>
          <w:b/>
          <w:i/>
          <w:sz w:val="20"/>
          <w:u w:val="single"/>
        </w:rPr>
        <w:t xml:space="preserve"> presentar</w:t>
      </w:r>
      <w:r w:rsidRPr="00622BA5">
        <w:rPr>
          <w:rFonts w:cs="Arial"/>
          <w:b/>
          <w:i/>
          <w:sz w:val="20"/>
          <w:u w:val="single"/>
        </w:rPr>
        <w:t xml:space="preserve"> </w:t>
      </w:r>
      <w:r w:rsidRPr="00622BA5">
        <w:rPr>
          <w:rFonts w:cs="Arial"/>
          <w:b/>
          <w:i/>
          <w:color w:val="000000"/>
          <w:sz w:val="20"/>
          <w:u w:val="single"/>
        </w:rPr>
        <w:t>oferta.</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 w:val="20"/>
        </w:rPr>
      </w:pP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cs="Arial"/>
          <w:b/>
          <w:i/>
          <w:sz w:val="20"/>
          <w:u w:val="single"/>
        </w:rPr>
      </w:pPr>
      <w:r w:rsidRPr="00622BA5">
        <w:rPr>
          <w:rFonts w:cs="Arial"/>
          <w:i/>
          <w:sz w:val="20"/>
        </w:rPr>
        <w:t xml:space="preserve">- </w:t>
      </w:r>
      <w:r w:rsidRPr="00622BA5">
        <w:rPr>
          <w:rFonts w:cs="Arial"/>
          <w:i/>
          <w:sz w:val="20"/>
        </w:rPr>
        <w:tab/>
      </w:r>
      <w:r w:rsidRPr="00622BA5">
        <w:rPr>
          <w:rFonts w:cs="Arial"/>
          <w:b/>
          <w:i/>
          <w:sz w:val="20"/>
          <w:u w:val="single"/>
        </w:rPr>
        <w:t>El presente documento deberá aportarse por todos los licitadores.</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rPr>
          <w:rFonts w:cs="Arial"/>
          <w:b/>
          <w:i/>
          <w:sz w:val="20"/>
          <w:u w:val="single"/>
        </w:rPr>
      </w:pPr>
    </w:p>
    <w:p w:rsidR="009860BD" w:rsidRPr="00A6356B"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cs="Arial"/>
          <w:i/>
          <w:sz w:val="20"/>
        </w:rPr>
      </w:pPr>
      <w:r w:rsidRPr="00622BA5">
        <w:rPr>
          <w:rFonts w:cs="Arial"/>
          <w:i/>
          <w:color w:val="000000"/>
          <w:sz w:val="20"/>
        </w:rPr>
        <w:t xml:space="preserve">- </w:t>
      </w:r>
      <w:r w:rsidRPr="00622BA5">
        <w:rPr>
          <w:rFonts w:cs="Arial"/>
          <w:i/>
          <w:color w:val="000000"/>
          <w:sz w:val="20"/>
        </w:rPr>
        <w:tab/>
      </w:r>
      <w:r w:rsidRPr="00372BE8">
        <w:rPr>
          <w:rFonts w:cs="Arial"/>
          <w:i/>
          <w:color w:val="000000" w:themeColor="text1"/>
          <w:sz w:val="20"/>
        </w:rPr>
        <w:t>El importe SIN IMPUESTOS introducido en el campo habilitado para la presentación de la oferta, prevalecerá sobre el valor escrito en cualquier documento anexo, incluido el presente formulario. Por ello, el importe debe ser coincidente con el indicado en el Total de la Oferta sin IVA.</w:t>
      </w:r>
      <w:r>
        <w:rPr>
          <w:rFonts w:cs="Arial"/>
          <w:i/>
          <w:color w:val="FF0000"/>
          <w:sz w:val="20"/>
        </w:rPr>
        <w:tab/>
      </w:r>
    </w:p>
    <w:p w:rsidR="00A6356B" w:rsidRPr="00622BA5" w:rsidRDefault="00A6356B"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cs="Arial"/>
          <w:b/>
          <w:i/>
          <w:sz w:val="20"/>
          <w:u w:val="single"/>
        </w:rPr>
      </w:pP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ascii="Calibri" w:hAnsi="Calibri" w:cs="Arial"/>
          <w:i/>
          <w:color w:val="000000"/>
          <w:sz w:val="20"/>
        </w:rPr>
      </w:pPr>
      <w:r w:rsidRPr="00622BA5">
        <w:rPr>
          <w:rFonts w:ascii="Calibri" w:hAnsi="Calibri" w:cs="Arial"/>
          <w:i/>
          <w:color w:val="000000"/>
          <w:sz w:val="20"/>
        </w:rPr>
        <w:t xml:space="preserve">- </w:t>
      </w:r>
      <w:r w:rsidRPr="00622BA5">
        <w:rPr>
          <w:rFonts w:ascii="Calibri" w:hAnsi="Calibri" w:cs="Arial"/>
          <w:i/>
          <w:color w:val="000000"/>
          <w:sz w:val="20"/>
        </w:rPr>
        <w:tab/>
      </w:r>
      <w:r w:rsidRPr="00622BA5">
        <w:rPr>
          <w:rFonts w:cs="Arial"/>
          <w:i/>
          <w:color w:val="000000"/>
          <w:sz w:val="20"/>
        </w:rPr>
        <w:t>Los precios ofertados no podrán tener más de 2 decimales. En el caso de que se ofertaran en el precio más de 2 decimales, se redondeará según la norma habitual del redondeo a 2 decimales, lo cual posiblemente implicaría una modificación de la oferta del ofertante. Caso de producirse dicha modificación de la oferta por la regla del redondeo, el ofertante aceptará las cantidades modificadas tanto en los importes globales como en la oferta global.</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rPr>
          <w:rFonts w:ascii="Calibri" w:hAnsi="Calibri" w:cs="Arial"/>
          <w:i/>
          <w:color w:val="000000"/>
          <w:sz w:val="20"/>
        </w:rPr>
      </w:pP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cs="Arial"/>
          <w:i/>
          <w:color w:val="000000"/>
          <w:sz w:val="20"/>
        </w:rPr>
      </w:pPr>
      <w:r w:rsidRPr="00622BA5">
        <w:rPr>
          <w:rFonts w:ascii="Calibri" w:hAnsi="Calibri" w:cs="Arial"/>
          <w:i/>
          <w:color w:val="000000"/>
          <w:sz w:val="20"/>
        </w:rPr>
        <w:t xml:space="preserve">- </w:t>
      </w:r>
      <w:r w:rsidRPr="00622BA5">
        <w:rPr>
          <w:rFonts w:ascii="Calibri" w:hAnsi="Calibri" w:cs="Arial"/>
          <w:i/>
          <w:color w:val="000000"/>
          <w:sz w:val="20"/>
        </w:rPr>
        <w:tab/>
      </w:r>
      <w:r w:rsidRPr="00622BA5">
        <w:rPr>
          <w:rFonts w:cs="Arial"/>
          <w:i/>
          <w:color w:val="000000"/>
          <w:sz w:val="20"/>
        </w:rPr>
        <w:t xml:space="preserve">El importe global de la oferta no podrá superar la suma de </w:t>
      </w:r>
      <w:permStart w:id="1960725381" w:edGrp="everyone"/>
      <w:sdt>
        <w:sdtPr>
          <w:rPr>
            <w:rFonts w:cs="Arial"/>
            <w:i/>
            <w:color w:val="000000"/>
            <w:sz w:val="20"/>
          </w:rPr>
          <w:id w:val="368878871"/>
          <w:showingPlcHdr/>
        </w:sdtPr>
        <w:sdtEndPr/>
        <w:sdtContent>
          <w:r w:rsidRPr="00622BA5">
            <w:rPr>
              <w:rStyle w:val="Textodelmarcadordeposicin"/>
              <w:rFonts w:cs="Arial"/>
              <w:sz w:val="20"/>
            </w:rPr>
            <w:t>Haga clic aquí para escribir la cifra en letras.</w:t>
          </w:r>
        </w:sdtContent>
      </w:sdt>
      <w:permEnd w:id="1960725381"/>
      <w:r w:rsidRPr="00622BA5">
        <w:rPr>
          <w:rFonts w:cs="Arial"/>
          <w:i/>
          <w:color w:val="000000"/>
          <w:sz w:val="20"/>
        </w:rPr>
        <w:t>(</w:t>
      </w:r>
      <w:permStart w:id="2071937000" w:edGrp="everyone"/>
      <w:sdt>
        <w:sdtPr>
          <w:rPr>
            <w:rFonts w:cs="Arial"/>
            <w:i/>
            <w:color w:val="000000"/>
            <w:sz w:val="20"/>
          </w:rPr>
          <w:id w:val="1763265546"/>
          <w:showingPlcHdr/>
        </w:sdtPr>
        <w:sdtEndPr/>
        <w:sdtContent>
          <w:r w:rsidRPr="00622BA5">
            <w:rPr>
              <w:rStyle w:val="Textodelmarcadordeposicin"/>
              <w:rFonts w:cs="Arial"/>
              <w:sz w:val="20"/>
            </w:rPr>
            <w:t>Haga clic aquí para escribir la cifra en números.</w:t>
          </w:r>
        </w:sdtContent>
      </w:sdt>
      <w:permEnd w:id="2071937000"/>
      <w:r w:rsidRPr="00622BA5">
        <w:rPr>
          <w:rFonts w:cs="Arial"/>
          <w:i/>
          <w:color w:val="000000"/>
          <w:sz w:val="20"/>
        </w:rPr>
        <w:t xml:space="preserve">€) (IVA no incluido), por lo </w:t>
      </w:r>
      <w:proofErr w:type="gramStart"/>
      <w:r w:rsidRPr="00622BA5">
        <w:rPr>
          <w:rFonts w:cs="Arial"/>
          <w:i/>
          <w:color w:val="000000"/>
          <w:sz w:val="20"/>
        </w:rPr>
        <w:t>que</w:t>
      </w:r>
      <w:proofErr w:type="gramEnd"/>
      <w:r w:rsidRPr="00622BA5">
        <w:rPr>
          <w:rFonts w:cs="Arial"/>
          <w:i/>
          <w:color w:val="000000"/>
          <w:sz w:val="20"/>
        </w:rPr>
        <w:t xml:space="preserve"> de exceder, o bien los precios unitarios superan los indicados en el pliego o se habrá sufrido un error de cálculo. </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rPr>
          <w:rFonts w:cs="Arial"/>
          <w:i/>
          <w:color w:val="000000"/>
          <w:sz w:val="20"/>
        </w:rPr>
      </w:pP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ascii="Calibri" w:hAnsi="Calibri" w:cs="Arial"/>
          <w:i/>
          <w:color w:val="000000"/>
          <w:sz w:val="20"/>
        </w:rPr>
      </w:pPr>
      <w:r w:rsidRPr="00622BA5">
        <w:rPr>
          <w:rFonts w:cs="Arial"/>
          <w:i/>
          <w:color w:val="000000"/>
          <w:sz w:val="20"/>
        </w:rPr>
        <w:t xml:space="preserve">- </w:t>
      </w:r>
      <w:r w:rsidRPr="00622BA5">
        <w:rPr>
          <w:rFonts w:cs="Arial"/>
          <w:i/>
          <w:color w:val="000000"/>
          <w:sz w:val="20"/>
        </w:rPr>
        <w:tab/>
        <w:t>Bajo ningún concepto podrán modificarse las estimaciones de consumo establecidas en el presente FORMULARIO, y en caso de producirse alguna variación, supondrá el rechazo de la oferta.</w:t>
      </w: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rPr>
          <w:rFonts w:ascii="Calibri" w:hAnsi="Calibri" w:cs="Arial"/>
          <w:i/>
          <w:color w:val="000000"/>
          <w:sz w:val="20"/>
        </w:rPr>
      </w:pPr>
    </w:p>
    <w:p w:rsidR="009860BD" w:rsidRPr="00622BA5" w:rsidRDefault="009860BD" w:rsidP="009860BD">
      <w:pPr>
        <w:pBdr>
          <w:top w:val="single" w:sz="4" w:space="1" w:color="auto"/>
          <w:left w:val="single" w:sz="4" w:space="4" w:color="auto"/>
          <w:bottom w:val="single" w:sz="4" w:space="1" w:color="auto"/>
          <w:right w:val="single" w:sz="4" w:space="4" w:color="auto"/>
        </w:pBdr>
        <w:snapToGrid w:val="0"/>
        <w:spacing w:after="0" w:line="240" w:lineRule="auto"/>
        <w:ind w:left="284" w:hanging="284"/>
        <w:rPr>
          <w:rFonts w:ascii="Calibri" w:hAnsi="Calibri" w:cs="Arial"/>
          <w:i/>
          <w:color w:val="000000"/>
          <w:sz w:val="20"/>
        </w:rPr>
      </w:pPr>
      <w:r w:rsidRPr="00622BA5">
        <w:rPr>
          <w:rFonts w:ascii="Calibri" w:hAnsi="Calibri" w:cs="Arial"/>
          <w:i/>
          <w:color w:val="000000"/>
          <w:sz w:val="20"/>
        </w:rPr>
        <w:t>-</w:t>
      </w:r>
      <w:r w:rsidRPr="00622BA5">
        <w:rPr>
          <w:rFonts w:ascii="Calibri" w:hAnsi="Calibri" w:cs="Arial"/>
          <w:i/>
          <w:color w:val="000000"/>
          <w:sz w:val="20"/>
        </w:rPr>
        <w:tab/>
      </w:r>
      <w:r w:rsidRPr="00622BA5">
        <w:rPr>
          <w:rFonts w:cs="Arial"/>
          <w:i/>
          <w:color w:val="000000"/>
          <w:sz w:val="20"/>
        </w:rPr>
        <w:t>En caso de que la oferta global supere el importe máximo previsto para el periodo inicial de vigencia o que cualquiera de los precios ofertados supere el precio máximo unitario por soporte marcado en la tabla, la oferta será RECHAZADA.</w:t>
      </w:r>
    </w:p>
    <w:p w:rsidR="001270EC" w:rsidRDefault="001270EC" w:rsidP="001270EC">
      <w:pPr>
        <w:pBdr>
          <w:top w:val="single" w:sz="4" w:space="1" w:color="auto"/>
          <w:left w:val="single" w:sz="4" w:space="4" w:color="auto"/>
          <w:bottom w:val="single" w:sz="4" w:space="1" w:color="auto"/>
          <w:right w:val="single" w:sz="4" w:space="4" w:color="auto"/>
        </w:pBdr>
        <w:snapToGrid w:val="0"/>
        <w:spacing w:after="0" w:line="240" w:lineRule="auto"/>
        <w:rPr>
          <w:rFonts w:ascii="Calibri" w:hAnsi="Calibri" w:cs="Arial"/>
          <w:i/>
          <w:color w:val="000000"/>
          <w:sz w:val="20"/>
        </w:rPr>
      </w:pPr>
    </w:p>
    <w:p w:rsidR="001270EC" w:rsidRDefault="001270EC" w:rsidP="001270EC">
      <w:pPr>
        <w:spacing w:after="0"/>
        <w:ind w:left="480" w:hanging="33"/>
        <w:rPr>
          <w:rFonts w:cs="Arial"/>
          <w:b/>
          <w:bCs/>
          <w:szCs w:val="22"/>
          <w:u w:val="single"/>
        </w:rPr>
      </w:pPr>
    </w:p>
    <w:p w:rsidR="001270EC" w:rsidRPr="00275EA6" w:rsidRDefault="001270EC" w:rsidP="001270EC">
      <w:pPr>
        <w:spacing w:after="0"/>
        <w:ind w:left="810" w:hanging="810"/>
        <w:rPr>
          <w:rFonts w:cs="Arial"/>
          <w:szCs w:val="22"/>
        </w:rPr>
      </w:pPr>
      <w:r w:rsidRPr="00275EA6">
        <w:rPr>
          <w:rFonts w:cs="Arial"/>
          <w:b/>
          <w:szCs w:val="22"/>
        </w:rPr>
        <w:t>II.-</w:t>
      </w:r>
      <w:r w:rsidRPr="00275EA6">
        <w:rPr>
          <w:rFonts w:cs="Arial"/>
          <w:szCs w:val="22"/>
        </w:rPr>
        <w:t xml:space="preserve"> </w:t>
      </w:r>
      <w:r w:rsidRPr="00275EA6">
        <w:rPr>
          <w:rFonts w:cs="Arial"/>
          <w:szCs w:val="22"/>
        </w:rPr>
        <w:tab/>
        <w:t xml:space="preserve">Que, a todos los efectos debe de entenderse que, dentro de la presente oferta, ha sido comprendido no solo el precio de ejecución del servicio objeto de contratación, sino asimismo la totalidad de tasas e impuestos. </w:t>
      </w:r>
    </w:p>
    <w:p w:rsidR="001270EC" w:rsidRPr="00275EA6" w:rsidRDefault="001270EC" w:rsidP="001270EC">
      <w:pPr>
        <w:pStyle w:val="ESTANDAR"/>
        <w:tabs>
          <w:tab w:val="right" w:leader="hyphen" w:pos="6521"/>
        </w:tabs>
        <w:ind w:left="482" w:hanging="482"/>
        <w:rPr>
          <w:rFonts w:cs="Arial"/>
          <w:szCs w:val="22"/>
        </w:rPr>
      </w:pPr>
    </w:p>
    <w:p w:rsidR="001270EC" w:rsidRPr="00275EA6" w:rsidRDefault="001270EC" w:rsidP="001270EC">
      <w:pPr>
        <w:spacing w:after="0"/>
        <w:ind w:left="810" w:hanging="810"/>
        <w:rPr>
          <w:rFonts w:cs="Arial"/>
          <w:szCs w:val="22"/>
        </w:rPr>
      </w:pPr>
      <w:r w:rsidRPr="00275EA6">
        <w:rPr>
          <w:rFonts w:cs="Arial"/>
          <w:b/>
          <w:szCs w:val="22"/>
        </w:rPr>
        <w:t>III.-</w:t>
      </w:r>
      <w:r w:rsidRPr="00275EA6">
        <w:rPr>
          <w:rFonts w:cs="Arial"/>
          <w:szCs w:val="22"/>
        </w:rPr>
        <w:t xml:space="preserve"> </w:t>
      </w:r>
      <w:r w:rsidRPr="00275EA6">
        <w:rPr>
          <w:rFonts w:cs="Arial"/>
          <w:szCs w:val="22"/>
        </w:rPr>
        <w:tab/>
        <w:t>Que se compromete a la estricta observancia de las disposiciones vigentes con respecto al personal que emplee en la ejecución del contrato, especialmente en materia de legislación laboral, de Seguridad Social, de Prevención de Riesgos Laborales y de Protección de Datos.</w:t>
      </w:r>
    </w:p>
    <w:p w:rsidR="001270EC" w:rsidRPr="00BC334D" w:rsidRDefault="001270EC" w:rsidP="001270EC">
      <w:pPr>
        <w:pStyle w:val="ESTANDAR"/>
        <w:tabs>
          <w:tab w:val="right" w:leader="hyphen" w:pos="6521"/>
        </w:tabs>
        <w:ind w:left="482" w:hanging="482"/>
        <w:rPr>
          <w:rFonts w:cs="Arial"/>
          <w:szCs w:val="22"/>
        </w:rPr>
      </w:pPr>
    </w:p>
    <w:p w:rsidR="001270EC" w:rsidRDefault="001270EC" w:rsidP="00275EA6">
      <w:pPr>
        <w:spacing w:after="0"/>
        <w:rPr>
          <w:rFonts w:cs="Arial"/>
          <w:szCs w:val="22"/>
        </w:rPr>
      </w:pPr>
      <w:r w:rsidRPr="00BC334D">
        <w:rPr>
          <w:rFonts w:cs="Arial"/>
          <w:szCs w:val="22"/>
        </w:rPr>
        <w:t xml:space="preserve">Y para que así conste, expide la presente declaración en la ciudad de __________, a _____ </w:t>
      </w:r>
      <w:proofErr w:type="spellStart"/>
      <w:r w:rsidRPr="00BC334D">
        <w:rPr>
          <w:rFonts w:cs="Arial"/>
          <w:szCs w:val="22"/>
        </w:rPr>
        <w:t>de</w:t>
      </w:r>
      <w:proofErr w:type="spellEnd"/>
      <w:r w:rsidRPr="00BC334D">
        <w:rPr>
          <w:rFonts w:cs="Arial"/>
          <w:szCs w:val="22"/>
        </w:rPr>
        <w:t xml:space="preserve"> _____ </w:t>
      </w:r>
      <w:proofErr w:type="spellStart"/>
      <w:r w:rsidRPr="00BC334D">
        <w:rPr>
          <w:rFonts w:cs="Arial"/>
          <w:szCs w:val="22"/>
        </w:rPr>
        <w:t>de</w:t>
      </w:r>
      <w:proofErr w:type="spellEnd"/>
      <w:r w:rsidRPr="00BC334D">
        <w:rPr>
          <w:rFonts w:cs="Arial"/>
          <w:szCs w:val="22"/>
        </w:rPr>
        <w:t xml:space="preserve"> </w:t>
      </w:r>
      <w:r>
        <w:rPr>
          <w:rFonts w:cs="Arial"/>
          <w:szCs w:val="22"/>
        </w:rPr>
        <w:t>_________</w:t>
      </w:r>
      <w:r w:rsidRPr="00BC334D">
        <w:rPr>
          <w:rFonts w:cs="Arial"/>
          <w:szCs w:val="22"/>
        </w:rPr>
        <w:t>.</w:t>
      </w:r>
    </w:p>
    <w:p w:rsidR="00275EA6" w:rsidRPr="00BC334D" w:rsidRDefault="00275EA6" w:rsidP="00275EA6">
      <w:pPr>
        <w:spacing w:after="0"/>
        <w:rPr>
          <w:rFonts w:cs="Arial"/>
          <w:szCs w:val="22"/>
        </w:rPr>
      </w:pPr>
    </w:p>
    <w:p w:rsidR="001270EC" w:rsidRDefault="001270EC" w:rsidP="001270EC">
      <w:pPr>
        <w:spacing w:after="0" w:line="240" w:lineRule="auto"/>
        <w:ind w:left="601" w:hanging="601"/>
        <w:rPr>
          <w:rFonts w:cs="Arial"/>
          <w:szCs w:val="22"/>
        </w:rPr>
      </w:pPr>
    </w:p>
    <w:p w:rsidR="00EF7BBB" w:rsidRDefault="00EF7BBB" w:rsidP="001270EC">
      <w:pPr>
        <w:spacing w:after="0" w:line="240" w:lineRule="auto"/>
        <w:ind w:left="601" w:hanging="601"/>
        <w:rPr>
          <w:rFonts w:cs="Arial"/>
          <w:szCs w:val="22"/>
        </w:rPr>
      </w:pPr>
    </w:p>
    <w:p w:rsidR="000557D8" w:rsidRDefault="000557D8" w:rsidP="001270EC">
      <w:pPr>
        <w:spacing w:after="0" w:line="240" w:lineRule="auto"/>
        <w:ind w:left="601" w:hanging="601"/>
        <w:rPr>
          <w:rFonts w:cs="Arial"/>
          <w:szCs w:val="22"/>
        </w:rPr>
      </w:pPr>
    </w:p>
    <w:p w:rsidR="000557D8" w:rsidRDefault="000557D8" w:rsidP="001270EC">
      <w:pPr>
        <w:spacing w:after="0" w:line="240" w:lineRule="auto"/>
        <w:ind w:left="601" w:hanging="601"/>
        <w:rPr>
          <w:rFonts w:cs="Arial"/>
          <w:szCs w:val="22"/>
        </w:rPr>
      </w:pPr>
    </w:p>
    <w:p w:rsidR="000557D8" w:rsidRDefault="000557D8" w:rsidP="001270EC">
      <w:pPr>
        <w:spacing w:after="0" w:line="240" w:lineRule="auto"/>
        <w:ind w:left="601" w:hanging="601"/>
        <w:rPr>
          <w:rFonts w:cs="Arial"/>
          <w:szCs w:val="22"/>
        </w:rPr>
      </w:pPr>
    </w:p>
    <w:p w:rsidR="000557D8" w:rsidRDefault="000557D8" w:rsidP="001270EC">
      <w:pPr>
        <w:spacing w:after="0" w:line="240" w:lineRule="auto"/>
        <w:ind w:left="601" w:hanging="601"/>
        <w:rPr>
          <w:rFonts w:cs="Arial"/>
          <w:szCs w:val="22"/>
        </w:rPr>
      </w:pPr>
    </w:p>
    <w:p w:rsidR="000557D8" w:rsidRPr="00BC334D" w:rsidRDefault="000557D8" w:rsidP="001270EC">
      <w:pPr>
        <w:spacing w:after="0" w:line="240" w:lineRule="auto"/>
        <w:ind w:left="601" w:hanging="601"/>
        <w:rPr>
          <w:rFonts w:cs="Arial"/>
          <w:szCs w:val="22"/>
        </w:rPr>
      </w:pPr>
    </w:p>
    <w:p w:rsidR="001270EC" w:rsidRPr="00BC334D" w:rsidRDefault="001270EC" w:rsidP="001270EC">
      <w:pPr>
        <w:spacing w:after="0"/>
        <w:ind w:left="601" w:hanging="121"/>
        <w:rPr>
          <w:rFonts w:cs="Arial"/>
          <w:szCs w:val="22"/>
        </w:rPr>
      </w:pPr>
      <w:r w:rsidRPr="00BC334D">
        <w:rPr>
          <w:rFonts w:cs="Arial"/>
          <w:szCs w:val="22"/>
        </w:rPr>
        <w:t>D./Dª. 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1)</w:t>
      </w:r>
    </w:p>
    <w:p w:rsidR="001270EC" w:rsidRPr="00BC334D" w:rsidRDefault="00EF7BBB" w:rsidP="001270EC">
      <w:pPr>
        <w:spacing w:after="0"/>
        <w:ind w:left="601" w:hanging="121"/>
        <w:rPr>
          <w:rFonts w:cs="Arial"/>
          <w:szCs w:val="22"/>
        </w:rPr>
      </w:pPr>
      <w:r w:rsidRPr="00BC334D">
        <w:rPr>
          <w:rFonts w:cs="Arial"/>
          <w:noProof/>
          <w:snapToGrid/>
          <w:color w:val="000080"/>
          <w:szCs w:val="22"/>
        </w:rPr>
        <mc:AlternateContent>
          <mc:Choice Requires="wps">
            <w:drawing>
              <wp:anchor distT="0" distB="0" distL="114300" distR="114300" simplePos="0" relativeHeight="251801600" behindDoc="0" locked="0" layoutInCell="1" allowOverlap="1" wp14:anchorId="6EBC46C6" wp14:editId="47F41F27">
                <wp:simplePos x="0" y="0"/>
                <wp:positionH relativeFrom="column">
                  <wp:posOffset>4460875</wp:posOffset>
                </wp:positionH>
                <wp:positionV relativeFrom="paragraph">
                  <wp:posOffset>-225425</wp:posOffset>
                </wp:positionV>
                <wp:extent cx="1447800" cy="767715"/>
                <wp:effectExtent l="0" t="0" r="19050" b="1333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67715"/>
                        </a:xfrm>
                        <a:prstGeom prst="rect">
                          <a:avLst/>
                        </a:prstGeom>
                        <a:solidFill>
                          <a:srgbClr val="FF9900"/>
                        </a:solidFill>
                        <a:ln w="19050" cap="rnd">
                          <a:solidFill>
                            <a:srgbClr val="003366"/>
                          </a:solidFill>
                          <a:prstDash val="sysDot"/>
                          <a:miter lim="800000"/>
                          <a:headEnd/>
                          <a:tailEnd/>
                        </a:ln>
                      </wps:spPr>
                      <wps:txbx>
                        <w:txbxContent>
                          <w:p w:rsidR="00DE5D01" w:rsidRDefault="00DE5D01" w:rsidP="001270EC">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1270EC">
                            <w:pPr>
                              <w:spacing w:after="0" w:line="0" w:lineRule="atLeast"/>
                              <w:rPr>
                                <w:rFonts w:cs="Arial"/>
                                <w:b/>
                                <w:color w:val="000000"/>
                                <w:sz w:val="14"/>
                                <w:szCs w:val="14"/>
                              </w:rPr>
                            </w:pPr>
                          </w:p>
                          <w:p w:rsidR="00DE5D01" w:rsidRPr="007F1A86" w:rsidRDefault="00DE5D01" w:rsidP="001270EC">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C46C6" id="_x0000_s1027" style="position:absolute;left:0;text-align:left;margin-left:351.25pt;margin-top:-17.75pt;width:114pt;height:60.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" fillcolor="#f90" strokecolor="#036" strokeweight="1.5pt">
                <v:stroke dashstyle="1 1" endcap="round"/>
                <v:textbox>
                  <w:txbxContent>
                    <w:p w:rsidR="00DE5D01" w:rsidRDefault="00DE5D01" w:rsidP="001270EC">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1270EC">
                      <w:pPr>
                        <w:spacing w:after="0" w:line="0" w:lineRule="atLeast"/>
                        <w:rPr>
                          <w:rFonts w:cs="Arial"/>
                          <w:b/>
                          <w:color w:val="000000"/>
                          <w:sz w:val="14"/>
                          <w:szCs w:val="14"/>
                        </w:rPr>
                      </w:pPr>
                    </w:p>
                    <w:p w:rsidR="00DE5D01" w:rsidRPr="007F1A86" w:rsidRDefault="00DE5D01" w:rsidP="001270EC">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v:textbox>
              </v:rect>
            </w:pict>
          </mc:Fallback>
        </mc:AlternateContent>
      </w:r>
      <w:r w:rsidR="001270EC" w:rsidRPr="00BC334D">
        <w:rPr>
          <w:rFonts w:cs="Arial"/>
          <w:szCs w:val="22"/>
        </w:rPr>
        <w:t>______________________</w:t>
      </w:r>
      <w:proofErr w:type="gramStart"/>
      <w:r w:rsidR="001270EC" w:rsidRPr="00BC334D">
        <w:rPr>
          <w:rFonts w:cs="Arial"/>
          <w:szCs w:val="22"/>
        </w:rPr>
        <w:t>_</w:t>
      </w:r>
      <w:r w:rsidR="001270EC" w:rsidRPr="00BC334D">
        <w:rPr>
          <w:rFonts w:cs="Arial"/>
          <w:szCs w:val="22"/>
          <w:vertAlign w:val="superscript"/>
        </w:rPr>
        <w:t>(</w:t>
      </w:r>
      <w:proofErr w:type="gramEnd"/>
      <w:r w:rsidR="001270EC" w:rsidRPr="00BC334D">
        <w:rPr>
          <w:rFonts w:cs="Arial"/>
          <w:szCs w:val="22"/>
          <w:vertAlign w:val="superscript"/>
        </w:rPr>
        <w:t>2)</w:t>
      </w:r>
      <w:r w:rsidR="001270EC">
        <w:rPr>
          <w:rFonts w:cs="Arial"/>
          <w:szCs w:val="22"/>
          <w:vertAlign w:val="superscript"/>
        </w:rPr>
        <w:t xml:space="preserve">   </w:t>
      </w:r>
    </w:p>
    <w:p w:rsidR="001270EC" w:rsidRPr="00BC334D" w:rsidRDefault="001270EC" w:rsidP="001270EC">
      <w:pPr>
        <w:spacing w:after="0"/>
        <w:ind w:left="601" w:hanging="12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3)</w:t>
      </w:r>
    </w:p>
    <w:p w:rsidR="001270EC" w:rsidRPr="00BC334D" w:rsidRDefault="001270EC" w:rsidP="001270EC">
      <w:pPr>
        <w:shd w:val="clear" w:color="auto" w:fill="FFFFFF"/>
        <w:spacing w:line="240" w:lineRule="auto"/>
        <w:rPr>
          <w:rFonts w:cs="Arial"/>
          <w:b/>
          <w:i/>
          <w:snapToGrid/>
          <w:szCs w:val="22"/>
          <w:u w:val="single"/>
          <w:lang w:eastAsia="en-US"/>
        </w:rPr>
      </w:pPr>
    </w:p>
    <w:p w:rsidR="001270EC" w:rsidRPr="00C3376C" w:rsidRDefault="001270EC" w:rsidP="009860BD">
      <w:pPr>
        <w:keepNext/>
        <w:keepLines/>
        <w:tabs>
          <w:tab w:val="left" w:pos="964"/>
        </w:tabs>
        <w:spacing w:after="0"/>
        <w:ind w:left="709" w:hanging="709"/>
        <w:outlineLvl w:val="0"/>
        <w:rPr>
          <w:rFonts w:cs="Arial"/>
          <w:b/>
          <w:szCs w:val="22"/>
          <w:u w:val="single"/>
        </w:rPr>
      </w:pPr>
      <w:r w:rsidRPr="00BC334D">
        <w:br w:type="page"/>
      </w:r>
      <w:bookmarkStart w:id="2324" w:name="_Toc520188553"/>
      <w:bookmarkStart w:id="2325" w:name="_Toc510209203"/>
      <w:r w:rsidRPr="00C3376C">
        <w:rPr>
          <w:rFonts w:cs="Arial"/>
          <w:b/>
          <w:szCs w:val="22"/>
          <w:u w:val="single"/>
        </w:rPr>
        <w:lastRenderedPageBreak/>
        <w:t>FORMULARIO DE JUSTIFICACIÓN DE SOLVENCIA ECONÓMICA Y FINANCIERA</w:t>
      </w:r>
      <w:bookmarkEnd w:id="2324"/>
      <w:r w:rsidRPr="00C3376C">
        <w:rPr>
          <w:rFonts w:cs="Arial"/>
          <w:b/>
          <w:szCs w:val="22"/>
          <w:u w:val="single"/>
        </w:rPr>
        <w:t xml:space="preserve"> </w:t>
      </w:r>
      <w:bookmarkEnd w:id="2325"/>
    </w:p>
    <w:p w:rsidR="001270EC" w:rsidRDefault="001270EC" w:rsidP="001270EC">
      <w:pPr>
        <w:spacing w:after="0"/>
        <w:rPr>
          <w:rFonts w:cs="Arial"/>
          <w:szCs w:val="22"/>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3E0FF5" w:rsidRPr="00817C6A" w:rsidTr="00202F43">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574112435" w:edGrp="everyone"/>
          <w:p w:rsidR="003E0FF5" w:rsidRPr="00817C6A" w:rsidRDefault="00450CFE" w:rsidP="00202F43">
            <w:pPr>
              <w:spacing w:after="0"/>
              <w:jc w:val="left"/>
              <w:rPr>
                <w:rFonts w:cs="Arial"/>
                <w:b/>
                <w:color w:val="7F7F7F" w:themeColor="text1" w:themeTint="80"/>
              </w:rPr>
            </w:pPr>
            <w:sdt>
              <w:sdtPr>
                <w:rPr>
                  <w:rFonts w:cs="Arial"/>
                  <w:b/>
                  <w:color w:val="7F7F7F" w:themeColor="text1" w:themeTint="80"/>
                  <w:sz w:val="28"/>
                </w:rPr>
                <w:id w:val="1965923527"/>
                <w14:checkbox>
                  <w14:checked w14:val="0"/>
                  <w14:checkedState w14:val="2612" w14:font="MS Gothic"/>
                  <w14:uncheckedState w14:val="2610" w14:font="MS Gothic"/>
                </w14:checkbox>
              </w:sdtPr>
              <w:sdtEndPr/>
              <w:sdtContent>
                <w:r w:rsidR="00D51E21">
                  <w:rPr>
                    <w:rFonts w:ascii="MS Gothic" w:eastAsia="MS Gothic" w:hAnsi="MS Gothic" w:cs="Arial" w:hint="eastAsia"/>
                    <w:b/>
                    <w:color w:val="7F7F7F" w:themeColor="text1" w:themeTint="80"/>
                    <w:sz w:val="28"/>
                  </w:rPr>
                  <w:t>☐</w:t>
                </w:r>
              </w:sdtContent>
            </w:sdt>
            <w:permEnd w:id="1574112435"/>
            <w:r w:rsidR="003E0FF5">
              <w:rPr>
                <w:rFonts w:cs="Arial"/>
                <w:b/>
                <w:color w:val="7F7F7F" w:themeColor="text1" w:themeTint="80"/>
                <w:sz w:val="28"/>
              </w:rPr>
              <w:t xml:space="preserve"> </w:t>
            </w:r>
            <w:r w:rsidR="003E0FF5" w:rsidRPr="00817C6A">
              <w:rPr>
                <w:rFonts w:cs="Arial"/>
                <w:b/>
                <w:color w:val="7F7F7F" w:themeColor="text1" w:themeTint="80"/>
                <w:sz w:val="24"/>
              </w:rPr>
              <w:t>APLICA</w:t>
            </w:r>
          </w:p>
        </w:tc>
      </w:tr>
      <w:permStart w:id="1834432768" w:edGrp="everyone"/>
      <w:tr w:rsidR="003E0FF5" w:rsidRPr="00817C6A" w:rsidTr="00202F43">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3E0FF5" w:rsidRDefault="00450CFE" w:rsidP="00202F43">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840311518"/>
                <w14:checkbox>
                  <w14:checked w14:val="0"/>
                  <w14:checkedState w14:val="2612" w14:font="MS Gothic"/>
                  <w14:uncheckedState w14:val="2610" w14:font="MS Gothic"/>
                </w14:checkbox>
              </w:sdtPr>
              <w:sdtEndPr/>
              <w:sdtContent>
                <w:r w:rsidR="003E0FF5">
                  <w:rPr>
                    <w:rFonts w:ascii="MS Gothic" w:eastAsia="MS Gothic" w:hAnsi="MS Gothic" w:cs="Arial" w:hint="eastAsia"/>
                    <w:b/>
                    <w:color w:val="7F7F7F" w:themeColor="text1" w:themeTint="80"/>
                    <w:sz w:val="28"/>
                  </w:rPr>
                  <w:t>☐</w:t>
                </w:r>
              </w:sdtContent>
            </w:sdt>
            <w:permEnd w:id="1834432768"/>
            <w:r w:rsidR="003E0FF5">
              <w:rPr>
                <w:rFonts w:cs="Arial"/>
                <w:b/>
                <w:color w:val="7F7F7F" w:themeColor="text1" w:themeTint="80"/>
                <w:sz w:val="28"/>
              </w:rPr>
              <w:t xml:space="preserve"> </w:t>
            </w:r>
            <w:r w:rsidR="003E0FF5" w:rsidRPr="00392873">
              <w:rPr>
                <w:rFonts w:cs="Arial"/>
                <w:b/>
                <w:color w:val="7F7F7F" w:themeColor="text1" w:themeTint="80"/>
                <w:sz w:val="24"/>
              </w:rPr>
              <w:t>NO APLICA</w:t>
            </w:r>
          </w:p>
        </w:tc>
      </w:tr>
    </w:tbl>
    <w:p w:rsidR="003E0FF5" w:rsidRPr="00BC334D" w:rsidRDefault="003E0FF5" w:rsidP="001270EC">
      <w:pPr>
        <w:spacing w:after="0"/>
        <w:rPr>
          <w:rFonts w:cs="Arial"/>
          <w:szCs w:val="22"/>
        </w:rPr>
      </w:pPr>
    </w:p>
    <w:p w:rsidR="001270EC" w:rsidRPr="00BC334D" w:rsidRDefault="001270EC" w:rsidP="009C67A3">
      <w:pPr>
        <w:spacing w:after="0"/>
        <w:rPr>
          <w:rFonts w:cs="Arial"/>
          <w:szCs w:val="22"/>
        </w:rPr>
      </w:pPr>
      <w:r w:rsidRPr="00BC334D">
        <w:rPr>
          <w:rFonts w:cs="Arial"/>
          <w:szCs w:val="22"/>
        </w:rPr>
        <w:t>D./Dª. ____________________</w:t>
      </w:r>
      <w:r w:rsidRPr="00BC334D">
        <w:rPr>
          <w:rFonts w:cs="Arial"/>
          <w:szCs w:val="22"/>
          <w:vertAlign w:val="superscript"/>
        </w:rPr>
        <w:t>(1)</w:t>
      </w:r>
      <w:r w:rsidRPr="00BC334D">
        <w:rPr>
          <w:rFonts w:cs="Arial"/>
          <w:szCs w:val="22"/>
        </w:rPr>
        <w:t>, con D.N.I. número __________, en su calidad de __________</w:t>
      </w:r>
      <w:r w:rsidRPr="00BC334D">
        <w:rPr>
          <w:rFonts w:cs="Arial"/>
          <w:szCs w:val="22"/>
          <w:vertAlign w:val="superscript"/>
        </w:rPr>
        <w:t>(2)</w:t>
      </w:r>
      <w:r w:rsidRPr="00BC334D">
        <w:rPr>
          <w:rFonts w:cs="Arial"/>
          <w:szCs w:val="22"/>
        </w:rPr>
        <w:t xml:space="preserve">  de la mercantil ____________________</w:t>
      </w:r>
      <w:r w:rsidRPr="00BC334D">
        <w:rPr>
          <w:rFonts w:cs="Arial"/>
          <w:szCs w:val="22"/>
          <w:vertAlign w:val="superscript"/>
        </w:rPr>
        <w:t>(3)</w:t>
      </w:r>
      <w:r w:rsidRPr="00BC334D">
        <w:rPr>
          <w:rFonts w:cs="Arial"/>
          <w:szCs w:val="22"/>
        </w:rPr>
        <w:t xml:space="preserve">, en virtud de la escritura de poder otorgada ante el Notario de __________ Don __________, en fecha _____ de _____ </w:t>
      </w:r>
      <w:proofErr w:type="spellStart"/>
      <w:r w:rsidRPr="00BC334D">
        <w:rPr>
          <w:rFonts w:cs="Arial"/>
          <w:szCs w:val="22"/>
        </w:rPr>
        <w:t>de</w:t>
      </w:r>
      <w:proofErr w:type="spellEnd"/>
      <w:r w:rsidRPr="00BC334D">
        <w:rPr>
          <w:rFonts w:cs="Arial"/>
          <w:szCs w:val="22"/>
        </w:rPr>
        <w:t xml:space="preserve"> _____, con el número _____ de su protocolo.</w:t>
      </w:r>
    </w:p>
    <w:p w:rsidR="009C67A3" w:rsidRDefault="009C67A3" w:rsidP="009C67A3">
      <w:pPr>
        <w:spacing w:after="0"/>
        <w:rPr>
          <w:rFonts w:cs="Arial"/>
          <w:b/>
          <w:szCs w:val="22"/>
        </w:rPr>
      </w:pPr>
    </w:p>
    <w:p w:rsidR="001270EC" w:rsidRPr="00BC334D" w:rsidRDefault="001270EC" w:rsidP="009C67A3">
      <w:pPr>
        <w:spacing w:after="0"/>
        <w:rPr>
          <w:rFonts w:cs="Arial"/>
          <w:b/>
          <w:szCs w:val="22"/>
        </w:rPr>
      </w:pPr>
      <w:r w:rsidRPr="00BC334D">
        <w:rPr>
          <w:rFonts w:cs="Arial"/>
          <w:b/>
          <w:szCs w:val="22"/>
        </w:rPr>
        <w:t>EXPONE:</w:t>
      </w:r>
    </w:p>
    <w:p w:rsidR="009C67A3" w:rsidRDefault="009C67A3" w:rsidP="009C67A3">
      <w:pPr>
        <w:keepLines/>
        <w:spacing w:after="0"/>
        <w:rPr>
          <w:rFonts w:cs="Arial"/>
          <w:szCs w:val="22"/>
        </w:rPr>
      </w:pPr>
    </w:p>
    <w:p w:rsidR="001270EC" w:rsidRPr="00BC334D" w:rsidRDefault="001270EC" w:rsidP="009C67A3">
      <w:pPr>
        <w:keepLines/>
        <w:spacing w:after="0"/>
        <w:rPr>
          <w:rFonts w:cs="Arial"/>
          <w:szCs w:val="22"/>
        </w:rPr>
      </w:pPr>
      <w:r w:rsidRPr="00BC334D">
        <w:rPr>
          <w:rFonts w:cs="Arial"/>
          <w:szCs w:val="22"/>
        </w:rPr>
        <w:t xml:space="preserve">Que en cumplimiento de las condiciones y requisitos exigidos en el Pliego de Cláusulas </w:t>
      </w:r>
      <w:proofErr w:type="gramStart"/>
      <w:r w:rsidRPr="00BC334D">
        <w:rPr>
          <w:rFonts w:cs="Arial"/>
          <w:szCs w:val="22"/>
        </w:rPr>
        <w:t>Administrativas  Particulares</w:t>
      </w:r>
      <w:proofErr w:type="gramEnd"/>
      <w:r w:rsidRPr="00BC334D">
        <w:rPr>
          <w:rFonts w:cs="Arial"/>
          <w:szCs w:val="22"/>
        </w:rPr>
        <w:t xml:space="preserve"> para concurrir a la licitación convocada por MUTUAL MIDAT CYLOPS, Mutua Colaboradora con la Seguridad Social </w:t>
      </w:r>
      <w:proofErr w:type="spellStart"/>
      <w:r w:rsidRPr="00BC334D">
        <w:rPr>
          <w:rFonts w:cs="Arial"/>
          <w:szCs w:val="22"/>
        </w:rPr>
        <w:t>Nº</w:t>
      </w:r>
      <w:proofErr w:type="spellEnd"/>
      <w:r w:rsidRPr="00BC334D">
        <w:rPr>
          <w:rFonts w:cs="Arial"/>
          <w:szCs w:val="22"/>
        </w:rPr>
        <w:t xml:space="preserve"> 1” para la contratación </w:t>
      </w:r>
      <w:permStart w:id="1652713287" w:edGrp="everyone"/>
      <w:r w:rsidRPr="00BC334D">
        <w:rPr>
          <w:rFonts w:cs="Arial"/>
          <w:szCs w:val="22"/>
        </w:rPr>
        <w:t>de</w:t>
      </w:r>
      <w:permEnd w:id="1652713287"/>
      <w:r w:rsidRPr="00BC334D">
        <w:rPr>
          <w:rFonts w:cs="Arial"/>
          <w:szCs w:val="22"/>
        </w:rPr>
        <w:t xml:space="preserve"> </w:t>
      </w:r>
      <w:sdt>
        <w:sdtPr>
          <w:rPr>
            <w:rFonts w:cs="Arial"/>
            <w:szCs w:val="22"/>
          </w:rPr>
          <w:alias w:val="Título"/>
          <w:tag w:val=""/>
          <w:id w:val="-968742135"/>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EA5C6E">
            <w:rPr>
              <w:rFonts w:cs="Arial"/>
              <w:szCs w:val="22"/>
            </w:rPr>
            <w:t>[Título]</w:t>
          </w:r>
        </w:sdtContent>
      </w:sdt>
      <w:r w:rsidRPr="00BC334D">
        <w:rPr>
          <w:rFonts w:cs="Arial"/>
          <w:szCs w:val="22"/>
        </w:rPr>
        <w:t>,</w:t>
      </w:r>
      <w:r w:rsidRPr="00BC334D">
        <w:rPr>
          <w:rFonts w:cs="Arial"/>
          <w:b/>
          <w:szCs w:val="22"/>
        </w:rPr>
        <w:t xml:space="preserve"> </w:t>
      </w:r>
      <w:r w:rsidRPr="00BC334D">
        <w:rPr>
          <w:rFonts w:cs="Arial"/>
          <w:szCs w:val="22"/>
        </w:rPr>
        <w:t xml:space="preserve">con </w:t>
      </w:r>
      <w:r>
        <w:rPr>
          <w:rFonts w:cs="Arial"/>
          <w:szCs w:val="22"/>
        </w:rPr>
        <w:t>número de expediente</w:t>
      </w:r>
      <w:r w:rsidR="004D7304">
        <w:rPr>
          <w:rFonts w:cs="Arial"/>
          <w:szCs w:val="22"/>
        </w:rPr>
        <w:t xml:space="preserve"> </w:t>
      </w:r>
      <w:sdt>
        <w:sdtPr>
          <w:rPr>
            <w:rFonts w:cs="Arial"/>
            <w:szCs w:val="22"/>
          </w:rPr>
          <w:alias w:val="Categoría"/>
          <w:tag w:val=""/>
          <w:id w:val="-2018377755"/>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sidRPr="00BC334D">
        <w:rPr>
          <w:rFonts w:cs="Arial"/>
          <w:szCs w:val="22"/>
        </w:rPr>
        <w:t>,</w:t>
      </w:r>
    </w:p>
    <w:p w:rsidR="001270EC" w:rsidRPr="00BC334D" w:rsidRDefault="001270EC" w:rsidP="001270EC">
      <w:pPr>
        <w:spacing w:after="0"/>
        <w:rPr>
          <w:rFonts w:cs="Arial"/>
          <w:b/>
          <w:szCs w:val="22"/>
        </w:rPr>
      </w:pPr>
    </w:p>
    <w:p w:rsidR="001270EC" w:rsidRPr="00BC334D" w:rsidRDefault="001270EC" w:rsidP="009C67A3">
      <w:pPr>
        <w:spacing w:after="0"/>
        <w:rPr>
          <w:rFonts w:cs="Arial"/>
          <w:b/>
          <w:szCs w:val="22"/>
        </w:rPr>
      </w:pPr>
      <w:r w:rsidRPr="00BC334D">
        <w:rPr>
          <w:rFonts w:cs="Arial"/>
          <w:b/>
          <w:szCs w:val="22"/>
        </w:rPr>
        <w:t>DECLARA:</w:t>
      </w:r>
    </w:p>
    <w:p w:rsidR="001270EC" w:rsidRPr="00BC334D" w:rsidRDefault="001270EC" w:rsidP="001270EC">
      <w:pPr>
        <w:spacing w:after="0"/>
        <w:rPr>
          <w:rFonts w:cs="Arial"/>
          <w:b/>
          <w:szCs w:val="22"/>
        </w:rPr>
      </w:pPr>
    </w:p>
    <w:p w:rsidR="001270EC" w:rsidRPr="00BC334D" w:rsidRDefault="001270EC" w:rsidP="009C67A3">
      <w:pPr>
        <w:spacing w:after="0"/>
        <w:ind w:left="709" w:hanging="709"/>
        <w:rPr>
          <w:rFonts w:cs="Arial"/>
          <w:b/>
          <w:szCs w:val="22"/>
        </w:rPr>
      </w:pPr>
      <w:r w:rsidRPr="00BC334D">
        <w:rPr>
          <w:rFonts w:cs="Arial"/>
          <w:b/>
          <w:szCs w:val="22"/>
        </w:rPr>
        <w:t>I.-</w:t>
      </w:r>
      <w:r w:rsidRPr="00BC334D">
        <w:rPr>
          <w:rFonts w:cs="Arial"/>
          <w:szCs w:val="22"/>
        </w:rPr>
        <w:tab/>
        <w:t xml:space="preserve">Que el año de mayor volumen anual de negocios de los tres (3) últimos concluidos es </w:t>
      </w:r>
      <w:r w:rsidRPr="00BC334D">
        <w:rPr>
          <w:rFonts w:cs="Arial"/>
          <w:b/>
          <w:szCs w:val="22"/>
        </w:rPr>
        <w:t>igual o superior a UNA VEZ Y MEDIA (1,5) el valor anual medio del contrato (sin I.V.A.):</w:t>
      </w:r>
    </w:p>
    <w:p w:rsidR="001270EC" w:rsidRDefault="001270EC" w:rsidP="001270EC">
      <w:pPr>
        <w:spacing w:after="0"/>
        <w:ind w:left="480" w:hanging="480"/>
        <w:rPr>
          <w:rFonts w:cs="Arial"/>
          <w:b/>
          <w:szCs w:val="22"/>
        </w:rPr>
      </w:pPr>
    </w:p>
    <w:p w:rsidR="009860BD" w:rsidRPr="00BC334D" w:rsidRDefault="009860BD" w:rsidP="001270EC">
      <w:pPr>
        <w:spacing w:after="0"/>
        <w:ind w:left="480" w:hanging="480"/>
        <w:rPr>
          <w:rFonts w:cs="Arial"/>
          <w:b/>
          <w:szCs w:val="22"/>
        </w:rPr>
      </w:pPr>
    </w:p>
    <w:tbl>
      <w:tblPr>
        <w:tblW w:w="4968" w:type="dxa"/>
        <w:jc w:val="center"/>
        <w:tblCellMar>
          <w:left w:w="70" w:type="dxa"/>
          <w:right w:w="70" w:type="dxa"/>
        </w:tblCellMar>
        <w:tblLook w:val="04A0" w:firstRow="1" w:lastRow="0" w:firstColumn="1" w:lastColumn="0" w:noHBand="0" w:noVBand="1"/>
      </w:tblPr>
      <w:tblGrid>
        <w:gridCol w:w="1348"/>
        <w:gridCol w:w="3620"/>
      </w:tblGrid>
      <w:tr w:rsidR="001270EC" w:rsidRPr="00BC334D" w:rsidTr="001270EC">
        <w:trPr>
          <w:trHeight w:val="527"/>
          <w:jc w:val="center"/>
        </w:trPr>
        <w:tc>
          <w:tcPr>
            <w:tcW w:w="1348" w:type="dxa"/>
            <w:tcBorders>
              <w:top w:val="single" w:sz="4" w:space="0" w:color="auto"/>
              <w:left w:val="single" w:sz="4" w:space="0" w:color="auto"/>
              <w:bottom w:val="single" w:sz="4" w:space="0" w:color="auto"/>
              <w:right w:val="single" w:sz="4" w:space="0" w:color="auto"/>
            </w:tcBorders>
            <w:shd w:val="clear" w:color="auto" w:fill="E36C0A"/>
            <w:vAlign w:val="center"/>
            <w:hideMark/>
          </w:tcPr>
          <w:p w:rsidR="001270EC" w:rsidRPr="00BC334D" w:rsidRDefault="001270EC" w:rsidP="001270EC">
            <w:pPr>
              <w:spacing w:after="0" w:line="240" w:lineRule="auto"/>
              <w:jc w:val="center"/>
              <w:rPr>
                <w:rFonts w:cs="Arial"/>
                <w:b/>
                <w:bCs/>
                <w:szCs w:val="22"/>
                <w:lang w:val="en-US" w:eastAsia="en-US"/>
              </w:rPr>
            </w:pPr>
            <w:r w:rsidRPr="00BC334D">
              <w:rPr>
                <w:rFonts w:cs="Arial"/>
                <w:b/>
                <w:bCs/>
                <w:szCs w:val="22"/>
                <w:lang w:val="en-US" w:eastAsia="en-US"/>
              </w:rPr>
              <w:t>EJERCICIO</w:t>
            </w:r>
          </w:p>
        </w:tc>
        <w:tc>
          <w:tcPr>
            <w:tcW w:w="3620" w:type="dxa"/>
            <w:tcBorders>
              <w:top w:val="single" w:sz="4" w:space="0" w:color="auto"/>
              <w:left w:val="nil"/>
              <w:bottom w:val="single" w:sz="4" w:space="0" w:color="auto"/>
              <w:right w:val="single" w:sz="4" w:space="0" w:color="auto"/>
            </w:tcBorders>
            <w:shd w:val="clear" w:color="auto" w:fill="E36C0A"/>
            <w:vAlign w:val="center"/>
            <w:hideMark/>
          </w:tcPr>
          <w:p w:rsidR="001270EC" w:rsidRPr="00BC334D" w:rsidRDefault="001270EC" w:rsidP="001270EC">
            <w:pPr>
              <w:spacing w:after="0" w:line="240" w:lineRule="auto"/>
              <w:jc w:val="center"/>
              <w:rPr>
                <w:rFonts w:cs="Arial"/>
                <w:b/>
                <w:bCs/>
                <w:szCs w:val="22"/>
                <w:lang w:eastAsia="en-US"/>
              </w:rPr>
            </w:pPr>
            <w:r w:rsidRPr="00BC334D">
              <w:rPr>
                <w:rFonts w:cs="Arial"/>
                <w:b/>
                <w:bCs/>
                <w:szCs w:val="22"/>
                <w:lang w:eastAsia="en-US"/>
              </w:rPr>
              <w:t xml:space="preserve">IMPORTE GLOBAL FACTURADO </w:t>
            </w:r>
            <w:r>
              <w:rPr>
                <w:rFonts w:cs="Arial"/>
                <w:b/>
                <w:bCs/>
                <w:szCs w:val="22"/>
                <w:lang w:eastAsia="en-US"/>
              </w:rPr>
              <w:t xml:space="preserve">(€) </w:t>
            </w:r>
            <w:r w:rsidRPr="00BC334D">
              <w:rPr>
                <w:rFonts w:cs="Arial"/>
                <w:b/>
                <w:bCs/>
                <w:szCs w:val="22"/>
                <w:lang w:eastAsia="en-US"/>
              </w:rPr>
              <w:t>(SIN IVA)</w:t>
            </w:r>
          </w:p>
        </w:tc>
      </w:tr>
      <w:tr w:rsidR="001270EC" w:rsidRPr="00BC334D" w:rsidTr="001270EC">
        <w:trPr>
          <w:trHeight w:val="646"/>
          <w:jc w:val="center"/>
        </w:trPr>
        <w:tc>
          <w:tcPr>
            <w:tcW w:w="1348" w:type="dxa"/>
            <w:tcBorders>
              <w:top w:val="nil"/>
              <w:left w:val="single" w:sz="4" w:space="0" w:color="auto"/>
              <w:bottom w:val="nil"/>
              <w:right w:val="single" w:sz="4" w:space="0" w:color="auto"/>
            </w:tcBorders>
            <w:noWrap/>
            <w:vAlign w:val="center"/>
          </w:tcPr>
          <w:p w:rsidR="001270EC" w:rsidRPr="00BC334D" w:rsidRDefault="001270EC" w:rsidP="001270EC">
            <w:pPr>
              <w:spacing w:after="0" w:line="240" w:lineRule="auto"/>
              <w:jc w:val="center"/>
              <w:rPr>
                <w:rFonts w:cs="Arial"/>
                <w:szCs w:val="22"/>
                <w:lang w:eastAsia="en-US"/>
              </w:rPr>
            </w:pPr>
          </w:p>
        </w:tc>
        <w:tc>
          <w:tcPr>
            <w:tcW w:w="3620" w:type="dxa"/>
            <w:tcBorders>
              <w:top w:val="nil"/>
              <w:left w:val="nil"/>
              <w:bottom w:val="nil"/>
              <w:right w:val="single" w:sz="4" w:space="0" w:color="auto"/>
            </w:tcBorders>
            <w:noWrap/>
            <w:vAlign w:val="bottom"/>
            <w:hideMark/>
          </w:tcPr>
          <w:p w:rsidR="001270EC" w:rsidRPr="00BC334D" w:rsidRDefault="001270EC" w:rsidP="001270EC">
            <w:pPr>
              <w:spacing w:after="0" w:line="240" w:lineRule="auto"/>
              <w:jc w:val="left"/>
              <w:rPr>
                <w:rFonts w:cs="Arial"/>
                <w:szCs w:val="22"/>
                <w:lang w:eastAsia="en-US"/>
              </w:rPr>
            </w:pPr>
            <w:r w:rsidRPr="00BC334D">
              <w:rPr>
                <w:rFonts w:cs="Arial"/>
                <w:szCs w:val="22"/>
                <w:lang w:eastAsia="en-US"/>
              </w:rPr>
              <w:t> </w:t>
            </w:r>
          </w:p>
        </w:tc>
      </w:tr>
      <w:tr w:rsidR="001270EC" w:rsidRPr="00BC334D" w:rsidTr="001270EC">
        <w:trPr>
          <w:trHeight w:val="646"/>
          <w:jc w:val="center"/>
        </w:trPr>
        <w:tc>
          <w:tcPr>
            <w:tcW w:w="1348" w:type="dxa"/>
            <w:tcBorders>
              <w:top w:val="nil"/>
              <w:left w:val="single" w:sz="4" w:space="0" w:color="auto"/>
              <w:bottom w:val="single" w:sz="4" w:space="0" w:color="auto"/>
              <w:right w:val="single" w:sz="4" w:space="0" w:color="auto"/>
            </w:tcBorders>
            <w:noWrap/>
            <w:vAlign w:val="center"/>
          </w:tcPr>
          <w:p w:rsidR="001270EC" w:rsidRPr="00BC334D" w:rsidRDefault="001270EC" w:rsidP="001270EC">
            <w:pPr>
              <w:spacing w:after="0" w:line="240" w:lineRule="auto"/>
              <w:jc w:val="center"/>
              <w:rPr>
                <w:rFonts w:cs="Arial"/>
                <w:szCs w:val="22"/>
                <w:lang w:eastAsia="en-US"/>
              </w:rPr>
            </w:pPr>
          </w:p>
        </w:tc>
        <w:tc>
          <w:tcPr>
            <w:tcW w:w="3620" w:type="dxa"/>
            <w:tcBorders>
              <w:top w:val="nil"/>
              <w:left w:val="nil"/>
              <w:bottom w:val="single" w:sz="4" w:space="0" w:color="auto"/>
              <w:right w:val="single" w:sz="4" w:space="0" w:color="auto"/>
            </w:tcBorders>
            <w:noWrap/>
            <w:vAlign w:val="bottom"/>
          </w:tcPr>
          <w:p w:rsidR="001270EC" w:rsidRPr="00BC334D" w:rsidRDefault="001270EC" w:rsidP="001270EC">
            <w:pPr>
              <w:spacing w:after="0" w:line="240" w:lineRule="auto"/>
              <w:jc w:val="left"/>
              <w:rPr>
                <w:rFonts w:cs="Arial"/>
                <w:szCs w:val="22"/>
                <w:lang w:eastAsia="en-US"/>
              </w:rPr>
            </w:pPr>
          </w:p>
        </w:tc>
      </w:tr>
    </w:tbl>
    <w:p w:rsidR="001270EC" w:rsidRDefault="001270EC" w:rsidP="001270EC">
      <w:pPr>
        <w:spacing w:after="0"/>
        <w:ind w:left="600" w:hanging="600"/>
        <w:rPr>
          <w:rFonts w:cs="Arial"/>
          <w:szCs w:val="22"/>
        </w:rPr>
      </w:pPr>
    </w:p>
    <w:p w:rsidR="009860BD" w:rsidRPr="00BC334D" w:rsidRDefault="009860BD" w:rsidP="001270EC">
      <w:pPr>
        <w:spacing w:after="0"/>
        <w:ind w:left="600" w:hanging="600"/>
        <w:rPr>
          <w:rFonts w:cs="Arial"/>
          <w:szCs w:val="22"/>
        </w:rPr>
      </w:pPr>
    </w:p>
    <w:p w:rsidR="001270EC" w:rsidRDefault="001270EC" w:rsidP="001270EC">
      <w:pPr>
        <w:pBdr>
          <w:top w:val="single" w:sz="4" w:space="1" w:color="auto"/>
          <w:left w:val="single" w:sz="4" w:space="4" w:color="auto"/>
          <w:bottom w:val="single" w:sz="4" w:space="1" w:color="auto"/>
          <w:right w:val="single" w:sz="4" w:space="4" w:color="auto"/>
        </w:pBdr>
        <w:jc w:val="center"/>
        <w:rPr>
          <w:rFonts w:cs="Arial"/>
          <w:b/>
          <w:sz w:val="20"/>
        </w:rPr>
      </w:pPr>
    </w:p>
    <w:p w:rsidR="001270EC" w:rsidRPr="00F84D39" w:rsidRDefault="001270EC" w:rsidP="001270EC">
      <w:pPr>
        <w:pBdr>
          <w:top w:val="single" w:sz="4" w:space="1" w:color="auto"/>
          <w:left w:val="single" w:sz="4" w:space="4" w:color="auto"/>
          <w:bottom w:val="single" w:sz="4" w:space="1" w:color="auto"/>
          <w:right w:val="single" w:sz="4" w:space="4" w:color="auto"/>
        </w:pBdr>
        <w:jc w:val="center"/>
        <w:rPr>
          <w:rFonts w:cs="Arial"/>
          <w:b/>
          <w:sz w:val="20"/>
        </w:rPr>
      </w:pPr>
      <w:r w:rsidRPr="00F84D39">
        <w:rPr>
          <w:rFonts w:cs="Arial"/>
          <w:b/>
          <w:sz w:val="20"/>
        </w:rPr>
        <w:lastRenderedPageBreak/>
        <w:t>AVISOS IMPORTANTES</w:t>
      </w:r>
    </w:p>
    <w:p w:rsidR="001270EC" w:rsidRPr="009860BD" w:rsidRDefault="001270EC" w:rsidP="001270EC">
      <w:pPr>
        <w:pBdr>
          <w:top w:val="single" w:sz="4" w:space="1" w:color="auto"/>
          <w:left w:val="single" w:sz="4" w:space="4" w:color="auto"/>
          <w:bottom w:val="single" w:sz="4" w:space="1" w:color="auto"/>
          <w:right w:val="single" w:sz="4" w:space="4" w:color="auto"/>
        </w:pBdr>
        <w:rPr>
          <w:rFonts w:cs="Arial"/>
          <w:b/>
          <w:sz w:val="20"/>
        </w:rPr>
      </w:pPr>
      <w:r w:rsidRPr="009860BD">
        <w:rPr>
          <w:rFonts w:cs="Arial"/>
          <w:b/>
          <w:sz w:val="20"/>
        </w:rPr>
        <w:t xml:space="preserve">- Se proporcionará información sobre el volumen anual de negocios referido a los últimos tres ejercicios concluidos en que se acredite el que el año de mayor volumen de ingresos (sin IVA), deberá ser al menos UNA VEZ Y MEDIA (1,5) el valor anual medio del contrato (sin I.V.A.), esto es: </w:t>
      </w:r>
    </w:p>
    <w:p w:rsidR="001270EC" w:rsidRPr="0063209A" w:rsidRDefault="001270EC" w:rsidP="006C0243">
      <w:pPr>
        <w:pBdr>
          <w:top w:val="single" w:sz="4" w:space="1" w:color="auto"/>
          <w:left w:val="single" w:sz="4" w:space="4" w:color="auto"/>
          <w:bottom w:val="single" w:sz="4" w:space="1" w:color="auto"/>
          <w:right w:val="single" w:sz="4" w:space="4" w:color="auto"/>
        </w:pBdr>
        <w:jc w:val="center"/>
        <w:rPr>
          <w:b/>
        </w:rPr>
      </w:pPr>
      <w:r w:rsidRPr="00F84D39">
        <w:rPr>
          <w:rFonts w:cs="Arial"/>
          <w:b/>
          <w:sz w:val="20"/>
        </w:rPr>
        <w:t xml:space="preserve">Igual o superior a </w:t>
      </w:r>
      <w:permStart w:id="1074227254" w:edGrp="everyone"/>
      <w:sdt>
        <w:sdtPr>
          <w:rPr>
            <w:rFonts w:cs="Arial"/>
            <w:b/>
            <w:sz w:val="20"/>
          </w:rPr>
          <w:id w:val="-1337535145"/>
          <w:showingPlcHdr/>
        </w:sdtPr>
        <w:sdtEndPr/>
        <w:sdtContent>
          <w:r w:rsidR="009B057C" w:rsidRPr="00C707C9">
            <w:rPr>
              <w:rStyle w:val="Textodelmarcadordeposicin"/>
            </w:rPr>
            <w:t xml:space="preserve">Haga clic aquí para escribir </w:t>
          </w:r>
          <w:r w:rsidR="009B057C">
            <w:rPr>
              <w:rStyle w:val="Textodelmarcadordeposicin"/>
            </w:rPr>
            <w:t>la cifra</w:t>
          </w:r>
          <w:r w:rsidR="00686BDF">
            <w:rPr>
              <w:rStyle w:val="Textodelmarcadordeposicin"/>
            </w:rPr>
            <w:t xml:space="preserve"> en letras</w:t>
          </w:r>
          <w:r w:rsidR="009B057C" w:rsidRPr="00C707C9">
            <w:rPr>
              <w:rStyle w:val="Textodelmarcadordeposicin"/>
            </w:rPr>
            <w:t>.</w:t>
          </w:r>
        </w:sdtContent>
      </w:sdt>
      <w:permEnd w:id="1074227254"/>
      <w:r w:rsidR="009B057C">
        <w:rPr>
          <w:rFonts w:cs="Arial"/>
          <w:b/>
          <w:sz w:val="20"/>
        </w:rPr>
        <w:t xml:space="preserve"> </w:t>
      </w:r>
      <w:r w:rsidRPr="00F84D39">
        <w:rPr>
          <w:rFonts w:cs="Arial"/>
          <w:b/>
          <w:sz w:val="20"/>
        </w:rPr>
        <w:t>(</w:t>
      </w:r>
      <w:permStart w:id="455048764" w:edGrp="everyone"/>
      <w:sdt>
        <w:sdtPr>
          <w:rPr>
            <w:rFonts w:cs="Arial"/>
            <w:b/>
            <w:sz w:val="20"/>
          </w:rPr>
          <w:id w:val="111949849"/>
          <w:showingPlcHdr/>
        </w:sdtPr>
        <w:sdtEndPr/>
        <w:sdtContent>
          <w:r w:rsidR="009B057C" w:rsidRPr="00C707C9">
            <w:rPr>
              <w:rStyle w:val="Textodelmarcadordeposicin"/>
            </w:rPr>
            <w:t xml:space="preserve">Haga clic aquí para escribir </w:t>
          </w:r>
          <w:r w:rsidR="009B057C">
            <w:rPr>
              <w:rStyle w:val="Textodelmarcadordeposicin"/>
            </w:rPr>
            <w:t>la cifra</w:t>
          </w:r>
          <w:r w:rsidR="00686BDF">
            <w:rPr>
              <w:rStyle w:val="Textodelmarcadordeposicin"/>
            </w:rPr>
            <w:t xml:space="preserve"> en números</w:t>
          </w:r>
          <w:r w:rsidR="009B057C" w:rsidRPr="00C707C9">
            <w:rPr>
              <w:rStyle w:val="Textodelmarcadordeposicin"/>
            </w:rPr>
            <w:t>.</w:t>
          </w:r>
        </w:sdtContent>
      </w:sdt>
      <w:permEnd w:id="455048764"/>
      <w:r w:rsidRPr="00F84D39">
        <w:rPr>
          <w:rFonts w:cs="Arial"/>
          <w:b/>
          <w:sz w:val="20"/>
        </w:rPr>
        <w:t>€) más IVA</w:t>
      </w:r>
    </w:p>
    <w:p w:rsidR="001270EC" w:rsidRPr="00BC334D" w:rsidRDefault="001270EC" w:rsidP="001270EC">
      <w:pPr>
        <w:spacing w:after="0"/>
        <w:ind w:left="480" w:hanging="480"/>
        <w:rPr>
          <w:rFonts w:cs="Arial"/>
          <w:b/>
          <w:bCs/>
          <w:szCs w:val="22"/>
          <w:lang w:eastAsia="en-US"/>
        </w:rPr>
      </w:pPr>
    </w:p>
    <w:p w:rsidR="001270EC" w:rsidRPr="00BC334D" w:rsidRDefault="001270EC" w:rsidP="00A82323">
      <w:pPr>
        <w:spacing w:after="0"/>
        <w:ind w:left="709" w:hanging="709"/>
        <w:rPr>
          <w:rFonts w:cs="Arial"/>
          <w:szCs w:val="22"/>
        </w:rPr>
      </w:pPr>
      <w:r w:rsidRPr="00BC334D">
        <w:rPr>
          <w:rFonts w:cs="Arial"/>
          <w:b/>
          <w:szCs w:val="22"/>
        </w:rPr>
        <w:t>II.-</w:t>
      </w:r>
      <w:r w:rsidR="00A82323">
        <w:rPr>
          <w:rFonts w:cs="Arial"/>
          <w:b/>
          <w:szCs w:val="22"/>
        </w:rPr>
        <w:tab/>
      </w:r>
      <w:proofErr w:type="gramStart"/>
      <w:r w:rsidRPr="00BC334D">
        <w:rPr>
          <w:rFonts w:cs="Arial"/>
          <w:szCs w:val="22"/>
        </w:rPr>
        <w:t>Que</w:t>
      </w:r>
      <w:proofErr w:type="gramEnd"/>
      <w:r w:rsidRPr="00BC334D">
        <w:rPr>
          <w:rFonts w:cs="Arial"/>
          <w:szCs w:val="22"/>
        </w:rPr>
        <w:t xml:space="preserve"> para acreditar el volumen declarado, se aporta la documentación establecida en el Pliego de C</w:t>
      </w:r>
      <w:r>
        <w:rPr>
          <w:rFonts w:cs="Arial"/>
          <w:szCs w:val="22"/>
        </w:rPr>
        <w:t>láusulas Administrativas</w:t>
      </w:r>
      <w:r w:rsidRPr="00BC334D">
        <w:rPr>
          <w:rFonts w:cs="Arial"/>
          <w:szCs w:val="22"/>
        </w:rPr>
        <w:t xml:space="preserve"> Particulares (cuentas anuales aprobadas y depositadas en el Registro Mercantil, si el empresario estuviera inscrito en dicho registro, y en caso contrario por las depositadas en el registro oficial en que deba estar inscrito). Los empresarios individuales no inscritos en el Registro Mercantil acreditarán su volumen anual de negocios mediante sus libros de inventarios y cuentas anuales legalizados por el Registro Mercantil.</w:t>
      </w:r>
    </w:p>
    <w:p w:rsidR="00A82323" w:rsidRDefault="00A82323" w:rsidP="00A82323">
      <w:pPr>
        <w:spacing w:after="0"/>
        <w:rPr>
          <w:rFonts w:cs="Arial"/>
          <w:szCs w:val="22"/>
        </w:rPr>
      </w:pPr>
    </w:p>
    <w:p w:rsidR="001270EC" w:rsidRPr="00BC334D" w:rsidRDefault="001270EC" w:rsidP="00A82323">
      <w:pPr>
        <w:spacing w:after="0"/>
        <w:rPr>
          <w:rFonts w:cs="Arial"/>
          <w:szCs w:val="22"/>
        </w:rPr>
      </w:pPr>
      <w:r w:rsidRPr="00BC334D">
        <w:rPr>
          <w:rFonts w:cs="Arial"/>
          <w:szCs w:val="22"/>
        </w:rPr>
        <w:t xml:space="preserve">Y para que así conste, expide la presente declaración en la ciudad de __________, a _____ </w:t>
      </w:r>
      <w:proofErr w:type="spellStart"/>
      <w:r w:rsidRPr="00BC334D">
        <w:rPr>
          <w:rFonts w:cs="Arial"/>
          <w:szCs w:val="22"/>
        </w:rPr>
        <w:t>de</w:t>
      </w:r>
      <w:proofErr w:type="spellEnd"/>
      <w:r w:rsidRPr="00BC334D">
        <w:rPr>
          <w:rFonts w:cs="Arial"/>
          <w:szCs w:val="22"/>
        </w:rPr>
        <w:t xml:space="preserve"> _____ </w:t>
      </w:r>
      <w:proofErr w:type="spellStart"/>
      <w:r w:rsidRPr="00BC334D">
        <w:rPr>
          <w:rFonts w:cs="Arial"/>
          <w:szCs w:val="22"/>
        </w:rPr>
        <w:t>de</w:t>
      </w:r>
      <w:proofErr w:type="spellEnd"/>
      <w:r w:rsidRPr="00BC334D">
        <w:rPr>
          <w:rFonts w:cs="Arial"/>
          <w:szCs w:val="22"/>
        </w:rPr>
        <w:t xml:space="preserve"> </w:t>
      </w:r>
      <w:r>
        <w:rPr>
          <w:rFonts w:cs="Arial"/>
          <w:szCs w:val="22"/>
        </w:rPr>
        <w:t>________</w:t>
      </w:r>
      <w:r w:rsidRPr="00BC334D">
        <w:rPr>
          <w:rFonts w:cs="Arial"/>
          <w:szCs w:val="22"/>
        </w:rPr>
        <w:t>.</w:t>
      </w:r>
    </w:p>
    <w:p w:rsidR="001270EC" w:rsidRDefault="001270EC" w:rsidP="001270EC">
      <w:pPr>
        <w:spacing w:after="0" w:line="240" w:lineRule="auto"/>
        <w:ind w:left="601" w:hanging="601"/>
        <w:rPr>
          <w:rFonts w:cs="Arial"/>
          <w:szCs w:val="22"/>
        </w:rPr>
      </w:pPr>
    </w:p>
    <w:p w:rsidR="001270EC" w:rsidRDefault="001270EC" w:rsidP="001270EC">
      <w:pPr>
        <w:spacing w:after="0" w:line="240" w:lineRule="auto"/>
        <w:ind w:left="601" w:hanging="601"/>
        <w:rPr>
          <w:rFonts w:cs="Arial"/>
          <w:szCs w:val="22"/>
        </w:rPr>
      </w:pPr>
    </w:p>
    <w:p w:rsidR="001270EC" w:rsidRDefault="001270EC" w:rsidP="001270EC">
      <w:pPr>
        <w:spacing w:after="0" w:line="240" w:lineRule="auto"/>
        <w:ind w:left="601" w:hanging="601"/>
        <w:rPr>
          <w:rFonts w:cs="Arial"/>
          <w:szCs w:val="22"/>
        </w:rPr>
      </w:pPr>
    </w:p>
    <w:p w:rsidR="001270EC" w:rsidRDefault="001270EC" w:rsidP="001270EC">
      <w:pPr>
        <w:spacing w:after="0" w:line="240" w:lineRule="auto"/>
        <w:ind w:left="601" w:hanging="601"/>
        <w:rPr>
          <w:rFonts w:cs="Arial"/>
          <w:szCs w:val="22"/>
        </w:rPr>
      </w:pPr>
    </w:p>
    <w:p w:rsidR="009860BD" w:rsidRDefault="009860BD" w:rsidP="001270EC">
      <w:pPr>
        <w:spacing w:after="0" w:line="240" w:lineRule="auto"/>
        <w:ind w:left="601" w:hanging="601"/>
        <w:rPr>
          <w:rFonts w:cs="Arial"/>
          <w:szCs w:val="22"/>
        </w:rPr>
      </w:pPr>
    </w:p>
    <w:p w:rsidR="009860BD" w:rsidRDefault="009860BD" w:rsidP="001270EC">
      <w:pPr>
        <w:spacing w:after="0" w:line="240" w:lineRule="auto"/>
        <w:ind w:left="601" w:hanging="601"/>
        <w:rPr>
          <w:rFonts w:cs="Arial"/>
          <w:szCs w:val="22"/>
        </w:rPr>
      </w:pPr>
    </w:p>
    <w:p w:rsidR="009860BD" w:rsidRDefault="009860BD" w:rsidP="001270EC">
      <w:pPr>
        <w:spacing w:after="0" w:line="240" w:lineRule="auto"/>
        <w:ind w:left="601" w:hanging="601"/>
        <w:rPr>
          <w:rFonts w:cs="Arial"/>
          <w:szCs w:val="22"/>
        </w:rPr>
      </w:pPr>
    </w:p>
    <w:p w:rsidR="001270EC" w:rsidRPr="00BC334D" w:rsidRDefault="00A82323" w:rsidP="001270EC">
      <w:pPr>
        <w:spacing w:after="0" w:line="240" w:lineRule="auto"/>
        <w:ind w:left="601" w:hanging="601"/>
        <w:rPr>
          <w:rFonts w:cs="Arial"/>
          <w:szCs w:val="22"/>
        </w:rPr>
      </w:pPr>
      <w:r w:rsidRPr="00BC334D">
        <w:rPr>
          <w:rFonts w:cs="Arial"/>
          <w:noProof/>
          <w:snapToGrid/>
          <w:szCs w:val="22"/>
        </w:rPr>
        <mc:AlternateContent>
          <mc:Choice Requires="wps">
            <w:drawing>
              <wp:anchor distT="0" distB="0" distL="114300" distR="114300" simplePos="0" relativeHeight="251802624" behindDoc="0" locked="0" layoutInCell="1" allowOverlap="1" wp14:anchorId="7B5BF35B" wp14:editId="1193E23F">
                <wp:simplePos x="0" y="0"/>
                <wp:positionH relativeFrom="column">
                  <wp:posOffset>4648200</wp:posOffset>
                </wp:positionH>
                <wp:positionV relativeFrom="paragraph">
                  <wp:posOffset>121285</wp:posOffset>
                </wp:positionV>
                <wp:extent cx="1447800" cy="745490"/>
                <wp:effectExtent l="0" t="0" r="19050" b="1651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45490"/>
                        </a:xfrm>
                        <a:prstGeom prst="rect">
                          <a:avLst/>
                        </a:prstGeom>
                        <a:solidFill>
                          <a:srgbClr val="FF9900"/>
                        </a:solidFill>
                        <a:ln w="19050" cap="rnd">
                          <a:solidFill>
                            <a:srgbClr val="003366"/>
                          </a:solidFill>
                          <a:prstDash val="sysDot"/>
                          <a:miter lim="800000"/>
                          <a:headEnd/>
                          <a:tailEnd/>
                        </a:ln>
                      </wps:spPr>
                      <wps:txbx>
                        <w:txbxContent>
                          <w:p w:rsidR="00DE5D01" w:rsidRDefault="00DE5D01" w:rsidP="001270EC">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1270EC">
                            <w:pPr>
                              <w:spacing w:after="0" w:line="0" w:lineRule="atLeast"/>
                              <w:rPr>
                                <w:rFonts w:cs="Arial"/>
                                <w:b/>
                                <w:color w:val="000000"/>
                                <w:sz w:val="14"/>
                                <w:szCs w:val="14"/>
                              </w:rPr>
                            </w:pPr>
                          </w:p>
                          <w:p w:rsidR="00DE5D01" w:rsidRPr="007F1A86" w:rsidRDefault="00DE5D01" w:rsidP="001270EC">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BF35B" id="Rectángulo 17" o:spid="_x0000_s1028" style="position:absolute;left:0;text-align:left;margin-left:366pt;margin-top:9.55pt;width:114pt;height:58.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" fillcolor="#f90" strokecolor="#036" strokeweight="1.5pt">
                <v:stroke dashstyle="1 1" endcap="round"/>
                <v:textbox>
                  <w:txbxContent>
                    <w:p w:rsidR="00DE5D01" w:rsidRDefault="00DE5D01" w:rsidP="001270EC">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1270EC">
                      <w:pPr>
                        <w:spacing w:after="0" w:line="0" w:lineRule="atLeast"/>
                        <w:rPr>
                          <w:rFonts w:cs="Arial"/>
                          <w:b/>
                          <w:color w:val="000000"/>
                          <w:sz w:val="14"/>
                          <w:szCs w:val="14"/>
                        </w:rPr>
                      </w:pPr>
                    </w:p>
                    <w:p w:rsidR="00DE5D01" w:rsidRPr="007F1A86" w:rsidRDefault="00DE5D01" w:rsidP="001270EC">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1270EC">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v:textbox>
              </v:rect>
            </w:pict>
          </mc:Fallback>
        </mc:AlternateContent>
      </w:r>
    </w:p>
    <w:p w:rsidR="001270EC" w:rsidRPr="00BC334D" w:rsidRDefault="001270EC" w:rsidP="001270EC">
      <w:pPr>
        <w:spacing w:after="0"/>
        <w:ind w:left="601"/>
        <w:rPr>
          <w:rFonts w:cs="Arial"/>
          <w:szCs w:val="22"/>
        </w:rPr>
      </w:pPr>
      <w:r w:rsidRPr="00BC334D">
        <w:rPr>
          <w:rFonts w:cs="Arial"/>
          <w:szCs w:val="22"/>
        </w:rPr>
        <w:t>D./Dª. 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1)</w:t>
      </w:r>
    </w:p>
    <w:p w:rsidR="001270EC" w:rsidRPr="00BC334D" w:rsidRDefault="001270EC" w:rsidP="001270EC">
      <w:pPr>
        <w:spacing w:after="0"/>
        <w:ind w:left="601"/>
        <w:rPr>
          <w:rFonts w:cs="Arial"/>
          <w:szCs w:val="22"/>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2)</w:t>
      </w:r>
    </w:p>
    <w:p w:rsidR="001270EC" w:rsidRPr="00BC334D" w:rsidRDefault="001270EC" w:rsidP="001270EC">
      <w:pPr>
        <w:spacing w:after="0"/>
        <w:ind w:left="60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3)</w:t>
      </w:r>
    </w:p>
    <w:p w:rsidR="001270EC" w:rsidRPr="00BC334D" w:rsidRDefault="001270EC" w:rsidP="001270EC">
      <w:pPr>
        <w:spacing w:after="0" w:line="240" w:lineRule="auto"/>
        <w:rPr>
          <w:rFonts w:cs="Arial"/>
          <w:b/>
          <w:i/>
          <w:szCs w:val="22"/>
          <w:u w:val="single"/>
        </w:rPr>
      </w:pPr>
    </w:p>
    <w:p w:rsidR="001270EC" w:rsidRPr="00BC334D" w:rsidRDefault="001270EC" w:rsidP="001270EC">
      <w:pPr>
        <w:spacing w:after="0" w:line="240" w:lineRule="auto"/>
        <w:rPr>
          <w:rFonts w:cs="Arial"/>
          <w:b/>
          <w:i/>
          <w:szCs w:val="22"/>
          <w:u w:val="single"/>
        </w:rPr>
      </w:pPr>
    </w:p>
    <w:p w:rsidR="001270EC" w:rsidRPr="00BC334D" w:rsidRDefault="001270EC" w:rsidP="00A82323">
      <w:pPr>
        <w:spacing w:after="200" w:line="276" w:lineRule="auto"/>
        <w:ind w:left="142"/>
        <w:jc w:val="left"/>
        <w:rPr>
          <w:rFonts w:cs="Arial"/>
          <w:szCs w:val="22"/>
          <w:u w:val="single"/>
          <w:lang w:val="es-ES_tradnl"/>
        </w:rPr>
      </w:pPr>
      <w:r w:rsidRPr="00BC334D">
        <w:rPr>
          <w:rFonts w:cs="Arial"/>
          <w:b/>
          <w:i/>
          <w:snapToGrid/>
          <w:szCs w:val="22"/>
          <w:u w:val="single"/>
          <w:lang w:eastAsia="en-US"/>
        </w:rPr>
        <w:t>NOTA IMPORTANTE</w:t>
      </w:r>
      <w:r w:rsidRPr="00BC334D">
        <w:rPr>
          <w:rFonts w:cs="Arial"/>
          <w:b/>
          <w:i/>
          <w:snapToGrid/>
          <w:szCs w:val="22"/>
          <w:lang w:eastAsia="en-US"/>
        </w:rPr>
        <w:t xml:space="preserve">: EL PRESENTE DOCUMENTO DEBERÁ SER APORTADO </w:t>
      </w:r>
      <w:r w:rsidRPr="00BC334D">
        <w:rPr>
          <w:rFonts w:cs="Arial"/>
          <w:b/>
          <w:i/>
          <w:snapToGrid/>
          <w:szCs w:val="22"/>
          <w:u w:val="single"/>
          <w:lang w:eastAsia="en-US"/>
        </w:rPr>
        <w:t>ÚNICAMENTE</w:t>
      </w:r>
      <w:r w:rsidRPr="00BC334D">
        <w:rPr>
          <w:rFonts w:cs="Arial"/>
          <w:b/>
          <w:i/>
          <w:snapToGrid/>
          <w:szCs w:val="22"/>
          <w:lang w:eastAsia="en-US"/>
        </w:rPr>
        <w:t xml:space="preserve"> POR EL LICITADOR CUYA OFER</w:t>
      </w:r>
      <w:r>
        <w:rPr>
          <w:rFonts w:cs="Arial"/>
          <w:b/>
          <w:i/>
          <w:snapToGrid/>
          <w:szCs w:val="22"/>
          <w:lang w:eastAsia="en-US"/>
        </w:rPr>
        <w:t>TA RESULTE SER LA MEJOR OFERTA</w:t>
      </w:r>
      <w:r w:rsidRPr="00BC334D">
        <w:rPr>
          <w:rFonts w:cs="Arial"/>
          <w:szCs w:val="22"/>
          <w:u w:val="single"/>
          <w:lang w:val="es-ES_tradnl"/>
        </w:rPr>
        <w:br w:type="page"/>
      </w:r>
    </w:p>
    <w:p w:rsidR="00056B61" w:rsidRPr="00BD582F" w:rsidRDefault="00056B61" w:rsidP="009860BD">
      <w:pPr>
        <w:keepNext/>
        <w:keepLines/>
        <w:tabs>
          <w:tab w:val="left" w:pos="964"/>
        </w:tabs>
        <w:spacing w:after="0"/>
        <w:ind w:left="709" w:hanging="709"/>
        <w:outlineLvl w:val="0"/>
        <w:rPr>
          <w:b/>
          <w:u w:val="single"/>
        </w:rPr>
      </w:pPr>
      <w:bookmarkStart w:id="2326" w:name="_Toc497460266"/>
      <w:bookmarkStart w:id="2327" w:name="_Toc520188554"/>
      <w:bookmarkStart w:id="2328" w:name="_Toc214853171"/>
      <w:bookmarkStart w:id="2329" w:name="_Toc510209207"/>
      <w:r w:rsidRPr="00BD582F">
        <w:rPr>
          <w:rFonts w:cs="Arial"/>
          <w:b/>
          <w:szCs w:val="22"/>
          <w:u w:val="single"/>
        </w:rPr>
        <w:lastRenderedPageBreak/>
        <w:t>FORMULARIO</w:t>
      </w:r>
      <w:r w:rsidRPr="00BD582F">
        <w:rPr>
          <w:b/>
          <w:u w:val="single"/>
        </w:rPr>
        <w:t xml:space="preserve"> DE JUSTIFICACIÓN DE SOLVENCIA TÉCNICA Y </w:t>
      </w:r>
      <w:bookmarkEnd w:id="2326"/>
      <w:r w:rsidRPr="00BD582F">
        <w:rPr>
          <w:b/>
          <w:u w:val="single"/>
        </w:rPr>
        <w:t>PROFESIONAL</w:t>
      </w:r>
      <w:bookmarkEnd w:id="2327"/>
    </w:p>
    <w:p w:rsidR="00056B61" w:rsidRDefault="00056B61" w:rsidP="00056B61">
      <w:pPr>
        <w:spacing w:after="0"/>
        <w:ind w:left="601" w:hanging="601"/>
        <w:jc w:val="center"/>
        <w:rPr>
          <w:rFonts w:cs="Arial"/>
          <w:i/>
          <w:color w:val="000080"/>
          <w:szCs w:val="22"/>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E400DF" w:rsidRPr="00817C6A" w:rsidTr="00BF227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1568349935" w:edGrp="everyone"/>
          <w:p w:rsidR="00E400DF" w:rsidRPr="00817C6A" w:rsidRDefault="00450CFE" w:rsidP="00BF227C">
            <w:pPr>
              <w:spacing w:after="0"/>
              <w:jc w:val="left"/>
              <w:rPr>
                <w:rFonts w:cs="Arial"/>
                <w:b/>
                <w:color w:val="7F7F7F" w:themeColor="text1" w:themeTint="80"/>
              </w:rPr>
            </w:pPr>
            <w:sdt>
              <w:sdtPr>
                <w:rPr>
                  <w:rFonts w:cs="Arial"/>
                  <w:b/>
                  <w:color w:val="7F7F7F" w:themeColor="text1" w:themeTint="80"/>
                  <w:sz w:val="28"/>
                </w:rPr>
                <w:id w:val="-1364357078"/>
                <w14:checkbox>
                  <w14:checked w14:val="0"/>
                  <w14:checkedState w14:val="2612" w14:font="MS Gothic"/>
                  <w14:uncheckedState w14:val="2610" w14:font="MS Gothic"/>
                </w14:checkbox>
              </w:sdtPr>
              <w:sdtEndPr/>
              <w:sdtContent>
                <w:r w:rsidR="00E400DF">
                  <w:rPr>
                    <w:rFonts w:ascii="MS Gothic" w:eastAsia="MS Gothic" w:hAnsi="MS Gothic" w:cs="Arial" w:hint="eastAsia"/>
                    <w:b/>
                    <w:color w:val="7F7F7F" w:themeColor="text1" w:themeTint="80"/>
                    <w:sz w:val="28"/>
                  </w:rPr>
                  <w:t>☐</w:t>
                </w:r>
              </w:sdtContent>
            </w:sdt>
            <w:permEnd w:id="1568349935"/>
            <w:r w:rsidR="00E400DF">
              <w:rPr>
                <w:rFonts w:cs="Arial"/>
                <w:b/>
                <w:color w:val="7F7F7F" w:themeColor="text1" w:themeTint="80"/>
                <w:sz w:val="28"/>
              </w:rPr>
              <w:t xml:space="preserve"> </w:t>
            </w:r>
            <w:r w:rsidR="00E400DF" w:rsidRPr="00817C6A">
              <w:rPr>
                <w:rFonts w:cs="Arial"/>
                <w:b/>
                <w:color w:val="7F7F7F" w:themeColor="text1" w:themeTint="80"/>
                <w:sz w:val="24"/>
              </w:rPr>
              <w:t>APLICA</w:t>
            </w:r>
          </w:p>
        </w:tc>
      </w:tr>
      <w:permStart w:id="2021421766" w:edGrp="everyone"/>
      <w:tr w:rsidR="00E400DF" w:rsidRPr="00817C6A" w:rsidTr="00BF227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E400DF" w:rsidRDefault="00450CFE" w:rsidP="00BF227C">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190193408"/>
                <w14:checkbox>
                  <w14:checked w14:val="0"/>
                  <w14:checkedState w14:val="2612" w14:font="MS Gothic"/>
                  <w14:uncheckedState w14:val="2610" w14:font="MS Gothic"/>
                </w14:checkbox>
              </w:sdtPr>
              <w:sdtEndPr/>
              <w:sdtContent>
                <w:r w:rsidR="00E400DF">
                  <w:rPr>
                    <w:rFonts w:ascii="MS Gothic" w:eastAsia="MS Gothic" w:hAnsi="MS Gothic" w:cs="Arial" w:hint="eastAsia"/>
                    <w:b/>
                    <w:color w:val="7F7F7F" w:themeColor="text1" w:themeTint="80"/>
                    <w:sz w:val="28"/>
                  </w:rPr>
                  <w:t>☐</w:t>
                </w:r>
              </w:sdtContent>
            </w:sdt>
            <w:permEnd w:id="2021421766"/>
            <w:r w:rsidR="00E400DF">
              <w:rPr>
                <w:rFonts w:cs="Arial"/>
                <w:b/>
                <w:color w:val="7F7F7F" w:themeColor="text1" w:themeTint="80"/>
                <w:sz w:val="28"/>
              </w:rPr>
              <w:t xml:space="preserve"> </w:t>
            </w:r>
            <w:r w:rsidR="00E400DF" w:rsidRPr="00392873">
              <w:rPr>
                <w:rFonts w:cs="Arial"/>
                <w:b/>
                <w:color w:val="7F7F7F" w:themeColor="text1" w:themeTint="80"/>
                <w:sz w:val="24"/>
              </w:rPr>
              <w:t>NO APLICA</w:t>
            </w:r>
          </w:p>
        </w:tc>
      </w:tr>
    </w:tbl>
    <w:p w:rsidR="00E400DF" w:rsidRPr="005D38AA" w:rsidRDefault="00E400DF" w:rsidP="00056B61">
      <w:pPr>
        <w:spacing w:after="0"/>
        <w:ind w:left="601" w:hanging="601"/>
        <w:jc w:val="center"/>
        <w:rPr>
          <w:rFonts w:cs="Arial"/>
          <w:i/>
          <w:color w:val="000080"/>
          <w:szCs w:val="22"/>
        </w:rPr>
      </w:pPr>
    </w:p>
    <w:p w:rsidR="00056B61" w:rsidRPr="00656267" w:rsidRDefault="00056B61" w:rsidP="00056B61">
      <w:pPr>
        <w:spacing w:after="0"/>
        <w:rPr>
          <w:rFonts w:cs="Arial"/>
          <w:szCs w:val="22"/>
        </w:rPr>
      </w:pPr>
      <w:r w:rsidRPr="00656267">
        <w:rPr>
          <w:rFonts w:cs="Arial"/>
          <w:szCs w:val="22"/>
        </w:rPr>
        <w:t>D./Dª. ____________________</w:t>
      </w:r>
      <w:r w:rsidRPr="00656267">
        <w:rPr>
          <w:rFonts w:cs="Arial"/>
          <w:szCs w:val="22"/>
          <w:vertAlign w:val="superscript"/>
        </w:rPr>
        <w:t>(1)</w:t>
      </w:r>
      <w:r w:rsidRPr="00656267">
        <w:rPr>
          <w:rFonts w:cs="Arial"/>
          <w:szCs w:val="22"/>
        </w:rPr>
        <w:t>, con D.N.I. número __________, en su calidad de __________</w:t>
      </w:r>
      <w:r w:rsidRPr="00656267">
        <w:rPr>
          <w:rFonts w:cs="Arial"/>
          <w:szCs w:val="22"/>
          <w:vertAlign w:val="superscript"/>
        </w:rPr>
        <w:t>(2)</w:t>
      </w:r>
      <w:r w:rsidRPr="00656267">
        <w:rPr>
          <w:rFonts w:cs="Arial"/>
          <w:szCs w:val="22"/>
        </w:rPr>
        <w:t xml:space="preserve"> de la mercantil ____________________</w:t>
      </w:r>
      <w:r w:rsidRPr="00656267">
        <w:rPr>
          <w:rFonts w:cs="Arial"/>
          <w:szCs w:val="22"/>
          <w:vertAlign w:val="superscript"/>
        </w:rPr>
        <w:t>(3)</w:t>
      </w:r>
      <w:r w:rsidRPr="00656267">
        <w:rPr>
          <w:rFonts w:cs="Arial"/>
          <w:szCs w:val="22"/>
        </w:rPr>
        <w:t xml:space="preserve">, en virtud de la escritura de poder otorgada ante el Notario de __________ Don __________, en fecha _____ de _____ </w:t>
      </w:r>
      <w:proofErr w:type="spellStart"/>
      <w:r w:rsidRPr="00656267">
        <w:rPr>
          <w:rFonts w:cs="Arial"/>
          <w:szCs w:val="22"/>
        </w:rPr>
        <w:t>de</w:t>
      </w:r>
      <w:proofErr w:type="spellEnd"/>
      <w:r w:rsidRPr="00656267">
        <w:rPr>
          <w:rFonts w:cs="Arial"/>
          <w:szCs w:val="22"/>
        </w:rPr>
        <w:t xml:space="preserve"> _____, con el número _____ de su protocolo.</w:t>
      </w:r>
    </w:p>
    <w:p w:rsidR="00056B61" w:rsidRPr="00187E8D" w:rsidRDefault="00056B61" w:rsidP="00056B61">
      <w:pPr>
        <w:spacing w:after="0"/>
        <w:rPr>
          <w:rFonts w:cs="Arial"/>
          <w:b/>
          <w:color w:val="000080"/>
          <w:sz w:val="20"/>
        </w:rPr>
      </w:pPr>
    </w:p>
    <w:p w:rsidR="00056B61" w:rsidRPr="00187E8D" w:rsidRDefault="00056B61" w:rsidP="00056B61">
      <w:pPr>
        <w:spacing w:after="0"/>
        <w:rPr>
          <w:rFonts w:cs="Arial"/>
          <w:b/>
          <w:sz w:val="20"/>
        </w:rPr>
      </w:pPr>
      <w:r w:rsidRPr="00187E8D">
        <w:rPr>
          <w:rFonts w:cs="Arial"/>
          <w:b/>
          <w:sz w:val="20"/>
        </w:rPr>
        <w:t>EXPONE:</w:t>
      </w:r>
    </w:p>
    <w:p w:rsidR="00056B61" w:rsidRPr="00187E8D" w:rsidRDefault="00056B61" w:rsidP="00056B61">
      <w:pPr>
        <w:autoSpaceDE w:val="0"/>
        <w:autoSpaceDN w:val="0"/>
        <w:adjustRightInd w:val="0"/>
        <w:spacing w:after="0"/>
        <w:rPr>
          <w:rFonts w:cs="Arial"/>
          <w:sz w:val="20"/>
        </w:rPr>
      </w:pPr>
    </w:p>
    <w:p w:rsidR="00056B61" w:rsidRPr="00656267" w:rsidRDefault="00056B61" w:rsidP="00056B61">
      <w:pPr>
        <w:keepLines/>
        <w:spacing w:after="0"/>
        <w:rPr>
          <w:rFonts w:cs="Arial"/>
          <w:b/>
          <w:szCs w:val="22"/>
        </w:rPr>
      </w:pPr>
      <w:r w:rsidRPr="00656267">
        <w:rPr>
          <w:rFonts w:cs="Arial"/>
          <w:szCs w:val="22"/>
        </w:rPr>
        <w:t>Que en cumplimiento de las condiciones y requisitos exigidos en el Pliego de Cláusulas Administrativas</w:t>
      </w:r>
      <w:r>
        <w:rPr>
          <w:rFonts w:cs="Arial"/>
          <w:szCs w:val="22"/>
        </w:rPr>
        <w:t xml:space="preserve"> Particulares</w:t>
      </w:r>
      <w:r w:rsidRPr="00656267">
        <w:rPr>
          <w:rFonts w:cs="Arial"/>
          <w:szCs w:val="22"/>
        </w:rPr>
        <w:t xml:space="preserve"> para concurrir a la licitación convocada por MUTUAL MIDAT CYLOPS, Mutua Colaboradora con la Seguridad Social </w:t>
      </w:r>
      <w:proofErr w:type="spellStart"/>
      <w:r w:rsidRPr="00656267">
        <w:rPr>
          <w:rFonts w:cs="Arial"/>
          <w:szCs w:val="22"/>
        </w:rPr>
        <w:t>Nº</w:t>
      </w:r>
      <w:proofErr w:type="spellEnd"/>
      <w:r w:rsidRPr="00656267">
        <w:rPr>
          <w:rFonts w:cs="Arial"/>
          <w:szCs w:val="22"/>
        </w:rPr>
        <w:t xml:space="preserve"> 1 para</w:t>
      </w:r>
      <w:r>
        <w:rPr>
          <w:rFonts w:cs="Arial"/>
          <w:szCs w:val="22"/>
        </w:rPr>
        <w:t xml:space="preserve"> la contratación </w:t>
      </w:r>
      <w:permStart w:id="1074332382" w:edGrp="everyone"/>
      <w:r>
        <w:rPr>
          <w:rFonts w:cs="Arial"/>
          <w:szCs w:val="22"/>
        </w:rPr>
        <w:t>de</w:t>
      </w:r>
      <w:permEnd w:id="1074332382"/>
      <w:r>
        <w:rPr>
          <w:rFonts w:cs="Arial"/>
          <w:szCs w:val="22"/>
        </w:rPr>
        <w:t xml:space="preserve"> </w:t>
      </w:r>
      <w:sdt>
        <w:sdtPr>
          <w:rPr>
            <w:rFonts w:cs="Arial"/>
            <w:szCs w:val="22"/>
          </w:rPr>
          <w:alias w:val="Título"/>
          <w:tag w:val=""/>
          <w:id w:val="-1249190813"/>
          <w:showingPlcHdr/>
          <w:dataBinding w:prefixMappings="xmlns:ns0='http://purl.org/dc/elements/1.1/' xmlns:ns1='http://schemas.openxmlformats.org/package/2006/metadata/core-properties' " w:xpath="/ns1:coreProperties[1]/ns0:title[1]" w:storeItemID="{6C3C8BC8-F283-45AE-878A-BAB7291924A1}"/>
          <w:text/>
        </w:sdtPr>
        <w:sdtEndPr/>
        <w:sdtContent>
          <w:r w:rsidRPr="005B6E2E">
            <w:rPr>
              <w:rStyle w:val="Textodelmarcadordeposicin"/>
              <w:color w:val="000000" w:themeColor="text1"/>
            </w:rPr>
            <w:t>[Título]</w:t>
          </w:r>
        </w:sdtContent>
      </w:sdt>
      <w:r w:rsidRPr="00656267">
        <w:rPr>
          <w:rFonts w:cs="Arial"/>
          <w:b/>
          <w:szCs w:val="22"/>
        </w:rPr>
        <w:t xml:space="preserve">, </w:t>
      </w:r>
      <w:r w:rsidRPr="00656267">
        <w:rPr>
          <w:rFonts w:cs="Arial"/>
          <w:szCs w:val="22"/>
        </w:rPr>
        <w:t>con número de expediente</w:t>
      </w:r>
      <w:r>
        <w:rPr>
          <w:rFonts w:cs="Arial"/>
          <w:szCs w:val="22"/>
        </w:rPr>
        <w:t xml:space="preserve"> </w:t>
      </w:r>
      <w:sdt>
        <w:sdtPr>
          <w:rPr>
            <w:rFonts w:cs="Arial"/>
            <w:szCs w:val="22"/>
          </w:rPr>
          <w:alias w:val="Categoría"/>
          <w:tag w:val=""/>
          <w:id w:val="-753118529"/>
          <w:showingPlcHdr/>
          <w:dataBinding w:prefixMappings="xmlns:ns0='http://purl.org/dc/elements/1.1/' xmlns:ns1='http://schemas.openxmlformats.org/package/2006/metadata/core-properties' " w:xpath="/ns1:coreProperties[1]/ns1:category[1]" w:storeItemID="{6C3C8BC8-F283-45AE-878A-BAB7291924A1}"/>
          <w:text/>
        </w:sdtPr>
        <w:sdtEndPr/>
        <w:sdtContent>
          <w:r w:rsidRPr="00CC3122">
            <w:rPr>
              <w:rStyle w:val="Textodelmarcadordeposicin"/>
              <w:rFonts w:eastAsiaTheme="minorHAnsi"/>
            </w:rPr>
            <w:t>[Categoría]</w:t>
          </w:r>
        </w:sdtContent>
      </w:sdt>
      <w:r w:rsidRPr="00656267">
        <w:rPr>
          <w:rFonts w:cs="Arial"/>
          <w:b/>
          <w:szCs w:val="22"/>
        </w:rPr>
        <w:t>,</w:t>
      </w:r>
    </w:p>
    <w:p w:rsidR="00056B61" w:rsidRPr="00656267" w:rsidRDefault="00056B61" w:rsidP="00056B61">
      <w:pPr>
        <w:keepLines/>
        <w:spacing w:after="0"/>
        <w:rPr>
          <w:rFonts w:cs="Arial"/>
          <w:b/>
          <w:szCs w:val="22"/>
        </w:rPr>
      </w:pPr>
    </w:p>
    <w:p w:rsidR="00056B61" w:rsidRPr="00656267" w:rsidRDefault="00056B61" w:rsidP="00056B61">
      <w:pPr>
        <w:autoSpaceDE w:val="0"/>
        <w:autoSpaceDN w:val="0"/>
        <w:adjustRightInd w:val="0"/>
        <w:spacing w:after="0"/>
        <w:rPr>
          <w:rFonts w:cs="Arial"/>
          <w:b/>
          <w:szCs w:val="22"/>
        </w:rPr>
      </w:pPr>
      <w:r w:rsidRPr="00656267">
        <w:rPr>
          <w:rFonts w:cs="Arial"/>
          <w:b/>
          <w:szCs w:val="22"/>
        </w:rPr>
        <w:t>DECLARA:</w:t>
      </w:r>
    </w:p>
    <w:p w:rsidR="00056B61" w:rsidRPr="000E14C1" w:rsidRDefault="00056B61" w:rsidP="000E14C1">
      <w:pPr>
        <w:shd w:val="clear" w:color="auto" w:fill="FFFFFF"/>
        <w:snapToGrid w:val="0"/>
        <w:ind w:left="480" w:hanging="480"/>
        <w:rPr>
          <w:rFonts w:cs="Arial"/>
          <w:szCs w:val="22"/>
        </w:rPr>
      </w:pPr>
      <w:permStart w:id="530272915" w:edGrp="everyone"/>
      <w:r w:rsidRPr="005039A6">
        <w:rPr>
          <w:rFonts w:cs="Arial"/>
          <w:szCs w:val="22"/>
        </w:rPr>
        <w:t>Escribir la información aquí</w:t>
      </w:r>
      <w:r w:rsidR="00D5757B" w:rsidRPr="005039A6">
        <w:rPr>
          <w:rFonts w:cs="Arial"/>
          <w:szCs w:val="22"/>
        </w:rPr>
        <w:t xml:space="preserve"> o borrar</w:t>
      </w:r>
    </w:p>
    <w:permEnd w:id="530272915"/>
    <w:p w:rsidR="000E14C1" w:rsidRDefault="000E14C1" w:rsidP="00056B61">
      <w:pPr>
        <w:spacing w:after="0"/>
        <w:rPr>
          <w:rFonts w:cs="Arial"/>
          <w:szCs w:val="22"/>
        </w:rPr>
      </w:pPr>
    </w:p>
    <w:p w:rsidR="00056B61" w:rsidRPr="00393F07" w:rsidRDefault="00056B61" w:rsidP="00056B61">
      <w:pPr>
        <w:spacing w:after="0"/>
        <w:rPr>
          <w:rFonts w:cs="Arial"/>
          <w:szCs w:val="22"/>
        </w:rPr>
      </w:pPr>
      <w:r w:rsidRPr="00393F07">
        <w:rPr>
          <w:rFonts w:cs="Arial"/>
          <w:szCs w:val="22"/>
        </w:rPr>
        <w:t xml:space="preserve">Y para que así conste, expide la presente declaración en la ciudad de __________, a _____ </w:t>
      </w:r>
      <w:proofErr w:type="spellStart"/>
      <w:r w:rsidRPr="00393F07">
        <w:rPr>
          <w:rFonts w:cs="Arial"/>
          <w:szCs w:val="22"/>
        </w:rPr>
        <w:t>de</w:t>
      </w:r>
      <w:proofErr w:type="spellEnd"/>
      <w:r w:rsidRPr="00393F07">
        <w:rPr>
          <w:rFonts w:cs="Arial"/>
          <w:szCs w:val="22"/>
        </w:rPr>
        <w:t xml:space="preserve"> _____ </w:t>
      </w:r>
      <w:proofErr w:type="spellStart"/>
      <w:r w:rsidRPr="00393F07">
        <w:rPr>
          <w:rFonts w:cs="Arial"/>
          <w:szCs w:val="22"/>
        </w:rPr>
        <w:t>de</w:t>
      </w:r>
      <w:proofErr w:type="spellEnd"/>
      <w:r w:rsidRPr="00393F07">
        <w:rPr>
          <w:rFonts w:cs="Arial"/>
          <w:szCs w:val="22"/>
        </w:rPr>
        <w:t xml:space="preserve"> ________.</w:t>
      </w:r>
    </w:p>
    <w:p w:rsidR="00056B61" w:rsidRPr="00531070" w:rsidRDefault="00056B61" w:rsidP="00056B61">
      <w:pPr>
        <w:snapToGrid w:val="0"/>
        <w:spacing w:after="0" w:line="240" w:lineRule="auto"/>
        <w:ind w:left="601" w:hanging="601"/>
        <w:rPr>
          <w:rFonts w:cs="Arial"/>
          <w:sz w:val="20"/>
        </w:rPr>
      </w:pPr>
      <w:r>
        <w:rPr>
          <w:rFonts w:cs="Arial"/>
          <w:noProof/>
          <w:snapToGrid/>
          <w:sz w:val="20"/>
        </w:rPr>
        <mc:AlternateContent>
          <mc:Choice Requires="wps">
            <w:drawing>
              <wp:anchor distT="0" distB="0" distL="114300" distR="114300" simplePos="0" relativeHeight="251808768" behindDoc="0" locked="0" layoutInCell="1" allowOverlap="1" wp14:anchorId="715B4BD9" wp14:editId="5679B02D">
                <wp:simplePos x="0" y="0"/>
                <wp:positionH relativeFrom="column">
                  <wp:posOffset>4162425</wp:posOffset>
                </wp:positionH>
                <wp:positionV relativeFrom="paragraph">
                  <wp:posOffset>-1270</wp:posOffset>
                </wp:positionV>
                <wp:extent cx="1790700" cy="914400"/>
                <wp:effectExtent l="9525" t="17780" r="9525" b="10795"/>
                <wp:wrapNone/>
                <wp:docPr id="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914400"/>
                        </a:xfrm>
                        <a:prstGeom prst="rect">
                          <a:avLst/>
                        </a:prstGeom>
                        <a:solidFill>
                          <a:srgbClr val="FFC000"/>
                        </a:solidFill>
                        <a:ln w="19050" cap="rnd">
                          <a:solidFill>
                            <a:srgbClr val="002060"/>
                          </a:solidFill>
                          <a:prstDash val="sysDot"/>
                          <a:miter lim="800000"/>
                          <a:headEnd/>
                          <a:tailEnd/>
                        </a:ln>
                      </wps:spPr>
                      <wps:txbx>
                        <w:txbxContent>
                          <w:p w:rsidR="00DE5D01" w:rsidRPr="00445AF9" w:rsidRDefault="00DE5D01" w:rsidP="00056B61">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056B61">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056B61">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056B61">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B4BD9" id="Rectangle 38" o:spid="_x0000_s1029" style="position:absolute;left:0;text-align:left;margin-left:327.75pt;margin-top:-.1pt;width:141pt;height:1in;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" fillcolor="#ffc000" strokecolor="#002060" strokeweight="1.5pt">
                <v:stroke dashstyle="1 1" endcap="round"/>
                <v:textbox>
                  <w:txbxContent>
                    <w:p w:rsidR="00DE5D01" w:rsidRPr="00445AF9" w:rsidRDefault="00DE5D01" w:rsidP="00056B61">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056B61">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056B61">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056B61">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v:textbox>
              </v:rect>
            </w:pict>
          </mc:Fallback>
        </mc:AlternateContent>
      </w:r>
    </w:p>
    <w:p w:rsidR="00056B61" w:rsidRPr="00531070" w:rsidRDefault="00056B61" w:rsidP="00056B61">
      <w:pPr>
        <w:snapToGrid w:val="0"/>
        <w:spacing w:after="0"/>
        <w:ind w:left="601" w:hanging="601"/>
        <w:rPr>
          <w:rFonts w:cs="Arial"/>
          <w:sz w:val="20"/>
        </w:rPr>
      </w:pPr>
      <w:r w:rsidRPr="00531070">
        <w:rPr>
          <w:rFonts w:cs="Arial"/>
          <w:sz w:val="20"/>
        </w:rPr>
        <w:t>D./Dª. _________________</w:t>
      </w:r>
      <w:proofErr w:type="gramStart"/>
      <w:r w:rsidRPr="00531070">
        <w:rPr>
          <w:rFonts w:cs="Arial"/>
          <w:sz w:val="20"/>
        </w:rPr>
        <w:t>_</w:t>
      </w:r>
      <w:r w:rsidRPr="00531070">
        <w:rPr>
          <w:rFonts w:cs="Arial"/>
          <w:sz w:val="20"/>
          <w:vertAlign w:val="superscript"/>
        </w:rPr>
        <w:t>(</w:t>
      </w:r>
      <w:proofErr w:type="gramEnd"/>
      <w:r w:rsidRPr="00531070">
        <w:rPr>
          <w:rFonts w:cs="Arial"/>
          <w:sz w:val="20"/>
          <w:vertAlign w:val="superscript"/>
        </w:rPr>
        <w:t>1)</w:t>
      </w:r>
    </w:p>
    <w:p w:rsidR="00056B61" w:rsidRPr="00531070" w:rsidRDefault="00056B61" w:rsidP="00056B61">
      <w:pPr>
        <w:snapToGrid w:val="0"/>
        <w:spacing w:after="0"/>
        <w:ind w:left="601" w:hanging="601"/>
        <w:rPr>
          <w:rFonts w:cs="Arial"/>
          <w:sz w:val="20"/>
        </w:rPr>
      </w:pPr>
      <w:r w:rsidRPr="00531070">
        <w:rPr>
          <w:rFonts w:cs="Arial"/>
          <w:sz w:val="20"/>
        </w:rPr>
        <w:t>______________________</w:t>
      </w:r>
      <w:proofErr w:type="gramStart"/>
      <w:r w:rsidRPr="00531070">
        <w:rPr>
          <w:rFonts w:cs="Arial"/>
          <w:sz w:val="20"/>
        </w:rPr>
        <w:t>_</w:t>
      </w:r>
      <w:r w:rsidRPr="00531070">
        <w:rPr>
          <w:rFonts w:cs="Arial"/>
          <w:sz w:val="20"/>
          <w:vertAlign w:val="superscript"/>
        </w:rPr>
        <w:t>(</w:t>
      </w:r>
      <w:proofErr w:type="gramEnd"/>
      <w:r w:rsidRPr="00531070">
        <w:rPr>
          <w:rFonts w:cs="Arial"/>
          <w:sz w:val="20"/>
          <w:vertAlign w:val="superscript"/>
        </w:rPr>
        <w:t>2)</w:t>
      </w:r>
    </w:p>
    <w:p w:rsidR="00056B61" w:rsidRPr="00531070" w:rsidRDefault="00056B61" w:rsidP="00056B61">
      <w:pPr>
        <w:snapToGrid w:val="0"/>
        <w:spacing w:after="0"/>
        <w:ind w:left="601" w:hanging="601"/>
        <w:rPr>
          <w:rFonts w:cs="Arial"/>
          <w:sz w:val="20"/>
          <w:vertAlign w:val="superscript"/>
        </w:rPr>
      </w:pPr>
      <w:r w:rsidRPr="00531070">
        <w:rPr>
          <w:rFonts w:cs="Arial"/>
          <w:sz w:val="20"/>
        </w:rPr>
        <w:t>______________________</w:t>
      </w:r>
      <w:proofErr w:type="gramStart"/>
      <w:r w:rsidRPr="00531070">
        <w:rPr>
          <w:rFonts w:cs="Arial"/>
          <w:sz w:val="20"/>
        </w:rPr>
        <w:t>_</w:t>
      </w:r>
      <w:r w:rsidRPr="00531070">
        <w:rPr>
          <w:rFonts w:cs="Arial"/>
          <w:sz w:val="20"/>
          <w:vertAlign w:val="superscript"/>
        </w:rPr>
        <w:t>(</w:t>
      </w:r>
      <w:proofErr w:type="gramEnd"/>
      <w:r w:rsidRPr="00531070">
        <w:rPr>
          <w:rFonts w:cs="Arial"/>
          <w:sz w:val="20"/>
          <w:vertAlign w:val="superscript"/>
        </w:rPr>
        <w:t>3)</w:t>
      </w:r>
    </w:p>
    <w:p w:rsidR="00056B61" w:rsidRDefault="00056B61" w:rsidP="00056B61">
      <w:pPr>
        <w:snapToGrid w:val="0"/>
        <w:spacing w:after="0" w:line="240" w:lineRule="auto"/>
        <w:rPr>
          <w:rFonts w:cs="Arial"/>
          <w:b/>
          <w:i/>
          <w:sz w:val="20"/>
          <w:u w:val="single"/>
        </w:rPr>
      </w:pPr>
    </w:p>
    <w:p w:rsidR="00056B61" w:rsidRPr="00531070" w:rsidRDefault="00056B61" w:rsidP="00056B61">
      <w:pPr>
        <w:snapToGrid w:val="0"/>
        <w:spacing w:after="0" w:line="240" w:lineRule="auto"/>
        <w:rPr>
          <w:rFonts w:cs="Arial"/>
          <w:b/>
          <w:i/>
          <w:sz w:val="20"/>
          <w:u w:val="single"/>
        </w:rPr>
      </w:pPr>
    </w:p>
    <w:p w:rsidR="00056B61" w:rsidRDefault="00056B61" w:rsidP="00056B61">
      <w:pPr>
        <w:rPr>
          <w:rFonts w:cs="Arial"/>
          <w:i/>
          <w:snapToGrid/>
          <w:kern w:val="28"/>
          <w:szCs w:val="22"/>
          <w:lang w:val="es-ES_tradnl" w:eastAsia="en-US"/>
        </w:rPr>
      </w:pPr>
      <w:r w:rsidRPr="00397420">
        <w:rPr>
          <w:b/>
          <w:i/>
          <w:snapToGrid/>
          <w:u w:val="single"/>
          <w:lang w:eastAsia="en-US"/>
        </w:rPr>
        <w:t>NOTA IMPORTANTE</w:t>
      </w:r>
      <w:r w:rsidRPr="00397420">
        <w:rPr>
          <w:b/>
          <w:i/>
          <w:snapToGrid/>
          <w:lang w:eastAsia="en-US"/>
        </w:rPr>
        <w:t xml:space="preserve">: EL PRESENTE DOCUMENTO DEBERÁ SER APORTADO </w:t>
      </w:r>
      <w:r w:rsidRPr="00397420">
        <w:rPr>
          <w:b/>
          <w:i/>
          <w:snapToGrid/>
          <w:u w:val="single"/>
          <w:lang w:eastAsia="en-US"/>
        </w:rPr>
        <w:t>ÚNICAMENTE</w:t>
      </w:r>
      <w:r w:rsidRPr="00397420">
        <w:rPr>
          <w:b/>
          <w:i/>
          <w:snapToGrid/>
          <w:lang w:eastAsia="en-US"/>
        </w:rPr>
        <w:t xml:space="preserve"> POR EL LICITADOR CUYA PROPOSICIÓN RESULTE SER LA MEJOR OFERTA</w:t>
      </w:r>
      <w:bookmarkEnd w:id="2328"/>
      <w:r>
        <w:rPr>
          <w:rFonts w:cs="Arial"/>
          <w:b/>
          <w:i/>
          <w:snapToGrid/>
          <w:szCs w:val="22"/>
          <w:lang w:eastAsia="en-US"/>
        </w:rPr>
        <w:br w:type="page"/>
      </w:r>
    </w:p>
    <w:p w:rsidR="000E14C1" w:rsidRDefault="000E14C1" w:rsidP="000E14C1">
      <w:pPr>
        <w:pStyle w:val="Ttulo1"/>
        <w:numPr>
          <w:ilvl w:val="0"/>
          <w:numId w:val="0"/>
        </w:numPr>
        <w:spacing w:before="0" w:after="0" w:line="0" w:lineRule="atLeast"/>
        <w:ind w:left="852" w:hanging="852"/>
        <w:jc w:val="center"/>
        <w:rPr>
          <w:rFonts w:cs="Arial"/>
          <w:szCs w:val="22"/>
          <w:u w:val="single"/>
        </w:rPr>
      </w:pPr>
      <w:bookmarkStart w:id="2330" w:name="_Toc514852396"/>
      <w:bookmarkStart w:id="2331" w:name="_Toc520188555"/>
      <w:r>
        <w:rPr>
          <w:rFonts w:cs="Arial"/>
          <w:szCs w:val="22"/>
          <w:u w:val="single"/>
        </w:rPr>
        <w:lastRenderedPageBreak/>
        <w:t>FORMULARIO DE OFERTA TÉCNICA EVALUABLE SUJETA A JUICIO DE VALOR (SOBRE B)</w:t>
      </w:r>
      <w:bookmarkEnd w:id="2330"/>
      <w:bookmarkEnd w:id="2331"/>
    </w:p>
    <w:p w:rsidR="000E14C1" w:rsidRDefault="000E14C1" w:rsidP="000E14C1">
      <w:pPr>
        <w:spacing w:after="200" w:line="276" w:lineRule="auto"/>
        <w:jc w:val="left"/>
        <w:rPr>
          <w:rFonts w:cs="Arial"/>
          <w:szCs w:val="22"/>
          <w:u w:val="single"/>
          <w:lang w:val="es-ES_tradnl"/>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0E14C1" w:rsidRPr="00817C6A" w:rsidTr="001C7AE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363480602" w:edGrp="everyone"/>
          <w:p w:rsidR="000E14C1" w:rsidRPr="00817C6A" w:rsidRDefault="00450CFE" w:rsidP="001C7AEC">
            <w:pPr>
              <w:spacing w:after="0"/>
              <w:jc w:val="left"/>
              <w:rPr>
                <w:rFonts w:cs="Arial"/>
                <w:b/>
                <w:color w:val="7F7F7F" w:themeColor="text1" w:themeTint="80"/>
              </w:rPr>
            </w:pPr>
            <w:sdt>
              <w:sdtPr>
                <w:rPr>
                  <w:rFonts w:cs="Arial"/>
                  <w:b/>
                  <w:color w:val="7F7F7F" w:themeColor="text1" w:themeTint="80"/>
                  <w:sz w:val="28"/>
                </w:rPr>
                <w:id w:val="-610052578"/>
                <w14:checkbox>
                  <w14:checked w14:val="0"/>
                  <w14:checkedState w14:val="2612" w14:font="MS Gothic"/>
                  <w14:uncheckedState w14:val="2610" w14:font="MS Gothic"/>
                </w14:checkbox>
              </w:sdtPr>
              <w:sdtEndPr/>
              <w:sdtContent>
                <w:r w:rsidR="000E14C1">
                  <w:rPr>
                    <w:rFonts w:ascii="MS Gothic" w:eastAsia="MS Gothic" w:hAnsi="MS Gothic" w:cs="Arial" w:hint="eastAsia"/>
                    <w:b/>
                    <w:color w:val="7F7F7F" w:themeColor="text1" w:themeTint="80"/>
                    <w:sz w:val="28"/>
                  </w:rPr>
                  <w:t>☐</w:t>
                </w:r>
              </w:sdtContent>
            </w:sdt>
            <w:permEnd w:id="363480602"/>
            <w:r w:rsidR="000E14C1">
              <w:rPr>
                <w:rFonts w:cs="Arial"/>
                <w:b/>
                <w:color w:val="7F7F7F" w:themeColor="text1" w:themeTint="80"/>
                <w:sz w:val="28"/>
              </w:rPr>
              <w:t xml:space="preserve"> </w:t>
            </w:r>
            <w:r w:rsidR="000E14C1" w:rsidRPr="00817C6A">
              <w:rPr>
                <w:rFonts w:cs="Arial"/>
                <w:b/>
                <w:color w:val="7F7F7F" w:themeColor="text1" w:themeTint="80"/>
                <w:sz w:val="24"/>
              </w:rPr>
              <w:t>APLICA</w:t>
            </w:r>
          </w:p>
        </w:tc>
      </w:tr>
      <w:permStart w:id="991451666" w:edGrp="everyone"/>
      <w:tr w:rsidR="000E14C1" w:rsidRPr="00817C6A" w:rsidTr="001C7AE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0E14C1" w:rsidRDefault="00450CFE" w:rsidP="001C7AEC">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221413981"/>
                <w14:checkbox>
                  <w14:checked w14:val="0"/>
                  <w14:checkedState w14:val="2612" w14:font="MS Gothic"/>
                  <w14:uncheckedState w14:val="2610" w14:font="MS Gothic"/>
                </w14:checkbox>
              </w:sdtPr>
              <w:sdtEndPr/>
              <w:sdtContent>
                <w:r w:rsidR="000E14C1">
                  <w:rPr>
                    <w:rFonts w:ascii="MS Gothic" w:eastAsia="MS Gothic" w:hAnsi="MS Gothic" w:cs="Arial" w:hint="eastAsia"/>
                    <w:b/>
                    <w:color w:val="7F7F7F" w:themeColor="text1" w:themeTint="80"/>
                    <w:sz w:val="28"/>
                  </w:rPr>
                  <w:t>☐</w:t>
                </w:r>
              </w:sdtContent>
            </w:sdt>
            <w:permEnd w:id="991451666"/>
            <w:r w:rsidR="000E14C1">
              <w:rPr>
                <w:rFonts w:cs="Arial"/>
                <w:b/>
                <w:color w:val="7F7F7F" w:themeColor="text1" w:themeTint="80"/>
                <w:sz w:val="28"/>
              </w:rPr>
              <w:t xml:space="preserve"> </w:t>
            </w:r>
            <w:r w:rsidR="000E14C1" w:rsidRPr="00392873">
              <w:rPr>
                <w:rFonts w:cs="Arial"/>
                <w:b/>
                <w:color w:val="7F7F7F" w:themeColor="text1" w:themeTint="80"/>
                <w:sz w:val="24"/>
              </w:rPr>
              <w:t>NO APLICA</w:t>
            </w:r>
          </w:p>
        </w:tc>
      </w:tr>
    </w:tbl>
    <w:p w:rsidR="000E14C1" w:rsidRPr="00D744C7" w:rsidRDefault="000E14C1" w:rsidP="000E14C1">
      <w:pPr>
        <w:spacing w:after="200" w:line="276" w:lineRule="auto"/>
        <w:jc w:val="left"/>
        <w:rPr>
          <w:rFonts w:cs="Arial"/>
          <w:szCs w:val="22"/>
          <w:u w:val="single"/>
          <w:lang w:val="es-ES_tradnl"/>
        </w:rPr>
      </w:pPr>
    </w:p>
    <w:p w:rsidR="000E14C1" w:rsidRPr="00BC334D" w:rsidRDefault="000E14C1" w:rsidP="000E14C1">
      <w:pPr>
        <w:spacing w:after="0"/>
        <w:rPr>
          <w:rFonts w:cs="Arial"/>
          <w:szCs w:val="22"/>
        </w:rPr>
      </w:pPr>
      <w:r w:rsidRPr="00BC334D">
        <w:rPr>
          <w:rFonts w:cs="Arial"/>
          <w:szCs w:val="22"/>
        </w:rPr>
        <w:t>D./Dª. ____________________</w:t>
      </w:r>
      <w:r w:rsidRPr="00BC334D">
        <w:rPr>
          <w:rFonts w:cs="Arial"/>
          <w:szCs w:val="22"/>
          <w:vertAlign w:val="superscript"/>
        </w:rPr>
        <w:t>(1)</w:t>
      </w:r>
      <w:r w:rsidRPr="00BC334D">
        <w:rPr>
          <w:rFonts w:cs="Arial"/>
          <w:szCs w:val="22"/>
        </w:rPr>
        <w:t>, con D.N.I. número __________, en su calidad de __________</w:t>
      </w:r>
      <w:r w:rsidRPr="00BC334D">
        <w:rPr>
          <w:rFonts w:cs="Arial"/>
          <w:szCs w:val="22"/>
          <w:vertAlign w:val="superscript"/>
        </w:rPr>
        <w:t>(2)</w:t>
      </w:r>
      <w:r w:rsidRPr="00BC334D">
        <w:rPr>
          <w:rFonts w:cs="Arial"/>
          <w:szCs w:val="22"/>
        </w:rPr>
        <w:t xml:space="preserve"> de la mercantil ____________________</w:t>
      </w:r>
      <w:r w:rsidRPr="00BC334D">
        <w:rPr>
          <w:rFonts w:cs="Arial"/>
          <w:szCs w:val="22"/>
          <w:vertAlign w:val="superscript"/>
        </w:rPr>
        <w:t>(3)</w:t>
      </w:r>
      <w:r w:rsidRPr="00BC334D">
        <w:rPr>
          <w:rFonts w:cs="Arial"/>
          <w:szCs w:val="22"/>
        </w:rPr>
        <w:t xml:space="preserve">, en virtud de la escritura de poder otorgada ante el Notario de __________ Don __________, en fecha _____ de _____ </w:t>
      </w:r>
      <w:proofErr w:type="spellStart"/>
      <w:r w:rsidRPr="00BC334D">
        <w:rPr>
          <w:rFonts w:cs="Arial"/>
          <w:szCs w:val="22"/>
        </w:rPr>
        <w:t>de</w:t>
      </w:r>
      <w:proofErr w:type="spellEnd"/>
      <w:r w:rsidRPr="00BC334D">
        <w:rPr>
          <w:rFonts w:cs="Arial"/>
          <w:szCs w:val="22"/>
        </w:rPr>
        <w:t xml:space="preserve"> _____, con el número _____ de su protocolo.</w:t>
      </w:r>
    </w:p>
    <w:p w:rsidR="000E14C1" w:rsidRPr="00BC334D" w:rsidRDefault="000E14C1" w:rsidP="000E14C1">
      <w:pPr>
        <w:spacing w:after="0"/>
        <w:rPr>
          <w:rFonts w:cs="Arial"/>
          <w:b/>
          <w:color w:val="000080"/>
          <w:szCs w:val="22"/>
        </w:rPr>
      </w:pPr>
    </w:p>
    <w:p w:rsidR="000E14C1" w:rsidRPr="00BC334D" w:rsidRDefault="000E14C1" w:rsidP="000E14C1">
      <w:pPr>
        <w:spacing w:after="0"/>
        <w:rPr>
          <w:rFonts w:cs="Arial"/>
          <w:b/>
          <w:szCs w:val="22"/>
        </w:rPr>
      </w:pPr>
      <w:r w:rsidRPr="00BC334D">
        <w:rPr>
          <w:rFonts w:cs="Arial"/>
          <w:b/>
          <w:szCs w:val="22"/>
        </w:rPr>
        <w:t>EXPONE:</w:t>
      </w:r>
    </w:p>
    <w:p w:rsidR="000E14C1" w:rsidRPr="00BC334D" w:rsidRDefault="000E14C1" w:rsidP="000E14C1">
      <w:pPr>
        <w:autoSpaceDE w:val="0"/>
        <w:autoSpaceDN w:val="0"/>
        <w:adjustRightInd w:val="0"/>
        <w:spacing w:after="0"/>
        <w:rPr>
          <w:rFonts w:cs="Arial"/>
          <w:szCs w:val="22"/>
        </w:rPr>
      </w:pPr>
    </w:p>
    <w:p w:rsidR="000E14C1" w:rsidRPr="00BC334D" w:rsidRDefault="000E14C1" w:rsidP="000E14C1">
      <w:pPr>
        <w:keepLines/>
        <w:spacing w:after="0"/>
        <w:rPr>
          <w:rFonts w:cs="Arial"/>
          <w:b/>
          <w:szCs w:val="22"/>
        </w:rPr>
      </w:pPr>
      <w:r w:rsidRPr="00BC334D">
        <w:rPr>
          <w:rFonts w:cs="Arial"/>
          <w:szCs w:val="22"/>
        </w:rPr>
        <w:t xml:space="preserve">Que en cumplimiento de las condiciones y requisitos exigidos en el Pliego de Cláusulas </w:t>
      </w:r>
      <w:proofErr w:type="gramStart"/>
      <w:r w:rsidRPr="00BC334D">
        <w:rPr>
          <w:rFonts w:cs="Arial"/>
          <w:szCs w:val="22"/>
        </w:rPr>
        <w:t>Administrativas  Particulares</w:t>
      </w:r>
      <w:proofErr w:type="gramEnd"/>
      <w:r w:rsidRPr="00BC334D">
        <w:rPr>
          <w:rFonts w:cs="Arial"/>
          <w:szCs w:val="22"/>
        </w:rPr>
        <w:t xml:space="preserve"> para concurrir a la licitación convocada por  MUTUAL MIDAT CYLOPS, Mutua Colaboradora con la Seguridad Social </w:t>
      </w:r>
      <w:proofErr w:type="spellStart"/>
      <w:r w:rsidRPr="00BC334D">
        <w:rPr>
          <w:rFonts w:cs="Arial"/>
          <w:szCs w:val="22"/>
        </w:rPr>
        <w:t>Nº</w:t>
      </w:r>
      <w:proofErr w:type="spellEnd"/>
      <w:r w:rsidRPr="00BC334D">
        <w:rPr>
          <w:rFonts w:cs="Arial"/>
          <w:szCs w:val="22"/>
        </w:rPr>
        <w:t xml:space="preserve"> 1” para la contratación de la prestación </w:t>
      </w:r>
      <w:permStart w:id="1517305945" w:edGrp="everyone"/>
      <w:r w:rsidRPr="00BC334D">
        <w:rPr>
          <w:rFonts w:cs="Arial"/>
          <w:szCs w:val="22"/>
        </w:rPr>
        <w:t>de</w:t>
      </w:r>
      <w:permEnd w:id="1517305945"/>
      <w:r w:rsidRPr="000E14C1">
        <w:rPr>
          <w:rFonts w:cs="Arial"/>
          <w:szCs w:val="22"/>
        </w:rPr>
        <w:t xml:space="preserve"> </w:t>
      </w:r>
      <w:sdt>
        <w:sdtPr>
          <w:rPr>
            <w:rFonts w:cs="Arial"/>
            <w:szCs w:val="22"/>
          </w:rPr>
          <w:alias w:val="Título"/>
          <w:tag w:val=""/>
          <w:id w:val="-627699073"/>
          <w:showingPlcHdr/>
          <w:dataBinding w:prefixMappings="xmlns:ns0='http://purl.org/dc/elements/1.1/' xmlns:ns1='http://schemas.openxmlformats.org/package/2006/metadata/core-properties' " w:xpath="/ns1:coreProperties[1]/ns0:title[1]" w:storeItemID="{6C3C8BC8-F283-45AE-878A-BAB7291924A1}"/>
          <w:text/>
        </w:sdtPr>
        <w:sdtEndPr/>
        <w:sdtContent>
          <w:r w:rsidRPr="005B6E2E">
            <w:rPr>
              <w:rStyle w:val="Textodelmarcadordeposicin"/>
              <w:color w:val="000000" w:themeColor="text1"/>
            </w:rPr>
            <w:t>[Título]</w:t>
          </w:r>
        </w:sdtContent>
      </w:sdt>
      <w:r w:rsidRPr="00BC334D">
        <w:rPr>
          <w:rFonts w:cs="Arial"/>
          <w:szCs w:val="22"/>
        </w:rPr>
        <w:t>,</w:t>
      </w:r>
      <w:r w:rsidRPr="00BC334D">
        <w:rPr>
          <w:rFonts w:cs="Arial"/>
          <w:b/>
          <w:szCs w:val="22"/>
        </w:rPr>
        <w:t xml:space="preserve"> </w:t>
      </w:r>
      <w:r w:rsidRPr="00BC334D">
        <w:rPr>
          <w:rFonts w:cs="Arial"/>
          <w:szCs w:val="22"/>
        </w:rPr>
        <w:t xml:space="preserve">con </w:t>
      </w:r>
      <w:r>
        <w:rPr>
          <w:rFonts w:cs="Arial"/>
          <w:szCs w:val="22"/>
        </w:rPr>
        <w:t>número de expediente</w:t>
      </w:r>
      <w:r w:rsidRPr="000E14C1">
        <w:rPr>
          <w:rFonts w:cs="Arial"/>
          <w:szCs w:val="22"/>
        </w:rPr>
        <w:t xml:space="preserve"> </w:t>
      </w:r>
      <w:sdt>
        <w:sdtPr>
          <w:rPr>
            <w:rFonts w:cs="Arial"/>
            <w:szCs w:val="22"/>
          </w:rPr>
          <w:alias w:val="Categoría"/>
          <w:tag w:val=""/>
          <w:id w:val="-1810391942"/>
          <w:showingPlcHdr/>
          <w:dataBinding w:prefixMappings="xmlns:ns0='http://purl.org/dc/elements/1.1/' xmlns:ns1='http://schemas.openxmlformats.org/package/2006/metadata/core-properties' " w:xpath="/ns1:coreProperties[1]/ns1:category[1]" w:storeItemID="{6C3C8BC8-F283-45AE-878A-BAB7291924A1}"/>
          <w:text/>
        </w:sdtPr>
        <w:sdtEndPr/>
        <w:sdtContent>
          <w:r w:rsidRPr="00CC3122">
            <w:rPr>
              <w:rStyle w:val="Textodelmarcadordeposicin"/>
              <w:rFonts w:eastAsiaTheme="minorHAnsi"/>
            </w:rPr>
            <w:t>[Categoría]</w:t>
          </w:r>
        </w:sdtContent>
      </w:sdt>
      <w:r w:rsidRPr="00BC334D">
        <w:rPr>
          <w:rFonts w:cs="Arial"/>
          <w:szCs w:val="22"/>
        </w:rPr>
        <w:t>,</w:t>
      </w:r>
    </w:p>
    <w:p w:rsidR="000E14C1" w:rsidRDefault="000E14C1" w:rsidP="000E14C1">
      <w:pPr>
        <w:spacing w:after="200" w:line="276" w:lineRule="auto"/>
        <w:jc w:val="left"/>
        <w:rPr>
          <w:rFonts w:cs="Arial"/>
          <w:szCs w:val="22"/>
          <w:u w:val="single"/>
        </w:rPr>
      </w:pPr>
    </w:p>
    <w:p w:rsidR="008608EB" w:rsidRDefault="008608EB" w:rsidP="008608EB">
      <w:pPr>
        <w:spacing w:after="0"/>
        <w:rPr>
          <w:rFonts w:cs="Arial"/>
          <w:szCs w:val="22"/>
        </w:rPr>
      </w:pPr>
      <w:permStart w:id="1554010212" w:edGrp="everyone"/>
      <w:r>
        <w:rPr>
          <w:rFonts w:cs="Arial"/>
          <w:szCs w:val="22"/>
        </w:rPr>
        <w:t xml:space="preserve">En caso de licitación con lotes: </w:t>
      </w:r>
    </w:p>
    <w:p w:rsidR="008608EB" w:rsidRDefault="00450CFE" w:rsidP="008608EB">
      <w:pPr>
        <w:spacing w:after="0"/>
        <w:rPr>
          <w:rFonts w:cs="Arial"/>
          <w:szCs w:val="22"/>
        </w:rPr>
      </w:pPr>
      <w:sdt>
        <w:sdtPr>
          <w:rPr>
            <w:rFonts w:ascii="Calibri" w:hAnsi="Calibri" w:cs="Arial"/>
            <w:i/>
            <w:color w:val="000000"/>
            <w:sz w:val="20"/>
          </w:rPr>
          <w:id w:val="-2051523487"/>
        </w:sdtPr>
        <w:sdtEndPr/>
        <w:sdtContent>
          <w:r w:rsidR="008608EB">
            <w:rPr>
              <w:rFonts w:cs="Arial"/>
              <w:color w:val="000000"/>
            </w:rPr>
            <w:t>Indicar título del lote</w:t>
          </w:r>
        </w:sdtContent>
      </w:sdt>
    </w:p>
    <w:p w:rsidR="008608EB" w:rsidRDefault="00450CFE" w:rsidP="008608EB">
      <w:pPr>
        <w:spacing w:after="0"/>
        <w:rPr>
          <w:rFonts w:ascii="Calibri" w:hAnsi="Calibri" w:cs="Arial"/>
          <w:i/>
          <w:color w:val="000000"/>
          <w:sz w:val="20"/>
        </w:rPr>
      </w:pPr>
      <w:sdt>
        <w:sdtPr>
          <w:rPr>
            <w:rFonts w:ascii="Calibri" w:hAnsi="Calibri" w:cs="Arial"/>
            <w:i/>
            <w:color w:val="000000"/>
            <w:sz w:val="20"/>
          </w:rPr>
          <w:id w:val="-1233304406"/>
        </w:sdtPr>
        <w:sdtEndPr/>
        <w:sdtContent>
          <w:r w:rsidR="008608EB">
            <w:rPr>
              <w:rFonts w:cs="Arial"/>
              <w:color w:val="000000"/>
            </w:rPr>
            <w:t>Indicar número de expediente + número lote (dos cifras)</w:t>
          </w:r>
        </w:sdtContent>
      </w:sdt>
      <w:permEnd w:id="1554010212"/>
    </w:p>
    <w:p w:rsidR="008608EB" w:rsidRDefault="008608EB" w:rsidP="000E14C1">
      <w:pPr>
        <w:spacing w:after="200" w:line="276" w:lineRule="auto"/>
        <w:jc w:val="left"/>
        <w:rPr>
          <w:rFonts w:cs="Arial"/>
          <w:szCs w:val="22"/>
          <w:u w:val="single"/>
        </w:rPr>
      </w:pPr>
    </w:p>
    <w:p w:rsidR="000E14C1" w:rsidRDefault="000E14C1" w:rsidP="000E14C1">
      <w:pPr>
        <w:autoSpaceDE w:val="0"/>
        <w:autoSpaceDN w:val="0"/>
        <w:adjustRightInd w:val="0"/>
        <w:spacing w:after="0"/>
        <w:rPr>
          <w:rFonts w:cs="Arial"/>
          <w:b/>
          <w:szCs w:val="22"/>
        </w:rPr>
      </w:pPr>
      <w:r>
        <w:rPr>
          <w:rFonts w:cs="Arial"/>
          <w:b/>
          <w:szCs w:val="22"/>
        </w:rPr>
        <w:t xml:space="preserve">DECLARA: </w:t>
      </w:r>
    </w:p>
    <w:p w:rsidR="000E14C1" w:rsidRDefault="000E14C1" w:rsidP="000E14C1">
      <w:pPr>
        <w:autoSpaceDE w:val="0"/>
        <w:autoSpaceDN w:val="0"/>
        <w:adjustRightInd w:val="0"/>
        <w:spacing w:after="0"/>
        <w:rPr>
          <w:rFonts w:cs="Arial"/>
          <w:b/>
          <w:szCs w:val="22"/>
        </w:rPr>
      </w:pPr>
    </w:p>
    <w:p w:rsidR="000E14C1" w:rsidRPr="000E14C1" w:rsidRDefault="000E14C1" w:rsidP="000E14C1">
      <w:pPr>
        <w:shd w:val="clear" w:color="auto" w:fill="FFFFFF"/>
        <w:snapToGrid w:val="0"/>
        <w:ind w:left="480" w:hanging="480"/>
        <w:rPr>
          <w:rFonts w:cs="Arial"/>
          <w:szCs w:val="22"/>
        </w:rPr>
      </w:pPr>
      <w:permStart w:id="1893805361" w:edGrp="everyone"/>
      <w:r w:rsidRPr="005039A6">
        <w:rPr>
          <w:rFonts w:cs="Arial"/>
          <w:szCs w:val="22"/>
        </w:rPr>
        <w:t>Escribir la información aquí o borrar</w:t>
      </w:r>
    </w:p>
    <w:permEnd w:id="1893805361"/>
    <w:p w:rsidR="000557D8" w:rsidRPr="00AF3295" w:rsidRDefault="000557D8" w:rsidP="000557D8">
      <w:pPr>
        <w:spacing w:after="0"/>
        <w:ind w:left="480" w:hanging="33"/>
        <w:rPr>
          <w:rFonts w:cs="Arial"/>
          <w:bCs/>
          <w:szCs w:val="22"/>
        </w:rPr>
      </w:pPr>
    </w:p>
    <w:p w:rsidR="000557D8" w:rsidRPr="009860BD" w:rsidRDefault="000557D8" w:rsidP="000557D8">
      <w:pPr>
        <w:pBdr>
          <w:top w:val="single" w:sz="4" w:space="1" w:color="auto"/>
          <w:left w:val="single" w:sz="4" w:space="4" w:color="auto"/>
          <w:bottom w:val="single" w:sz="4" w:space="1" w:color="auto"/>
          <w:right w:val="single" w:sz="4" w:space="4" w:color="auto"/>
        </w:pBdr>
        <w:snapToGrid w:val="0"/>
        <w:spacing w:after="0"/>
        <w:jc w:val="center"/>
        <w:rPr>
          <w:rFonts w:ascii="Calibri" w:hAnsi="Calibri" w:cs="Arial"/>
          <w:b/>
          <w:i/>
          <w:color w:val="000000"/>
          <w:u w:val="single"/>
        </w:rPr>
      </w:pPr>
      <w:r w:rsidRPr="009860BD">
        <w:rPr>
          <w:rFonts w:ascii="Calibri" w:hAnsi="Calibri" w:cs="Arial"/>
          <w:b/>
          <w:i/>
          <w:color w:val="000000"/>
          <w:u w:val="single"/>
        </w:rPr>
        <w:t>AVISOS IMPORTANTES</w:t>
      </w: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rPr>
      </w:pPr>
      <w:r w:rsidRPr="000557D8">
        <w:rPr>
          <w:rFonts w:ascii="Calibri" w:hAnsi="Calibri" w:cs="Arial"/>
          <w:b/>
          <w:i/>
          <w:color w:val="000000"/>
          <w:sz w:val="24"/>
        </w:rPr>
        <w:t xml:space="preserve">- </w:t>
      </w:r>
      <w:r w:rsidRPr="000557D8">
        <w:rPr>
          <w:rFonts w:cs="Arial"/>
          <w:b/>
          <w:i/>
          <w:color w:val="000000"/>
          <w:szCs w:val="22"/>
        </w:rPr>
        <w:t xml:space="preserve">En caso de licitación por lotes, deberán cumplimentarse y presentarse tantos formularios de oferta </w:t>
      </w:r>
      <w:r w:rsidR="00661D70">
        <w:rPr>
          <w:rFonts w:cs="Arial"/>
          <w:b/>
          <w:i/>
          <w:color w:val="000000"/>
          <w:szCs w:val="22"/>
        </w:rPr>
        <w:t>de juicio de valor</w:t>
      </w:r>
      <w:r w:rsidRPr="000557D8">
        <w:rPr>
          <w:rFonts w:cs="Arial"/>
          <w:b/>
          <w:i/>
          <w:color w:val="000000"/>
          <w:szCs w:val="22"/>
        </w:rPr>
        <w:t xml:space="preserve"> como lotes a los que se presente oferta.</w:t>
      </w: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u w:val="single"/>
        </w:rPr>
      </w:pP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rPr>
      </w:pPr>
      <w:r>
        <w:rPr>
          <w:rFonts w:cs="Arial"/>
          <w:b/>
          <w:i/>
          <w:snapToGrid/>
          <w:szCs w:val="22"/>
          <w:lang w:eastAsia="en-US"/>
        </w:rPr>
        <w:t>- E</w:t>
      </w:r>
      <w:r w:rsidRPr="000557D8">
        <w:rPr>
          <w:rFonts w:cs="Arial"/>
          <w:b/>
          <w:i/>
          <w:snapToGrid/>
          <w:szCs w:val="22"/>
          <w:lang w:eastAsia="en-US"/>
        </w:rPr>
        <w:t xml:space="preserve">l presente documento deberá ser aportado por </w:t>
      </w:r>
      <w:r w:rsidRPr="000557D8">
        <w:rPr>
          <w:rFonts w:cs="Arial"/>
          <w:b/>
          <w:i/>
          <w:snapToGrid/>
          <w:szCs w:val="22"/>
          <w:u w:val="single"/>
          <w:lang w:eastAsia="en-US"/>
        </w:rPr>
        <w:t>todos</w:t>
      </w:r>
      <w:r w:rsidR="00661D70">
        <w:rPr>
          <w:rFonts w:cs="Arial"/>
          <w:b/>
          <w:i/>
          <w:snapToGrid/>
          <w:szCs w:val="22"/>
          <w:lang w:eastAsia="en-US"/>
        </w:rPr>
        <w:t xml:space="preserve"> los empresarios licitadores</w:t>
      </w:r>
      <w:r w:rsidRPr="000557D8">
        <w:rPr>
          <w:rFonts w:cs="Arial"/>
          <w:b/>
          <w:i/>
          <w:snapToGrid/>
          <w:szCs w:val="22"/>
          <w:lang w:eastAsia="en-US"/>
        </w:rPr>
        <w:t>.</w:t>
      </w:r>
    </w:p>
    <w:p w:rsid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ascii="Calibri" w:hAnsi="Calibri" w:cs="Arial"/>
          <w:i/>
          <w:color w:val="000000"/>
          <w:sz w:val="20"/>
        </w:rPr>
      </w:pPr>
    </w:p>
    <w:p w:rsidR="000E14C1" w:rsidRDefault="000E14C1" w:rsidP="000E14C1">
      <w:pPr>
        <w:autoSpaceDE w:val="0"/>
        <w:autoSpaceDN w:val="0"/>
        <w:adjustRightInd w:val="0"/>
        <w:spacing w:after="0"/>
        <w:rPr>
          <w:rFonts w:cs="Arial"/>
          <w:b/>
          <w:szCs w:val="22"/>
        </w:rPr>
      </w:pPr>
    </w:p>
    <w:p w:rsidR="000E14C1" w:rsidRPr="008E38A3" w:rsidRDefault="000E14C1" w:rsidP="000E14C1">
      <w:pPr>
        <w:spacing w:after="0"/>
        <w:rPr>
          <w:rFonts w:cs="Arial"/>
          <w:szCs w:val="22"/>
        </w:rPr>
      </w:pPr>
      <w:r w:rsidRPr="008E38A3">
        <w:rPr>
          <w:rFonts w:cs="Arial"/>
          <w:szCs w:val="22"/>
        </w:rPr>
        <w:t xml:space="preserve">Y para que así conste, expide la presente declaración en _________, a _____ </w:t>
      </w:r>
      <w:proofErr w:type="spellStart"/>
      <w:r w:rsidRPr="008E38A3">
        <w:rPr>
          <w:rFonts w:cs="Arial"/>
          <w:szCs w:val="22"/>
        </w:rPr>
        <w:t>de</w:t>
      </w:r>
      <w:proofErr w:type="spellEnd"/>
      <w:r w:rsidRPr="008E38A3">
        <w:rPr>
          <w:rFonts w:cs="Arial"/>
          <w:szCs w:val="22"/>
        </w:rPr>
        <w:t xml:space="preserve"> _____ </w:t>
      </w:r>
      <w:proofErr w:type="spellStart"/>
      <w:r w:rsidRPr="008E38A3">
        <w:rPr>
          <w:rFonts w:cs="Arial"/>
          <w:szCs w:val="22"/>
        </w:rPr>
        <w:t>de</w:t>
      </w:r>
      <w:proofErr w:type="spellEnd"/>
      <w:r w:rsidRPr="008E38A3">
        <w:rPr>
          <w:rFonts w:cs="Arial"/>
          <w:szCs w:val="22"/>
        </w:rPr>
        <w:t xml:space="preserve"> _____.</w:t>
      </w:r>
    </w:p>
    <w:p w:rsidR="000E14C1" w:rsidRDefault="000E14C1" w:rsidP="000E14C1">
      <w:pPr>
        <w:spacing w:after="0"/>
        <w:rPr>
          <w:rFonts w:cs="Arial"/>
          <w:szCs w:val="22"/>
        </w:rPr>
      </w:pPr>
    </w:p>
    <w:p w:rsidR="000E14C1" w:rsidRDefault="000E14C1" w:rsidP="000E14C1">
      <w:pPr>
        <w:spacing w:after="0"/>
        <w:rPr>
          <w:rFonts w:cs="Arial"/>
          <w:szCs w:val="22"/>
        </w:rPr>
      </w:pPr>
    </w:p>
    <w:p w:rsidR="000557D8" w:rsidRDefault="000557D8" w:rsidP="000E14C1">
      <w:pPr>
        <w:spacing w:after="0"/>
        <w:rPr>
          <w:rFonts w:cs="Arial"/>
          <w:szCs w:val="22"/>
        </w:rPr>
      </w:pPr>
    </w:p>
    <w:p w:rsidR="000557D8" w:rsidRDefault="000557D8" w:rsidP="000E14C1">
      <w:pPr>
        <w:spacing w:after="0"/>
        <w:rPr>
          <w:rFonts w:cs="Arial"/>
          <w:szCs w:val="22"/>
        </w:rPr>
      </w:pPr>
    </w:p>
    <w:p w:rsidR="000557D8" w:rsidRDefault="000557D8" w:rsidP="000E14C1">
      <w:pPr>
        <w:spacing w:after="0"/>
        <w:rPr>
          <w:rFonts w:cs="Arial"/>
          <w:szCs w:val="22"/>
        </w:rPr>
      </w:pPr>
    </w:p>
    <w:p w:rsidR="000557D8" w:rsidRDefault="000557D8" w:rsidP="000E14C1">
      <w:pPr>
        <w:spacing w:after="0"/>
        <w:rPr>
          <w:rFonts w:cs="Arial"/>
          <w:szCs w:val="22"/>
        </w:rPr>
      </w:pPr>
    </w:p>
    <w:p w:rsidR="000557D8" w:rsidRDefault="000557D8" w:rsidP="000E14C1">
      <w:pPr>
        <w:spacing w:after="0"/>
        <w:rPr>
          <w:rFonts w:cs="Arial"/>
          <w:szCs w:val="22"/>
        </w:rPr>
      </w:pPr>
    </w:p>
    <w:p w:rsidR="000E14C1" w:rsidRPr="008E38A3" w:rsidRDefault="000557D8" w:rsidP="000E14C1">
      <w:pPr>
        <w:spacing w:after="0"/>
        <w:rPr>
          <w:rFonts w:cs="Arial"/>
          <w:szCs w:val="22"/>
        </w:rPr>
      </w:pPr>
      <w:r>
        <w:rPr>
          <w:noProof/>
          <w:snapToGrid/>
        </w:rPr>
        <mc:AlternateContent>
          <mc:Choice Requires="wps">
            <w:drawing>
              <wp:anchor distT="0" distB="0" distL="114300" distR="114300" simplePos="0" relativeHeight="251813888" behindDoc="0" locked="0" layoutInCell="1" allowOverlap="1" wp14:anchorId="1568A137" wp14:editId="69FD7FEA">
                <wp:simplePos x="0" y="0"/>
                <wp:positionH relativeFrom="column">
                  <wp:posOffset>4004945</wp:posOffset>
                </wp:positionH>
                <wp:positionV relativeFrom="paragraph">
                  <wp:posOffset>-1270</wp:posOffset>
                </wp:positionV>
                <wp:extent cx="1866900" cy="899160"/>
                <wp:effectExtent l="0" t="0" r="19050" b="15240"/>
                <wp:wrapNone/>
                <wp:docPr id="8"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899160"/>
                        </a:xfrm>
                        <a:prstGeom prst="rect">
                          <a:avLst/>
                        </a:prstGeom>
                        <a:solidFill>
                          <a:srgbClr val="F79646">
                            <a:lumMod val="75000"/>
                          </a:srgbClr>
                        </a:solidFill>
                        <a:ln w="19050" cap="rnd">
                          <a:solidFill>
                            <a:srgbClr val="002060"/>
                          </a:solidFill>
                          <a:prstDash val="sysDot"/>
                          <a:miter lim="800000"/>
                          <a:headEnd/>
                          <a:tailEnd/>
                        </a:ln>
                      </wps:spPr>
                      <wps:txbx>
                        <w:txbxContent>
                          <w:p w:rsidR="00DE5D01" w:rsidRPr="00445AF9" w:rsidRDefault="00DE5D01" w:rsidP="000E14C1">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0E14C1">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0E14C1">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0E14C1">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8A137" id="_x0000_s1030" style="position:absolute;left:0;text-align:left;margin-left:315.35pt;margin-top:-.1pt;width:147pt;height:70.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" fillcolor="#e46c0a" strokecolor="#002060" strokeweight="1.5pt">
                <v:stroke dashstyle="1 1" endcap="round"/>
                <v:textbox>
                  <w:txbxContent>
                    <w:p w:rsidR="00DE5D01" w:rsidRPr="00445AF9" w:rsidRDefault="00DE5D01" w:rsidP="000E14C1">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0E14C1">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0E14C1">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0E14C1">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v:textbox>
              </v:rect>
            </w:pict>
          </mc:Fallback>
        </mc:AlternateContent>
      </w:r>
      <w:r w:rsidR="000E14C1" w:rsidRPr="008E38A3">
        <w:rPr>
          <w:rFonts w:cs="Arial"/>
          <w:szCs w:val="22"/>
        </w:rPr>
        <w:t>D./Dª. _________________</w:t>
      </w:r>
      <w:proofErr w:type="gramStart"/>
      <w:r w:rsidR="000E14C1" w:rsidRPr="008E38A3">
        <w:rPr>
          <w:rFonts w:cs="Arial"/>
          <w:szCs w:val="22"/>
        </w:rPr>
        <w:t>_</w:t>
      </w:r>
      <w:r w:rsidR="000E14C1" w:rsidRPr="008E38A3">
        <w:rPr>
          <w:rFonts w:cs="Arial"/>
          <w:szCs w:val="22"/>
          <w:vertAlign w:val="superscript"/>
        </w:rPr>
        <w:t>(</w:t>
      </w:r>
      <w:proofErr w:type="gramEnd"/>
      <w:r w:rsidR="000E14C1" w:rsidRPr="008E38A3">
        <w:rPr>
          <w:rFonts w:cs="Arial"/>
          <w:szCs w:val="22"/>
          <w:vertAlign w:val="superscript"/>
        </w:rPr>
        <w:t>1)</w:t>
      </w:r>
    </w:p>
    <w:p w:rsidR="000E14C1" w:rsidRPr="008E38A3" w:rsidRDefault="000E14C1" w:rsidP="000E14C1">
      <w:pPr>
        <w:spacing w:after="0"/>
        <w:ind w:left="601" w:hanging="601"/>
        <w:rPr>
          <w:rFonts w:cs="Arial"/>
          <w:szCs w:val="22"/>
        </w:rPr>
      </w:pPr>
      <w:r w:rsidRPr="008E38A3">
        <w:rPr>
          <w:rFonts w:cs="Arial"/>
          <w:szCs w:val="22"/>
        </w:rPr>
        <w:t>______________________</w:t>
      </w:r>
      <w:proofErr w:type="gramStart"/>
      <w:r w:rsidRPr="008E38A3">
        <w:rPr>
          <w:rFonts w:cs="Arial"/>
          <w:szCs w:val="22"/>
        </w:rPr>
        <w:t>_</w:t>
      </w:r>
      <w:r w:rsidRPr="008E38A3">
        <w:rPr>
          <w:rFonts w:cs="Arial"/>
          <w:szCs w:val="22"/>
          <w:vertAlign w:val="superscript"/>
        </w:rPr>
        <w:t>(</w:t>
      </w:r>
      <w:proofErr w:type="gramEnd"/>
      <w:r w:rsidRPr="008E38A3">
        <w:rPr>
          <w:rFonts w:cs="Arial"/>
          <w:szCs w:val="22"/>
          <w:vertAlign w:val="superscript"/>
        </w:rPr>
        <w:t>2)</w:t>
      </w:r>
    </w:p>
    <w:p w:rsidR="000E14C1" w:rsidRDefault="000E14C1" w:rsidP="000E14C1">
      <w:pPr>
        <w:spacing w:after="0"/>
        <w:ind w:left="601" w:hanging="601"/>
        <w:rPr>
          <w:rFonts w:cs="Arial"/>
          <w:b/>
          <w:i/>
          <w:snapToGrid/>
          <w:sz w:val="14"/>
          <w:szCs w:val="14"/>
          <w:lang w:eastAsia="en-US"/>
        </w:rPr>
      </w:pPr>
      <w:r w:rsidRPr="008E38A3">
        <w:rPr>
          <w:rFonts w:cs="Arial"/>
          <w:szCs w:val="22"/>
        </w:rPr>
        <w:t>______________________</w:t>
      </w:r>
      <w:proofErr w:type="gramStart"/>
      <w:r w:rsidRPr="008E38A3">
        <w:rPr>
          <w:rFonts w:cs="Arial"/>
          <w:szCs w:val="22"/>
        </w:rPr>
        <w:t>_</w:t>
      </w:r>
      <w:r w:rsidRPr="008E38A3">
        <w:rPr>
          <w:rFonts w:cs="Arial"/>
          <w:szCs w:val="22"/>
          <w:vertAlign w:val="superscript"/>
        </w:rPr>
        <w:t>(</w:t>
      </w:r>
      <w:proofErr w:type="gramEnd"/>
      <w:r w:rsidRPr="008E38A3">
        <w:rPr>
          <w:rFonts w:cs="Arial"/>
          <w:szCs w:val="22"/>
          <w:vertAlign w:val="superscript"/>
        </w:rPr>
        <w:t>3)</w:t>
      </w:r>
    </w:p>
    <w:p w:rsidR="000557D8" w:rsidRDefault="000557D8" w:rsidP="000E14C1">
      <w:pPr>
        <w:spacing w:after="0" w:line="0" w:lineRule="atLeast"/>
        <w:jc w:val="left"/>
        <w:rPr>
          <w:rFonts w:cs="Arial"/>
          <w:szCs w:val="22"/>
          <w:u w:val="single"/>
        </w:rPr>
      </w:pPr>
    </w:p>
    <w:p w:rsidR="000E14C1" w:rsidRPr="000E14C1" w:rsidRDefault="000E14C1" w:rsidP="000E14C1">
      <w:pPr>
        <w:spacing w:after="0" w:line="0" w:lineRule="atLeast"/>
        <w:jc w:val="left"/>
        <w:rPr>
          <w:rFonts w:cs="Arial"/>
          <w:b/>
          <w:i/>
          <w:snapToGrid/>
          <w:szCs w:val="14"/>
          <w:lang w:eastAsia="en-US"/>
        </w:rPr>
      </w:pPr>
      <w:r>
        <w:rPr>
          <w:rFonts w:cs="Arial"/>
          <w:szCs w:val="22"/>
          <w:u w:val="single"/>
        </w:rPr>
        <w:br w:type="page"/>
      </w:r>
    </w:p>
    <w:p w:rsidR="008C73F6" w:rsidRDefault="008C73F6" w:rsidP="009860BD">
      <w:pPr>
        <w:pStyle w:val="Ttulo1"/>
        <w:numPr>
          <w:ilvl w:val="0"/>
          <w:numId w:val="0"/>
        </w:numPr>
        <w:spacing w:before="0" w:after="0" w:line="0" w:lineRule="atLeast"/>
        <w:ind w:left="852" w:hanging="852"/>
        <w:rPr>
          <w:rFonts w:cs="Arial"/>
          <w:szCs w:val="22"/>
          <w:u w:val="single"/>
        </w:rPr>
      </w:pPr>
      <w:bookmarkStart w:id="2332" w:name="_Toc520188556"/>
      <w:r w:rsidRPr="00BC334D">
        <w:rPr>
          <w:rFonts w:cs="Arial"/>
          <w:szCs w:val="22"/>
          <w:u w:val="single"/>
        </w:rPr>
        <w:lastRenderedPageBreak/>
        <w:t xml:space="preserve">FORMULARIO DE OFERTA TÉCNICA </w:t>
      </w:r>
      <w:r>
        <w:rPr>
          <w:rFonts w:cs="Arial"/>
          <w:szCs w:val="22"/>
          <w:u w:val="single"/>
        </w:rPr>
        <w:t xml:space="preserve">OBJETIVA </w:t>
      </w:r>
      <w:r w:rsidRPr="00BC334D">
        <w:rPr>
          <w:rFonts w:cs="Arial"/>
          <w:szCs w:val="22"/>
          <w:u w:val="single"/>
        </w:rPr>
        <w:t>(SOBRE C)</w:t>
      </w:r>
      <w:bookmarkEnd w:id="2329"/>
      <w:bookmarkEnd w:id="2332"/>
    </w:p>
    <w:p w:rsidR="008C73F6" w:rsidRDefault="008C73F6" w:rsidP="008C73F6">
      <w:pPr>
        <w:spacing w:after="200" w:line="276" w:lineRule="auto"/>
        <w:jc w:val="left"/>
        <w:rPr>
          <w:rFonts w:cs="Arial"/>
          <w:szCs w:val="22"/>
          <w:u w:val="single"/>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9D0AEB" w:rsidRPr="00817C6A" w:rsidTr="00926A4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876029575" w:edGrp="everyone"/>
          <w:p w:rsidR="009D0AEB" w:rsidRPr="00817C6A" w:rsidRDefault="00450CFE" w:rsidP="00926A4C">
            <w:pPr>
              <w:spacing w:after="0"/>
              <w:jc w:val="left"/>
              <w:rPr>
                <w:rFonts w:cs="Arial"/>
                <w:b/>
                <w:color w:val="7F7F7F" w:themeColor="text1" w:themeTint="80"/>
              </w:rPr>
            </w:pPr>
            <w:sdt>
              <w:sdtPr>
                <w:rPr>
                  <w:rFonts w:cs="Arial"/>
                  <w:b/>
                  <w:color w:val="7F7F7F" w:themeColor="text1" w:themeTint="80"/>
                  <w:sz w:val="28"/>
                </w:rPr>
                <w:id w:val="-1648806757"/>
                <w14:checkbox>
                  <w14:checked w14:val="0"/>
                  <w14:checkedState w14:val="2612" w14:font="MS Gothic"/>
                  <w14:uncheckedState w14:val="2610" w14:font="MS Gothic"/>
                </w14:checkbox>
              </w:sdtPr>
              <w:sdtEndPr/>
              <w:sdtContent>
                <w:r w:rsidR="00BB5291">
                  <w:rPr>
                    <w:rFonts w:ascii="MS Gothic" w:eastAsia="MS Gothic" w:hAnsi="MS Gothic" w:cs="Arial" w:hint="eastAsia"/>
                    <w:b/>
                    <w:color w:val="7F7F7F" w:themeColor="text1" w:themeTint="80"/>
                    <w:sz w:val="28"/>
                  </w:rPr>
                  <w:t>☐</w:t>
                </w:r>
              </w:sdtContent>
            </w:sdt>
            <w:permEnd w:id="876029575"/>
            <w:r w:rsidR="009D0AEB">
              <w:rPr>
                <w:rFonts w:cs="Arial"/>
                <w:b/>
                <w:color w:val="7F7F7F" w:themeColor="text1" w:themeTint="80"/>
                <w:sz w:val="28"/>
              </w:rPr>
              <w:t xml:space="preserve"> </w:t>
            </w:r>
            <w:r w:rsidR="009D0AEB" w:rsidRPr="00817C6A">
              <w:rPr>
                <w:rFonts w:cs="Arial"/>
                <w:b/>
                <w:color w:val="7F7F7F" w:themeColor="text1" w:themeTint="80"/>
                <w:sz w:val="24"/>
              </w:rPr>
              <w:t>APLICA</w:t>
            </w:r>
          </w:p>
        </w:tc>
      </w:tr>
      <w:permStart w:id="1559978916" w:edGrp="everyone"/>
      <w:tr w:rsidR="009D0AEB" w:rsidRPr="00817C6A" w:rsidTr="00926A4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9D0AEB" w:rsidRDefault="00450CFE" w:rsidP="00926A4C">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1812590534"/>
                <w14:checkbox>
                  <w14:checked w14:val="0"/>
                  <w14:checkedState w14:val="2612" w14:font="MS Gothic"/>
                  <w14:uncheckedState w14:val="2610" w14:font="MS Gothic"/>
                </w14:checkbox>
              </w:sdtPr>
              <w:sdtEndPr/>
              <w:sdtContent>
                <w:r w:rsidR="00BB5291">
                  <w:rPr>
                    <w:rFonts w:ascii="MS Gothic" w:eastAsia="MS Gothic" w:hAnsi="MS Gothic" w:cs="Arial" w:hint="eastAsia"/>
                    <w:b/>
                    <w:color w:val="7F7F7F" w:themeColor="text1" w:themeTint="80"/>
                    <w:sz w:val="28"/>
                  </w:rPr>
                  <w:t>☐</w:t>
                </w:r>
              </w:sdtContent>
            </w:sdt>
            <w:permEnd w:id="1559978916"/>
            <w:r w:rsidR="009D0AEB">
              <w:rPr>
                <w:rFonts w:cs="Arial"/>
                <w:b/>
                <w:color w:val="7F7F7F" w:themeColor="text1" w:themeTint="80"/>
                <w:sz w:val="28"/>
              </w:rPr>
              <w:t xml:space="preserve"> </w:t>
            </w:r>
            <w:r w:rsidR="009D0AEB" w:rsidRPr="00392873">
              <w:rPr>
                <w:rFonts w:cs="Arial"/>
                <w:b/>
                <w:color w:val="7F7F7F" w:themeColor="text1" w:themeTint="80"/>
                <w:sz w:val="24"/>
              </w:rPr>
              <w:t>NO APLICA</w:t>
            </w:r>
          </w:p>
        </w:tc>
      </w:tr>
    </w:tbl>
    <w:p w:rsidR="009D0AEB" w:rsidRDefault="009D0AEB" w:rsidP="008C73F6">
      <w:pPr>
        <w:spacing w:after="200" w:line="276" w:lineRule="auto"/>
        <w:jc w:val="left"/>
        <w:rPr>
          <w:rFonts w:cs="Arial"/>
          <w:szCs w:val="22"/>
          <w:u w:val="single"/>
        </w:rPr>
      </w:pPr>
    </w:p>
    <w:p w:rsidR="008C73F6" w:rsidRPr="00BC334D" w:rsidRDefault="008C73F6" w:rsidP="008C73F6">
      <w:pPr>
        <w:spacing w:after="0"/>
        <w:rPr>
          <w:rFonts w:cs="Arial"/>
          <w:szCs w:val="22"/>
        </w:rPr>
      </w:pPr>
      <w:r w:rsidRPr="00BC334D">
        <w:rPr>
          <w:rFonts w:cs="Arial"/>
          <w:szCs w:val="22"/>
        </w:rPr>
        <w:t>D./Dª. ____________________</w:t>
      </w:r>
      <w:r w:rsidRPr="00BC334D">
        <w:rPr>
          <w:rFonts w:cs="Arial"/>
          <w:szCs w:val="22"/>
          <w:vertAlign w:val="superscript"/>
        </w:rPr>
        <w:t>(1)</w:t>
      </w:r>
      <w:r w:rsidRPr="00BC334D">
        <w:rPr>
          <w:rFonts w:cs="Arial"/>
          <w:szCs w:val="22"/>
        </w:rPr>
        <w:t>, con D.N.I. número __________, en su calidad de __________</w:t>
      </w:r>
      <w:r w:rsidRPr="00BC334D">
        <w:rPr>
          <w:rFonts w:cs="Arial"/>
          <w:szCs w:val="22"/>
          <w:vertAlign w:val="superscript"/>
        </w:rPr>
        <w:t>(2)</w:t>
      </w:r>
      <w:r w:rsidRPr="00BC334D">
        <w:rPr>
          <w:rFonts w:cs="Arial"/>
          <w:szCs w:val="22"/>
        </w:rPr>
        <w:t xml:space="preserve"> de la mercantil ____________________</w:t>
      </w:r>
      <w:r w:rsidRPr="00BC334D">
        <w:rPr>
          <w:rFonts w:cs="Arial"/>
          <w:szCs w:val="22"/>
          <w:vertAlign w:val="superscript"/>
        </w:rPr>
        <w:t>(3)</w:t>
      </w:r>
      <w:r w:rsidRPr="00BC334D">
        <w:rPr>
          <w:rFonts w:cs="Arial"/>
          <w:szCs w:val="22"/>
        </w:rPr>
        <w:t xml:space="preserve">, en virtud de la escritura de poder otorgada ante el Notario de __________ Don __________, en fecha _____ de _____ </w:t>
      </w:r>
      <w:proofErr w:type="spellStart"/>
      <w:r w:rsidRPr="00BC334D">
        <w:rPr>
          <w:rFonts w:cs="Arial"/>
          <w:szCs w:val="22"/>
        </w:rPr>
        <w:t>de</w:t>
      </w:r>
      <w:proofErr w:type="spellEnd"/>
      <w:r w:rsidRPr="00BC334D">
        <w:rPr>
          <w:rFonts w:cs="Arial"/>
          <w:szCs w:val="22"/>
        </w:rPr>
        <w:t xml:space="preserve"> _____, con el número _____ de su protocolo.</w:t>
      </w:r>
    </w:p>
    <w:p w:rsidR="008C73F6" w:rsidRPr="00BC334D" w:rsidRDefault="008C73F6" w:rsidP="008C73F6">
      <w:pPr>
        <w:spacing w:after="0"/>
        <w:rPr>
          <w:rFonts w:cs="Arial"/>
          <w:b/>
          <w:color w:val="000080"/>
          <w:szCs w:val="22"/>
        </w:rPr>
      </w:pPr>
    </w:p>
    <w:p w:rsidR="008C73F6" w:rsidRPr="00BC334D" w:rsidRDefault="008C73F6" w:rsidP="008C73F6">
      <w:pPr>
        <w:spacing w:after="0"/>
        <w:rPr>
          <w:rFonts w:cs="Arial"/>
          <w:b/>
          <w:szCs w:val="22"/>
        </w:rPr>
      </w:pPr>
      <w:r w:rsidRPr="00BC334D">
        <w:rPr>
          <w:rFonts w:cs="Arial"/>
          <w:b/>
          <w:szCs w:val="22"/>
        </w:rPr>
        <w:t>EXPONE:</w:t>
      </w:r>
    </w:p>
    <w:p w:rsidR="008C73F6" w:rsidRPr="00BC334D" w:rsidRDefault="008C73F6" w:rsidP="008C73F6">
      <w:pPr>
        <w:autoSpaceDE w:val="0"/>
        <w:autoSpaceDN w:val="0"/>
        <w:adjustRightInd w:val="0"/>
        <w:spacing w:after="0"/>
        <w:rPr>
          <w:rFonts w:cs="Arial"/>
          <w:szCs w:val="22"/>
        </w:rPr>
      </w:pPr>
    </w:p>
    <w:p w:rsidR="008C73F6" w:rsidRDefault="008C73F6" w:rsidP="008C73F6">
      <w:pPr>
        <w:keepLines/>
        <w:spacing w:after="0"/>
        <w:rPr>
          <w:rFonts w:cs="Arial"/>
          <w:szCs w:val="22"/>
        </w:rPr>
      </w:pPr>
      <w:r w:rsidRPr="00BC334D">
        <w:rPr>
          <w:rFonts w:cs="Arial"/>
          <w:szCs w:val="22"/>
        </w:rPr>
        <w:t xml:space="preserve">Que en cumplimiento de las condiciones y requisitos exigidos en el Pliego de Cláusulas </w:t>
      </w:r>
      <w:proofErr w:type="gramStart"/>
      <w:r w:rsidRPr="00BC334D">
        <w:rPr>
          <w:rFonts w:cs="Arial"/>
          <w:szCs w:val="22"/>
        </w:rPr>
        <w:t>Administrativas  Particulares</w:t>
      </w:r>
      <w:proofErr w:type="gramEnd"/>
      <w:r w:rsidRPr="00BC334D">
        <w:rPr>
          <w:rFonts w:cs="Arial"/>
          <w:szCs w:val="22"/>
        </w:rPr>
        <w:t xml:space="preserve"> para concurrir a la licitación convocada por  MUTUAL MIDAT CYLOPS, Mutua Colaboradora con la Seguridad Social </w:t>
      </w:r>
      <w:proofErr w:type="spellStart"/>
      <w:r w:rsidRPr="00BC334D">
        <w:rPr>
          <w:rFonts w:cs="Arial"/>
          <w:szCs w:val="22"/>
        </w:rPr>
        <w:t>Nº</w:t>
      </w:r>
      <w:proofErr w:type="spellEnd"/>
      <w:r w:rsidRPr="00BC334D">
        <w:rPr>
          <w:rFonts w:cs="Arial"/>
          <w:szCs w:val="22"/>
        </w:rPr>
        <w:t xml:space="preserve"> 1” para la contratación </w:t>
      </w:r>
      <w:permStart w:id="1383612768" w:edGrp="everyone"/>
      <w:r w:rsidRPr="00BC334D">
        <w:rPr>
          <w:rFonts w:cs="Arial"/>
          <w:szCs w:val="22"/>
        </w:rPr>
        <w:t>de</w:t>
      </w:r>
      <w:permEnd w:id="1383612768"/>
      <w:r w:rsidRPr="00BC334D">
        <w:rPr>
          <w:rFonts w:cs="Arial"/>
          <w:szCs w:val="22"/>
        </w:rPr>
        <w:t xml:space="preserve"> </w:t>
      </w:r>
      <w:sdt>
        <w:sdtPr>
          <w:rPr>
            <w:rFonts w:cs="Arial"/>
            <w:szCs w:val="22"/>
          </w:rPr>
          <w:alias w:val="Título"/>
          <w:tag w:val=""/>
          <w:id w:val="-1447539547"/>
          <w:showingPlcHdr/>
          <w:dataBinding w:prefixMappings="xmlns:ns0='http://purl.org/dc/elements/1.1/' xmlns:ns1='http://schemas.openxmlformats.org/package/2006/metadata/core-properties' " w:xpath="/ns1:coreProperties[1]/ns0:title[1]" w:storeItemID="{6C3C8BC8-F283-45AE-878A-BAB7291924A1}"/>
          <w:text/>
        </w:sdtPr>
        <w:sdtEndPr/>
        <w:sdtContent>
          <w:r w:rsidR="004D7304" w:rsidRPr="005B6E2E">
            <w:rPr>
              <w:rStyle w:val="Textodelmarcadordeposicin"/>
              <w:rFonts w:eastAsiaTheme="minorHAnsi"/>
              <w:color w:val="000000" w:themeColor="text1"/>
            </w:rPr>
            <w:t>[Título]</w:t>
          </w:r>
        </w:sdtContent>
      </w:sdt>
      <w:r w:rsidRPr="00BC334D">
        <w:rPr>
          <w:rFonts w:cs="Arial"/>
          <w:szCs w:val="22"/>
        </w:rPr>
        <w:t>,</w:t>
      </w:r>
      <w:r w:rsidRPr="00BC334D">
        <w:rPr>
          <w:rFonts w:cs="Arial"/>
          <w:b/>
          <w:szCs w:val="22"/>
        </w:rPr>
        <w:t xml:space="preserve"> </w:t>
      </w:r>
      <w:r w:rsidRPr="00BC334D">
        <w:rPr>
          <w:rFonts w:cs="Arial"/>
          <w:szCs w:val="22"/>
        </w:rPr>
        <w:t xml:space="preserve">con </w:t>
      </w:r>
      <w:r>
        <w:rPr>
          <w:rFonts w:cs="Arial"/>
          <w:szCs w:val="22"/>
        </w:rPr>
        <w:t>número de expediente</w:t>
      </w:r>
      <w:r w:rsidR="004D7304">
        <w:rPr>
          <w:rFonts w:cs="Arial"/>
          <w:szCs w:val="22"/>
        </w:rPr>
        <w:t xml:space="preserve"> </w:t>
      </w:r>
      <w:sdt>
        <w:sdtPr>
          <w:rPr>
            <w:rFonts w:cs="Arial"/>
            <w:szCs w:val="22"/>
          </w:rPr>
          <w:alias w:val="Categoría"/>
          <w:tag w:val=""/>
          <w:id w:val="656736581"/>
          <w:showingPlcHdr/>
          <w:dataBinding w:prefixMappings="xmlns:ns0='http://purl.org/dc/elements/1.1/' xmlns:ns1='http://schemas.openxmlformats.org/package/2006/metadata/core-properties' " w:xpath="/ns1:coreProperties[1]/ns1:category[1]" w:storeItemID="{6C3C8BC8-F283-45AE-878A-BAB7291924A1}"/>
          <w:text/>
        </w:sdtPr>
        <w:sdtEndPr/>
        <w:sdtContent>
          <w:r w:rsidR="004D7304" w:rsidRPr="00177DF2">
            <w:rPr>
              <w:rStyle w:val="Textodelmarcadordeposicin"/>
              <w:rFonts w:eastAsiaTheme="minorHAnsi"/>
            </w:rPr>
            <w:t>[Categoría]</w:t>
          </w:r>
        </w:sdtContent>
      </w:sdt>
      <w:r w:rsidRPr="00BC334D">
        <w:rPr>
          <w:rFonts w:cs="Arial"/>
          <w:szCs w:val="22"/>
        </w:rPr>
        <w:t>,</w:t>
      </w:r>
    </w:p>
    <w:p w:rsidR="008608EB" w:rsidRDefault="008608EB" w:rsidP="008608EB"/>
    <w:p w:rsidR="008608EB" w:rsidRDefault="008608EB" w:rsidP="008608EB">
      <w:pPr>
        <w:spacing w:after="0"/>
        <w:rPr>
          <w:rFonts w:cs="Arial"/>
          <w:szCs w:val="22"/>
        </w:rPr>
      </w:pPr>
      <w:permStart w:id="458232586" w:edGrp="everyone"/>
      <w:r>
        <w:rPr>
          <w:rFonts w:cs="Arial"/>
          <w:szCs w:val="22"/>
        </w:rPr>
        <w:t xml:space="preserve">En caso de licitación con lotes: </w:t>
      </w:r>
    </w:p>
    <w:p w:rsidR="008608EB" w:rsidRDefault="00450CFE" w:rsidP="008608EB">
      <w:pPr>
        <w:spacing w:after="0"/>
        <w:rPr>
          <w:rFonts w:cs="Arial"/>
          <w:szCs w:val="22"/>
        </w:rPr>
      </w:pPr>
      <w:sdt>
        <w:sdtPr>
          <w:rPr>
            <w:rFonts w:ascii="Calibri" w:hAnsi="Calibri" w:cs="Arial"/>
            <w:i/>
            <w:color w:val="000000"/>
            <w:sz w:val="20"/>
          </w:rPr>
          <w:id w:val="393481695"/>
        </w:sdtPr>
        <w:sdtEndPr/>
        <w:sdtContent>
          <w:r w:rsidR="008608EB">
            <w:rPr>
              <w:rFonts w:cs="Arial"/>
              <w:color w:val="000000"/>
            </w:rPr>
            <w:t>Indicar título del lote</w:t>
          </w:r>
        </w:sdtContent>
      </w:sdt>
    </w:p>
    <w:p w:rsidR="008608EB" w:rsidRDefault="00450CFE" w:rsidP="008608EB">
      <w:pPr>
        <w:spacing w:after="0"/>
        <w:rPr>
          <w:rFonts w:ascii="Calibri" w:hAnsi="Calibri" w:cs="Arial"/>
          <w:i/>
          <w:color w:val="000000"/>
          <w:sz w:val="20"/>
        </w:rPr>
      </w:pPr>
      <w:sdt>
        <w:sdtPr>
          <w:rPr>
            <w:rFonts w:ascii="Calibri" w:hAnsi="Calibri" w:cs="Arial"/>
            <w:i/>
            <w:color w:val="000000"/>
            <w:sz w:val="20"/>
          </w:rPr>
          <w:id w:val="2132508623"/>
        </w:sdtPr>
        <w:sdtEndPr/>
        <w:sdtContent>
          <w:r w:rsidR="008608EB">
            <w:rPr>
              <w:rFonts w:cs="Arial"/>
              <w:color w:val="000000"/>
            </w:rPr>
            <w:t>Indicar número de expediente + número lote (dos cifras)</w:t>
          </w:r>
        </w:sdtContent>
      </w:sdt>
      <w:permEnd w:id="458232586"/>
    </w:p>
    <w:p w:rsidR="008C73F6" w:rsidRDefault="008C73F6" w:rsidP="008C73F6">
      <w:pPr>
        <w:spacing w:after="200" w:line="276" w:lineRule="auto"/>
        <w:jc w:val="left"/>
        <w:rPr>
          <w:rFonts w:cs="Arial"/>
          <w:szCs w:val="22"/>
          <w:u w:val="single"/>
        </w:rPr>
      </w:pPr>
    </w:p>
    <w:p w:rsidR="008C73F6" w:rsidRDefault="008C73F6" w:rsidP="008C73F6">
      <w:pPr>
        <w:autoSpaceDE w:val="0"/>
        <w:autoSpaceDN w:val="0"/>
        <w:adjustRightInd w:val="0"/>
        <w:spacing w:after="0"/>
        <w:rPr>
          <w:rFonts w:cs="Arial"/>
          <w:b/>
          <w:szCs w:val="22"/>
        </w:rPr>
      </w:pPr>
      <w:r>
        <w:rPr>
          <w:rFonts w:cs="Arial"/>
          <w:b/>
          <w:szCs w:val="22"/>
        </w:rPr>
        <w:t>DECLARA:</w:t>
      </w:r>
      <w:r w:rsidR="002D5D3C">
        <w:rPr>
          <w:rFonts w:cs="Arial"/>
          <w:b/>
          <w:szCs w:val="22"/>
        </w:rPr>
        <w:t xml:space="preserve"> </w:t>
      </w:r>
    </w:p>
    <w:p w:rsidR="000E14C1" w:rsidRDefault="000E14C1" w:rsidP="008C73F6">
      <w:pPr>
        <w:autoSpaceDE w:val="0"/>
        <w:autoSpaceDN w:val="0"/>
        <w:adjustRightInd w:val="0"/>
        <w:spacing w:after="0"/>
        <w:rPr>
          <w:rFonts w:cs="Arial"/>
          <w:b/>
          <w:szCs w:val="22"/>
        </w:rPr>
      </w:pPr>
    </w:p>
    <w:p w:rsidR="000E14C1" w:rsidRPr="005039A6" w:rsidRDefault="000E14C1" w:rsidP="000E14C1">
      <w:pPr>
        <w:shd w:val="clear" w:color="auto" w:fill="FFFFFF"/>
        <w:snapToGrid w:val="0"/>
        <w:ind w:left="480" w:hanging="480"/>
        <w:rPr>
          <w:rFonts w:cs="Arial"/>
          <w:szCs w:val="22"/>
        </w:rPr>
      </w:pPr>
      <w:permStart w:id="318665072" w:edGrp="everyone"/>
      <w:r w:rsidRPr="005039A6">
        <w:rPr>
          <w:rFonts w:cs="Arial"/>
          <w:szCs w:val="22"/>
        </w:rPr>
        <w:t>Escribir la información aquí o borrar</w:t>
      </w:r>
    </w:p>
    <w:permEnd w:id="318665072"/>
    <w:p w:rsidR="002D5D3C" w:rsidRDefault="002D5D3C" w:rsidP="008C73F6">
      <w:pPr>
        <w:autoSpaceDE w:val="0"/>
        <w:autoSpaceDN w:val="0"/>
        <w:adjustRightInd w:val="0"/>
        <w:spacing w:after="0"/>
        <w:rPr>
          <w:rFonts w:cs="Arial"/>
          <w:b/>
          <w:szCs w:val="22"/>
        </w:rPr>
      </w:pPr>
    </w:p>
    <w:p w:rsidR="000557D8" w:rsidRPr="00F16128" w:rsidRDefault="000557D8" w:rsidP="000557D8">
      <w:pPr>
        <w:pBdr>
          <w:top w:val="single" w:sz="4" w:space="1" w:color="auto"/>
          <w:left w:val="single" w:sz="4" w:space="4" w:color="auto"/>
          <w:bottom w:val="single" w:sz="4" w:space="1" w:color="auto"/>
          <w:right w:val="single" w:sz="4" w:space="4" w:color="auto"/>
        </w:pBdr>
        <w:snapToGrid w:val="0"/>
        <w:spacing w:after="0"/>
        <w:jc w:val="center"/>
        <w:rPr>
          <w:rFonts w:ascii="Calibri" w:hAnsi="Calibri" w:cs="Arial"/>
          <w:b/>
          <w:i/>
          <w:color w:val="000000"/>
          <w:sz w:val="20"/>
          <w:u w:val="single"/>
        </w:rPr>
      </w:pPr>
      <w:r w:rsidRPr="00F16128">
        <w:rPr>
          <w:rFonts w:ascii="Calibri" w:hAnsi="Calibri" w:cs="Arial"/>
          <w:b/>
          <w:i/>
          <w:color w:val="000000"/>
          <w:sz w:val="20"/>
          <w:u w:val="single"/>
        </w:rPr>
        <w:t>AVISOS IMPORTANTES</w:t>
      </w: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rPr>
      </w:pPr>
      <w:r w:rsidRPr="0020510C">
        <w:rPr>
          <w:rFonts w:ascii="Calibri" w:hAnsi="Calibri" w:cs="Arial"/>
          <w:i/>
          <w:color w:val="000000"/>
          <w:sz w:val="24"/>
        </w:rPr>
        <w:t>-</w:t>
      </w:r>
      <w:r w:rsidRPr="0020510C">
        <w:rPr>
          <w:rFonts w:ascii="Calibri" w:hAnsi="Calibri" w:cs="Arial"/>
          <w:b/>
          <w:i/>
          <w:color w:val="000000"/>
          <w:sz w:val="24"/>
        </w:rPr>
        <w:t xml:space="preserve"> </w:t>
      </w:r>
      <w:r w:rsidRPr="000557D8">
        <w:rPr>
          <w:rFonts w:cs="Arial"/>
          <w:b/>
          <w:i/>
          <w:color w:val="000000"/>
          <w:szCs w:val="22"/>
        </w:rPr>
        <w:t>En caso de licitación por lotes, deberán cumplimentarse y presentarse tantos</w:t>
      </w:r>
      <w:r w:rsidR="007F125C">
        <w:rPr>
          <w:rFonts w:cs="Arial"/>
          <w:b/>
          <w:i/>
          <w:color w:val="000000"/>
          <w:szCs w:val="22"/>
        </w:rPr>
        <w:t xml:space="preserve"> formularios de oferta técnica objeti</w:t>
      </w:r>
      <w:r w:rsidR="00661D70">
        <w:rPr>
          <w:rFonts w:cs="Arial"/>
          <w:b/>
          <w:i/>
          <w:color w:val="000000"/>
          <w:szCs w:val="22"/>
        </w:rPr>
        <w:t>v</w:t>
      </w:r>
      <w:r w:rsidR="007F125C">
        <w:rPr>
          <w:rFonts w:cs="Arial"/>
          <w:b/>
          <w:i/>
          <w:color w:val="000000"/>
          <w:szCs w:val="22"/>
        </w:rPr>
        <w:t>a</w:t>
      </w:r>
      <w:r w:rsidRPr="000557D8">
        <w:rPr>
          <w:rFonts w:cs="Arial"/>
          <w:b/>
          <w:i/>
          <w:color w:val="000000"/>
          <w:szCs w:val="22"/>
        </w:rPr>
        <w:t xml:space="preserve"> como lotes a los que se presente oferta.</w:t>
      </w: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u w:val="single"/>
        </w:rPr>
      </w:pPr>
    </w:p>
    <w:p w:rsidR="000557D8" w:rsidRP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cs="Arial"/>
          <w:b/>
          <w:i/>
          <w:color w:val="000000"/>
          <w:szCs w:val="22"/>
        </w:rPr>
      </w:pPr>
      <w:r>
        <w:rPr>
          <w:rFonts w:cs="Arial"/>
          <w:b/>
          <w:i/>
          <w:snapToGrid/>
          <w:szCs w:val="22"/>
          <w:lang w:eastAsia="en-US"/>
        </w:rPr>
        <w:t>- E</w:t>
      </w:r>
      <w:r w:rsidRPr="000557D8">
        <w:rPr>
          <w:rFonts w:cs="Arial"/>
          <w:b/>
          <w:i/>
          <w:snapToGrid/>
          <w:szCs w:val="22"/>
          <w:lang w:eastAsia="en-US"/>
        </w:rPr>
        <w:t xml:space="preserve">l presente documento deberá ser aportado por </w:t>
      </w:r>
      <w:r w:rsidRPr="000557D8">
        <w:rPr>
          <w:rFonts w:cs="Arial"/>
          <w:b/>
          <w:i/>
          <w:snapToGrid/>
          <w:szCs w:val="22"/>
          <w:u w:val="single"/>
          <w:lang w:eastAsia="en-US"/>
        </w:rPr>
        <w:t>todos</w:t>
      </w:r>
      <w:r w:rsidRPr="000557D8">
        <w:rPr>
          <w:rFonts w:cs="Arial"/>
          <w:b/>
          <w:i/>
          <w:snapToGrid/>
          <w:szCs w:val="22"/>
          <w:lang w:eastAsia="en-US"/>
        </w:rPr>
        <w:t xml:space="preserve"> los empresarios licitadores.</w:t>
      </w:r>
    </w:p>
    <w:p w:rsidR="000557D8" w:rsidRDefault="000557D8" w:rsidP="000557D8">
      <w:pPr>
        <w:pBdr>
          <w:top w:val="single" w:sz="4" w:space="1" w:color="auto"/>
          <w:left w:val="single" w:sz="4" w:space="4" w:color="auto"/>
          <w:bottom w:val="single" w:sz="4" w:space="1" w:color="auto"/>
          <w:right w:val="single" w:sz="4" w:space="4" w:color="auto"/>
        </w:pBdr>
        <w:snapToGrid w:val="0"/>
        <w:spacing w:after="0" w:line="240" w:lineRule="auto"/>
        <w:rPr>
          <w:rFonts w:ascii="Calibri" w:hAnsi="Calibri" w:cs="Arial"/>
          <w:i/>
          <w:color w:val="000000"/>
          <w:sz w:val="20"/>
        </w:rPr>
      </w:pPr>
    </w:p>
    <w:p w:rsidR="002D5D3C" w:rsidRPr="008E38A3" w:rsidRDefault="002D5D3C" w:rsidP="008C73F6">
      <w:pPr>
        <w:autoSpaceDE w:val="0"/>
        <w:autoSpaceDN w:val="0"/>
        <w:adjustRightInd w:val="0"/>
        <w:spacing w:after="0"/>
        <w:rPr>
          <w:rFonts w:cs="Arial"/>
          <w:b/>
          <w:szCs w:val="22"/>
        </w:rPr>
      </w:pPr>
    </w:p>
    <w:p w:rsidR="008C73F6" w:rsidRPr="008E38A3" w:rsidRDefault="008C73F6" w:rsidP="008C73F6">
      <w:pPr>
        <w:spacing w:after="0"/>
        <w:rPr>
          <w:rFonts w:cs="Arial"/>
          <w:szCs w:val="22"/>
        </w:rPr>
      </w:pPr>
      <w:r w:rsidRPr="008E38A3">
        <w:rPr>
          <w:rFonts w:cs="Arial"/>
          <w:szCs w:val="22"/>
        </w:rPr>
        <w:t xml:space="preserve">Y para que así conste, expide la presente declaración en _________, a _____ </w:t>
      </w:r>
      <w:proofErr w:type="spellStart"/>
      <w:r w:rsidRPr="008E38A3">
        <w:rPr>
          <w:rFonts w:cs="Arial"/>
          <w:szCs w:val="22"/>
        </w:rPr>
        <w:t>de</w:t>
      </w:r>
      <w:proofErr w:type="spellEnd"/>
      <w:r w:rsidRPr="008E38A3">
        <w:rPr>
          <w:rFonts w:cs="Arial"/>
          <w:szCs w:val="22"/>
        </w:rPr>
        <w:t xml:space="preserve"> _____ </w:t>
      </w:r>
      <w:proofErr w:type="spellStart"/>
      <w:r w:rsidRPr="008E38A3">
        <w:rPr>
          <w:rFonts w:cs="Arial"/>
          <w:szCs w:val="22"/>
        </w:rPr>
        <w:t>de</w:t>
      </w:r>
      <w:proofErr w:type="spellEnd"/>
      <w:r w:rsidRPr="008E38A3">
        <w:rPr>
          <w:rFonts w:cs="Arial"/>
          <w:szCs w:val="22"/>
        </w:rPr>
        <w:t xml:space="preserve"> _____.</w:t>
      </w:r>
    </w:p>
    <w:p w:rsidR="008C73F6" w:rsidRDefault="008C73F6" w:rsidP="008C73F6">
      <w:pPr>
        <w:spacing w:after="0"/>
        <w:rPr>
          <w:rFonts w:cs="Arial"/>
          <w:szCs w:val="22"/>
        </w:rPr>
      </w:pPr>
    </w:p>
    <w:p w:rsidR="008C73F6" w:rsidRDefault="008C73F6"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0557D8" w:rsidRDefault="000557D8" w:rsidP="008C73F6">
      <w:pPr>
        <w:spacing w:after="0"/>
        <w:rPr>
          <w:rFonts w:cs="Arial"/>
          <w:szCs w:val="22"/>
        </w:rPr>
      </w:pPr>
    </w:p>
    <w:p w:rsidR="008C73F6" w:rsidRPr="008E38A3" w:rsidRDefault="000557D8" w:rsidP="008C73F6">
      <w:pPr>
        <w:spacing w:after="0"/>
        <w:rPr>
          <w:rFonts w:cs="Arial"/>
          <w:szCs w:val="22"/>
        </w:rPr>
      </w:pPr>
      <w:r>
        <w:rPr>
          <w:noProof/>
          <w:snapToGrid/>
        </w:rPr>
        <mc:AlternateContent>
          <mc:Choice Requires="wps">
            <w:drawing>
              <wp:anchor distT="0" distB="0" distL="114300" distR="114300" simplePos="0" relativeHeight="251804672" behindDoc="0" locked="0" layoutInCell="1" allowOverlap="1" wp14:anchorId="3D21120B" wp14:editId="38BE0843">
                <wp:simplePos x="0" y="0"/>
                <wp:positionH relativeFrom="column">
                  <wp:posOffset>3888105</wp:posOffset>
                </wp:positionH>
                <wp:positionV relativeFrom="paragraph">
                  <wp:posOffset>-176733</wp:posOffset>
                </wp:positionV>
                <wp:extent cx="1866900" cy="899160"/>
                <wp:effectExtent l="0" t="0" r="19050" b="15240"/>
                <wp:wrapNone/>
                <wp:docPr id="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899160"/>
                        </a:xfrm>
                        <a:prstGeom prst="rect">
                          <a:avLst/>
                        </a:prstGeom>
                        <a:solidFill>
                          <a:srgbClr val="F79646">
                            <a:lumMod val="75000"/>
                          </a:srgbClr>
                        </a:solidFill>
                        <a:ln w="19050" cap="rnd">
                          <a:solidFill>
                            <a:srgbClr val="002060"/>
                          </a:solidFill>
                          <a:prstDash val="sysDot"/>
                          <a:miter lim="800000"/>
                          <a:headEnd/>
                          <a:tailEnd/>
                        </a:ln>
                      </wps:spPr>
                      <wps:txbx>
                        <w:txbxContent>
                          <w:p w:rsidR="00DE5D01" w:rsidRPr="00445AF9" w:rsidRDefault="00DE5D01" w:rsidP="008C73F6">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8C73F6">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8C73F6">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8C73F6">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1120B" id="_x0000_s1031" style="position:absolute;left:0;text-align:left;margin-left:306.15pt;margin-top:-13.9pt;width:147pt;height:70.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" fillcolor="#e46c0a" strokecolor="#002060" strokeweight="1.5pt">
                <v:stroke dashstyle="1 1" endcap="round"/>
                <v:textbox>
                  <w:txbxContent>
                    <w:p w:rsidR="00DE5D01" w:rsidRPr="00445AF9" w:rsidRDefault="00DE5D01" w:rsidP="008C73F6">
                      <w:pPr>
                        <w:spacing w:after="0" w:line="240" w:lineRule="auto"/>
                        <w:ind w:left="360" w:hanging="300"/>
                        <w:rPr>
                          <w:rFonts w:cs="Arial"/>
                          <w:b/>
                          <w:color w:val="000000"/>
                          <w:sz w:val="14"/>
                          <w:szCs w:val="14"/>
                        </w:rPr>
                      </w:pPr>
                      <w:r w:rsidRPr="00445AF9">
                        <w:rPr>
                          <w:rFonts w:cs="Arial"/>
                          <w:color w:val="000000"/>
                          <w:sz w:val="14"/>
                          <w:szCs w:val="14"/>
                        </w:rPr>
                        <w:sym w:font="Wingdings" w:char="F0D8"/>
                      </w:r>
                      <w:r w:rsidRPr="00445AF9">
                        <w:rPr>
                          <w:rFonts w:cs="Arial"/>
                          <w:color w:val="000000"/>
                          <w:sz w:val="14"/>
                          <w:szCs w:val="14"/>
                        </w:rPr>
                        <w:t xml:space="preserve"> </w:t>
                      </w:r>
                      <w:r w:rsidRPr="00445AF9">
                        <w:rPr>
                          <w:rFonts w:cs="Arial"/>
                          <w:color w:val="000000"/>
                          <w:sz w:val="14"/>
                          <w:szCs w:val="14"/>
                        </w:rPr>
                        <w:tab/>
                      </w:r>
                      <w:r w:rsidRPr="00445AF9">
                        <w:rPr>
                          <w:rFonts w:cs="Arial"/>
                          <w:b/>
                          <w:color w:val="000000"/>
                          <w:sz w:val="14"/>
                          <w:szCs w:val="14"/>
                          <w:u w:val="single"/>
                        </w:rPr>
                        <w:t>Leyenda</w:t>
                      </w:r>
                      <w:r w:rsidRPr="00445AF9">
                        <w:rPr>
                          <w:rFonts w:cs="Arial"/>
                          <w:b/>
                          <w:color w:val="000000"/>
                          <w:sz w:val="14"/>
                          <w:szCs w:val="14"/>
                        </w:rPr>
                        <w:t>:</w:t>
                      </w:r>
                    </w:p>
                    <w:p w:rsidR="00DE5D01" w:rsidRPr="00445AF9" w:rsidRDefault="00DE5D01" w:rsidP="008C73F6">
                      <w:pPr>
                        <w:spacing w:after="0" w:line="240" w:lineRule="auto"/>
                        <w:ind w:left="360" w:hanging="360"/>
                        <w:jc w:val="left"/>
                        <w:rPr>
                          <w:rFonts w:cs="Arial"/>
                          <w:color w:val="000000"/>
                          <w:sz w:val="14"/>
                          <w:szCs w:val="14"/>
                        </w:rPr>
                      </w:pPr>
                      <w:r w:rsidRPr="00445AF9">
                        <w:rPr>
                          <w:rFonts w:cs="Arial"/>
                          <w:color w:val="000000"/>
                          <w:sz w:val="14"/>
                          <w:szCs w:val="14"/>
                          <w:vertAlign w:val="superscript"/>
                        </w:rPr>
                        <w:t>(1)</w:t>
                      </w:r>
                      <w:r w:rsidRPr="00445AF9">
                        <w:rPr>
                          <w:rFonts w:cs="Arial"/>
                          <w:color w:val="000000"/>
                          <w:sz w:val="14"/>
                          <w:szCs w:val="14"/>
                        </w:rPr>
                        <w:t xml:space="preserve"> </w:t>
                      </w:r>
                      <w:r w:rsidRPr="00445AF9">
                        <w:rPr>
                          <w:rFonts w:cs="Arial"/>
                          <w:color w:val="000000"/>
                          <w:sz w:val="14"/>
                          <w:szCs w:val="14"/>
                        </w:rPr>
                        <w:tab/>
                        <w:t>Nombre y apellidos del/los apoderado/s.</w:t>
                      </w:r>
                    </w:p>
                    <w:p w:rsidR="00DE5D01" w:rsidRPr="00445AF9" w:rsidRDefault="00DE5D01" w:rsidP="008C73F6">
                      <w:pPr>
                        <w:spacing w:after="0" w:line="240" w:lineRule="auto"/>
                        <w:ind w:left="360" w:hanging="360"/>
                        <w:rPr>
                          <w:rFonts w:cs="Arial"/>
                          <w:color w:val="000000"/>
                          <w:sz w:val="14"/>
                          <w:szCs w:val="14"/>
                        </w:rPr>
                      </w:pPr>
                      <w:r w:rsidRPr="00445AF9">
                        <w:rPr>
                          <w:rFonts w:cs="Arial"/>
                          <w:color w:val="000000"/>
                          <w:sz w:val="14"/>
                          <w:szCs w:val="14"/>
                          <w:vertAlign w:val="superscript"/>
                        </w:rPr>
                        <w:t>(2)</w:t>
                      </w:r>
                      <w:r w:rsidRPr="00445AF9">
                        <w:rPr>
                          <w:rFonts w:cs="Arial"/>
                          <w:color w:val="000000"/>
                          <w:sz w:val="14"/>
                          <w:szCs w:val="14"/>
                        </w:rPr>
                        <w:t xml:space="preserve"> </w:t>
                      </w:r>
                      <w:r w:rsidRPr="00445AF9">
                        <w:rPr>
                          <w:rFonts w:cs="Arial"/>
                          <w:color w:val="000000"/>
                          <w:sz w:val="14"/>
                          <w:szCs w:val="14"/>
                        </w:rPr>
                        <w:tab/>
                        <w:t>Representación que ostenta.</w:t>
                      </w:r>
                    </w:p>
                    <w:p w:rsidR="00DE5D01" w:rsidRPr="00B630F4" w:rsidRDefault="00DE5D01" w:rsidP="008C73F6">
                      <w:pPr>
                        <w:spacing w:after="0" w:line="240" w:lineRule="auto"/>
                        <w:ind w:left="360" w:hanging="360"/>
                        <w:rPr>
                          <w:rFonts w:cs="Arial"/>
                          <w:color w:val="000000"/>
                          <w:sz w:val="16"/>
                          <w:szCs w:val="16"/>
                        </w:rPr>
                      </w:pPr>
                      <w:r w:rsidRPr="00445AF9">
                        <w:rPr>
                          <w:rFonts w:cs="Arial"/>
                          <w:color w:val="000000"/>
                          <w:sz w:val="14"/>
                          <w:szCs w:val="14"/>
                          <w:vertAlign w:val="superscript"/>
                        </w:rPr>
                        <w:t>(3)</w:t>
                      </w:r>
                      <w:r w:rsidRPr="00445AF9">
                        <w:rPr>
                          <w:rFonts w:cs="Arial"/>
                          <w:color w:val="000000"/>
                          <w:sz w:val="14"/>
                          <w:szCs w:val="14"/>
                        </w:rPr>
                        <w:t xml:space="preserve"> </w:t>
                      </w:r>
                      <w:r w:rsidRPr="00445AF9">
                        <w:rPr>
                          <w:rFonts w:cs="Arial"/>
                          <w:color w:val="000000"/>
                          <w:sz w:val="14"/>
                          <w:szCs w:val="14"/>
                        </w:rPr>
                        <w:tab/>
                        <w:t>Razón social de la entidad.</w:t>
                      </w:r>
                    </w:p>
                  </w:txbxContent>
                </v:textbox>
              </v:rect>
            </w:pict>
          </mc:Fallback>
        </mc:AlternateContent>
      </w:r>
      <w:r w:rsidR="008C73F6" w:rsidRPr="008E38A3">
        <w:rPr>
          <w:rFonts w:cs="Arial"/>
          <w:szCs w:val="22"/>
        </w:rPr>
        <w:t>D./Dª. _________________</w:t>
      </w:r>
      <w:proofErr w:type="gramStart"/>
      <w:r w:rsidR="008C73F6" w:rsidRPr="008E38A3">
        <w:rPr>
          <w:rFonts w:cs="Arial"/>
          <w:szCs w:val="22"/>
        </w:rPr>
        <w:t>_</w:t>
      </w:r>
      <w:r w:rsidR="008C73F6" w:rsidRPr="008E38A3">
        <w:rPr>
          <w:rFonts w:cs="Arial"/>
          <w:szCs w:val="22"/>
          <w:vertAlign w:val="superscript"/>
        </w:rPr>
        <w:t>(</w:t>
      </w:r>
      <w:proofErr w:type="gramEnd"/>
      <w:r w:rsidR="008C73F6" w:rsidRPr="008E38A3">
        <w:rPr>
          <w:rFonts w:cs="Arial"/>
          <w:szCs w:val="22"/>
          <w:vertAlign w:val="superscript"/>
        </w:rPr>
        <w:t>1)</w:t>
      </w:r>
    </w:p>
    <w:p w:rsidR="008C73F6" w:rsidRPr="008E38A3" w:rsidRDefault="008C73F6" w:rsidP="008C73F6">
      <w:pPr>
        <w:spacing w:after="0"/>
        <w:ind w:left="601" w:hanging="601"/>
        <w:rPr>
          <w:rFonts w:cs="Arial"/>
          <w:szCs w:val="22"/>
        </w:rPr>
      </w:pPr>
      <w:r w:rsidRPr="008E38A3">
        <w:rPr>
          <w:rFonts w:cs="Arial"/>
          <w:szCs w:val="22"/>
        </w:rPr>
        <w:t>______________________</w:t>
      </w:r>
      <w:proofErr w:type="gramStart"/>
      <w:r w:rsidRPr="008E38A3">
        <w:rPr>
          <w:rFonts w:cs="Arial"/>
          <w:szCs w:val="22"/>
        </w:rPr>
        <w:t>_</w:t>
      </w:r>
      <w:r w:rsidRPr="008E38A3">
        <w:rPr>
          <w:rFonts w:cs="Arial"/>
          <w:szCs w:val="22"/>
          <w:vertAlign w:val="superscript"/>
        </w:rPr>
        <w:t>(</w:t>
      </w:r>
      <w:proofErr w:type="gramEnd"/>
      <w:r w:rsidRPr="008E38A3">
        <w:rPr>
          <w:rFonts w:cs="Arial"/>
          <w:szCs w:val="22"/>
          <w:vertAlign w:val="superscript"/>
        </w:rPr>
        <w:t>2)</w:t>
      </w:r>
    </w:p>
    <w:p w:rsidR="008C73F6" w:rsidRDefault="008C73F6" w:rsidP="008C73F6">
      <w:pPr>
        <w:spacing w:after="0"/>
        <w:ind w:left="601" w:hanging="601"/>
        <w:rPr>
          <w:rFonts w:cs="Arial"/>
          <w:b/>
          <w:i/>
          <w:snapToGrid/>
          <w:sz w:val="14"/>
          <w:szCs w:val="14"/>
          <w:lang w:eastAsia="en-US"/>
        </w:rPr>
      </w:pPr>
      <w:r w:rsidRPr="008E38A3">
        <w:rPr>
          <w:rFonts w:cs="Arial"/>
          <w:szCs w:val="22"/>
        </w:rPr>
        <w:t>______________________</w:t>
      </w:r>
      <w:proofErr w:type="gramStart"/>
      <w:r w:rsidRPr="008E38A3">
        <w:rPr>
          <w:rFonts w:cs="Arial"/>
          <w:szCs w:val="22"/>
        </w:rPr>
        <w:t>_</w:t>
      </w:r>
      <w:r w:rsidRPr="008E38A3">
        <w:rPr>
          <w:rFonts w:cs="Arial"/>
          <w:szCs w:val="22"/>
          <w:vertAlign w:val="superscript"/>
        </w:rPr>
        <w:t>(</w:t>
      </w:r>
      <w:proofErr w:type="gramEnd"/>
      <w:r w:rsidRPr="008E38A3">
        <w:rPr>
          <w:rFonts w:cs="Arial"/>
          <w:szCs w:val="22"/>
          <w:vertAlign w:val="superscript"/>
        </w:rPr>
        <w:t>3)</w:t>
      </w:r>
    </w:p>
    <w:p w:rsidR="00C47329" w:rsidRPr="008608EB" w:rsidRDefault="008C73F6" w:rsidP="009860BD">
      <w:pPr>
        <w:pStyle w:val="Ttulo1"/>
        <w:numPr>
          <w:ilvl w:val="0"/>
          <w:numId w:val="0"/>
        </w:numPr>
        <w:spacing w:before="0" w:after="0" w:line="0" w:lineRule="atLeast"/>
        <w:ind w:left="852" w:hanging="852"/>
        <w:rPr>
          <w:rFonts w:cs="Arial"/>
          <w:szCs w:val="22"/>
          <w:u w:val="single"/>
        </w:rPr>
      </w:pPr>
      <w:r>
        <w:br w:type="page"/>
      </w:r>
      <w:bookmarkStart w:id="2333" w:name="_Toc520188557"/>
      <w:r w:rsidR="00C47329" w:rsidRPr="008608EB">
        <w:rPr>
          <w:rFonts w:cs="Arial"/>
          <w:szCs w:val="22"/>
          <w:u w:val="single"/>
        </w:rPr>
        <w:lastRenderedPageBreak/>
        <w:t>FORMULARIO DOCUMENTO DE CONFIDENCIALIDAD</w:t>
      </w:r>
      <w:bookmarkEnd w:id="2333"/>
    </w:p>
    <w:p w:rsidR="00C47329" w:rsidRDefault="00C47329" w:rsidP="00C47329">
      <w:pPr>
        <w:jc w:val="center"/>
        <w:rPr>
          <w:rFonts w:cs="Arial"/>
          <w:szCs w:val="22"/>
        </w:rPr>
      </w:pPr>
    </w:p>
    <w:tbl>
      <w:tblPr>
        <w:tblStyle w:val="Tablaconcuadrcula"/>
        <w:tblW w:w="11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tblGrid>
      <w:tr w:rsidR="00926A4C" w:rsidRPr="00817C6A" w:rsidTr="00926A4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ermStart w:id="551507840" w:edGrp="everyone"/>
          <w:p w:rsidR="00926A4C" w:rsidRPr="00817C6A" w:rsidRDefault="00450CFE" w:rsidP="00926A4C">
            <w:pPr>
              <w:spacing w:after="0"/>
              <w:jc w:val="left"/>
              <w:rPr>
                <w:rFonts w:cs="Arial"/>
                <w:b/>
                <w:color w:val="7F7F7F" w:themeColor="text1" w:themeTint="80"/>
              </w:rPr>
            </w:pPr>
            <w:sdt>
              <w:sdtPr>
                <w:rPr>
                  <w:rFonts w:cs="Arial"/>
                  <w:b/>
                  <w:color w:val="7F7F7F" w:themeColor="text1" w:themeTint="80"/>
                  <w:sz w:val="28"/>
                </w:rPr>
                <w:id w:val="1158892238"/>
                <w14:checkbox>
                  <w14:checked w14:val="0"/>
                  <w14:checkedState w14:val="2612" w14:font="MS Gothic"/>
                  <w14:uncheckedState w14:val="2610" w14:font="MS Gothic"/>
                </w14:checkbox>
              </w:sdtPr>
              <w:sdtEndPr/>
              <w:sdtContent>
                <w:r w:rsidR="00926A4C">
                  <w:rPr>
                    <w:rFonts w:ascii="MS Gothic" w:eastAsia="MS Gothic" w:hAnsi="MS Gothic" w:cs="Arial" w:hint="eastAsia"/>
                    <w:b/>
                    <w:color w:val="7F7F7F" w:themeColor="text1" w:themeTint="80"/>
                    <w:sz w:val="28"/>
                  </w:rPr>
                  <w:t>☐</w:t>
                </w:r>
              </w:sdtContent>
            </w:sdt>
            <w:permEnd w:id="551507840"/>
            <w:r w:rsidR="00926A4C">
              <w:rPr>
                <w:rFonts w:cs="Arial"/>
                <w:b/>
                <w:color w:val="7F7F7F" w:themeColor="text1" w:themeTint="80"/>
                <w:sz w:val="28"/>
              </w:rPr>
              <w:t xml:space="preserve"> </w:t>
            </w:r>
            <w:r w:rsidR="00926A4C" w:rsidRPr="00817C6A">
              <w:rPr>
                <w:rFonts w:cs="Arial"/>
                <w:b/>
                <w:color w:val="7F7F7F" w:themeColor="text1" w:themeTint="80"/>
                <w:sz w:val="24"/>
              </w:rPr>
              <w:t>APLICA</w:t>
            </w:r>
          </w:p>
        </w:tc>
      </w:tr>
      <w:permStart w:id="1995781636" w:edGrp="everyone"/>
      <w:tr w:rsidR="00926A4C" w:rsidRPr="00817C6A" w:rsidTr="00926A4C">
        <w:trPr>
          <w:trHeight w:val="319"/>
          <w:jc w:val="center"/>
        </w:trPr>
        <w:tc>
          <w:tcPr>
            <w:tcW w:w="500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vAlign w:val="center"/>
          </w:tcPr>
          <w:p w:rsidR="00926A4C" w:rsidRDefault="00450CFE" w:rsidP="00926A4C">
            <w:pPr>
              <w:spacing w:after="0"/>
              <w:jc w:val="left"/>
              <w:rPr>
                <w:rFonts w:ascii="MS Gothic" w:eastAsia="MS Gothic" w:hAnsi="MS Gothic" w:cs="Arial"/>
                <w:b/>
                <w:color w:val="7F7F7F" w:themeColor="text1" w:themeTint="80"/>
                <w:sz w:val="28"/>
              </w:rPr>
            </w:pPr>
            <w:sdt>
              <w:sdtPr>
                <w:rPr>
                  <w:rFonts w:cs="Arial"/>
                  <w:b/>
                  <w:color w:val="7F7F7F" w:themeColor="text1" w:themeTint="80"/>
                  <w:sz w:val="28"/>
                </w:rPr>
                <w:id w:val="99916392"/>
                <w14:checkbox>
                  <w14:checked w14:val="0"/>
                  <w14:checkedState w14:val="2612" w14:font="MS Gothic"/>
                  <w14:uncheckedState w14:val="2610" w14:font="MS Gothic"/>
                </w14:checkbox>
              </w:sdtPr>
              <w:sdtEndPr/>
              <w:sdtContent>
                <w:r w:rsidR="00926A4C">
                  <w:rPr>
                    <w:rFonts w:ascii="MS Gothic" w:eastAsia="MS Gothic" w:hAnsi="MS Gothic" w:cs="Arial" w:hint="eastAsia"/>
                    <w:b/>
                    <w:color w:val="7F7F7F" w:themeColor="text1" w:themeTint="80"/>
                    <w:sz w:val="28"/>
                  </w:rPr>
                  <w:t>☐</w:t>
                </w:r>
              </w:sdtContent>
            </w:sdt>
            <w:permEnd w:id="1995781636"/>
            <w:r w:rsidR="00926A4C">
              <w:rPr>
                <w:rFonts w:cs="Arial"/>
                <w:b/>
                <w:color w:val="7F7F7F" w:themeColor="text1" w:themeTint="80"/>
                <w:sz w:val="28"/>
              </w:rPr>
              <w:t xml:space="preserve"> </w:t>
            </w:r>
            <w:r w:rsidR="00926A4C" w:rsidRPr="00392873">
              <w:rPr>
                <w:rFonts w:cs="Arial"/>
                <w:b/>
                <w:color w:val="7F7F7F" w:themeColor="text1" w:themeTint="80"/>
                <w:sz w:val="24"/>
              </w:rPr>
              <w:t>NO APLICA</w:t>
            </w:r>
          </w:p>
        </w:tc>
      </w:tr>
    </w:tbl>
    <w:p w:rsidR="00926A4C" w:rsidRDefault="00926A4C" w:rsidP="00C47329">
      <w:pPr>
        <w:jc w:val="center"/>
        <w:rPr>
          <w:rFonts w:cs="Arial"/>
          <w:szCs w:val="22"/>
        </w:rPr>
      </w:pPr>
    </w:p>
    <w:p w:rsidR="00C47329" w:rsidRPr="00B96821" w:rsidRDefault="00C47329" w:rsidP="00C47329">
      <w:pPr>
        <w:tabs>
          <w:tab w:val="left" w:pos="4950"/>
        </w:tabs>
        <w:jc w:val="center"/>
        <w:rPr>
          <w:rFonts w:asciiTheme="minorHAnsi" w:hAnsiTheme="minorHAnsi" w:cs="Arial"/>
          <w:i/>
          <w:sz w:val="16"/>
          <w:szCs w:val="16"/>
        </w:rPr>
      </w:pPr>
      <w:r w:rsidRPr="00B96821">
        <w:rPr>
          <w:rFonts w:asciiTheme="minorHAnsi" w:hAnsiTheme="minorHAnsi" w:cs="Arial"/>
          <w:i/>
          <w:sz w:val="16"/>
          <w:szCs w:val="16"/>
        </w:rPr>
        <w:t>(*) El redactado del presente documento puede sufrir modificaciones con el fin de adaptarse al nuevo Reglamento (UE) 2016/679 del Parlamento Europeo y del Consejo de 27 de abril de 2016, así como a la posible adaptación de la normativa interna a dicho Reglamento general de protección de datos</w:t>
      </w:r>
      <w:r>
        <w:rPr>
          <w:rFonts w:asciiTheme="minorHAnsi" w:hAnsiTheme="minorHAnsi" w:cs="Arial"/>
          <w:i/>
          <w:sz w:val="16"/>
          <w:szCs w:val="16"/>
        </w:rPr>
        <w:t>.</w:t>
      </w:r>
      <w:r w:rsidRPr="00B96821">
        <w:rPr>
          <w:rFonts w:asciiTheme="minorHAnsi" w:hAnsiTheme="minorHAnsi" w:cs="Arial"/>
          <w:i/>
          <w:sz w:val="16"/>
          <w:szCs w:val="16"/>
        </w:rPr>
        <w:t xml:space="preserve"> </w:t>
      </w:r>
    </w:p>
    <w:p w:rsidR="00C47329" w:rsidRPr="00422053" w:rsidRDefault="00C47329" w:rsidP="00C47329">
      <w:pPr>
        <w:ind w:left="-709" w:hanging="142"/>
        <w:jc w:val="center"/>
        <w:rPr>
          <w:rFonts w:cs="Arial"/>
          <w:b/>
          <w:szCs w:val="22"/>
          <w:u w:val="single"/>
        </w:rPr>
      </w:pPr>
    </w:p>
    <w:p w:rsidR="00C47329" w:rsidRPr="00422053" w:rsidRDefault="00C47329" w:rsidP="00C47329">
      <w:pPr>
        <w:autoSpaceDE w:val="0"/>
        <w:autoSpaceDN w:val="0"/>
        <w:adjustRightInd w:val="0"/>
        <w:ind w:firstLine="1"/>
        <w:jc w:val="center"/>
        <w:rPr>
          <w:rFonts w:cs="Arial"/>
          <w:b/>
          <w:bCs/>
          <w:i/>
          <w:szCs w:val="22"/>
        </w:rPr>
      </w:pPr>
      <w:r w:rsidRPr="00422053">
        <w:rPr>
          <w:rFonts w:cs="Arial"/>
          <w:b/>
          <w:bCs/>
          <w:i/>
          <w:szCs w:val="22"/>
        </w:rPr>
        <w:t>CONTRATO DE ENCARGADO DEL TRATAMIENTO DE DATOS DE CARÁCTER PERSONAL</w:t>
      </w:r>
    </w:p>
    <w:p w:rsidR="00C47329" w:rsidRPr="00422053" w:rsidRDefault="00C47329" w:rsidP="00C47329">
      <w:pPr>
        <w:tabs>
          <w:tab w:val="left" w:pos="4950"/>
        </w:tabs>
        <w:rPr>
          <w:rFonts w:cs="Arial"/>
          <w:b/>
          <w:szCs w:val="22"/>
        </w:rPr>
      </w:pPr>
    </w:p>
    <w:p w:rsidR="00C47329" w:rsidRPr="00C17295" w:rsidRDefault="00C47329" w:rsidP="00C316C8">
      <w:pPr>
        <w:pStyle w:val="Prrafodelista"/>
        <w:numPr>
          <w:ilvl w:val="0"/>
          <w:numId w:val="44"/>
        </w:numPr>
        <w:autoSpaceDE w:val="0"/>
        <w:autoSpaceDN w:val="0"/>
        <w:adjustRightInd w:val="0"/>
        <w:spacing w:after="0" w:line="240" w:lineRule="auto"/>
        <w:ind w:left="284" w:hanging="284"/>
        <w:jc w:val="both"/>
        <w:rPr>
          <w:rFonts w:ascii="Arial" w:hAnsi="Arial" w:cs="Arial"/>
          <w:b/>
          <w:bCs/>
        </w:rPr>
      </w:pPr>
      <w:r w:rsidRPr="00C17295">
        <w:rPr>
          <w:rFonts w:ascii="Arial" w:hAnsi="Arial" w:cs="Arial"/>
          <w:b/>
          <w:bCs/>
        </w:rPr>
        <w:t>Objeto del encargo del tratamiento</w:t>
      </w:r>
    </w:p>
    <w:p w:rsidR="00C47329" w:rsidRPr="00C17295" w:rsidRDefault="00C47329" w:rsidP="00C47329">
      <w:pPr>
        <w:pStyle w:val="Prrafodelista"/>
        <w:autoSpaceDE w:val="0"/>
        <w:autoSpaceDN w:val="0"/>
        <w:adjustRightInd w:val="0"/>
        <w:jc w:val="both"/>
        <w:rPr>
          <w:rFonts w:ascii="Arial" w:hAnsi="Arial" w:cs="Arial"/>
          <w:b/>
          <w:bCs/>
        </w:rPr>
      </w:pPr>
    </w:p>
    <w:p w:rsidR="00C47329" w:rsidRPr="00422053" w:rsidRDefault="00C47329" w:rsidP="00C47329">
      <w:pPr>
        <w:autoSpaceDE w:val="0"/>
        <w:autoSpaceDN w:val="0"/>
        <w:adjustRightInd w:val="0"/>
        <w:ind w:left="284"/>
        <w:rPr>
          <w:rFonts w:cs="Arial"/>
          <w:b/>
          <w:bCs/>
          <w:szCs w:val="22"/>
        </w:rPr>
      </w:pPr>
      <w:r w:rsidRPr="00422053">
        <w:rPr>
          <w:rFonts w:cs="Arial"/>
          <w:szCs w:val="22"/>
        </w:rPr>
        <w:t>Mediante las presentes cláusulas se habilita a: “__________________________________________</w:t>
      </w:r>
      <w:r w:rsidRPr="00422053">
        <w:rPr>
          <w:rFonts w:cs="Arial"/>
          <w:b/>
          <w:szCs w:val="22"/>
        </w:rPr>
        <w:t>”</w:t>
      </w:r>
      <w:r w:rsidRPr="00422053">
        <w:rPr>
          <w:rFonts w:cs="Arial"/>
          <w:szCs w:val="22"/>
        </w:rPr>
        <w:t>,</w:t>
      </w:r>
      <w:r>
        <w:rPr>
          <w:rFonts w:cs="Arial"/>
          <w:szCs w:val="22"/>
        </w:rPr>
        <w:t xml:space="preserve"> </w:t>
      </w:r>
      <w:r w:rsidRPr="00422053">
        <w:rPr>
          <w:rFonts w:cs="Arial"/>
          <w:szCs w:val="22"/>
        </w:rPr>
        <w:t xml:space="preserve">con domicilio social en ____________________________________, c/ ____________________ </w:t>
      </w:r>
      <w:proofErr w:type="spellStart"/>
      <w:r w:rsidRPr="00422053">
        <w:rPr>
          <w:rFonts w:cs="Arial"/>
          <w:szCs w:val="22"/>
        </w:rPr>
        <w:t>nº</w:t>
      </w:r>
      <w:proofErr w:type="spellEnd"/>
      <w:r w:rsidRPr="00422053">
        <w:rPr>
          <w:rFonts w:cs="Arial"/>
          <w:szCs w:val="22"/>
        </w:rPr>
        <w:t xml:space="preserve">  ______ y con CIF: _________________________, como </w:t>
      </w:r>
      <w:r w:rsidRPr="00422053">
        <w:rPr>
          <w:rFonts w:cs="Arial"/>
          <w:i/>
          <w:szCs w:val="22"/>
        </w:rPr>
        <w:t>Encargado del Tratamiento</w:t>
      </w:r>
      <w:r w:rsidRPr="00422053">
        <w:rPr>
          <w:rFonts w:cs="Arial"/>
          <w:szCs w:val="22"/>
        </w:rPr>
        <w:t xml:space="preserve">, para tratar, por cuenta de “MUTUAL MIDAT CYCLOPS, Mutua Colaboradora con la Seguridad Social </w:t>
      </w:r>
      <w:proofErr w:type="spellStart"/>
      <w:r w:rsidRPr="00422053">
        <w:rPr>
          <w:rFonts w:cs="Arial"/>
          <w:szCs w:val="22"/>
        </w:rPr>
        <w:t>nº</w:t>
      </w:r>
      <w:proofErr w:type="spellEnd"/>
      <w:r w:rsidRPr="00422053">
        <w:rPr>
          <w:rFonts w:cs="Arial"/>
          <w:szCs w:val="22"/>
        </w:rPr>
        <w:t xml:space="preserve"> 1” (MC MUTUAL o LA MUTUA), con domicilio social en Barcelona, Avda. Josep Tarradellas, 14-18 (08029) y con CIF: G64172513, como </w:t>
      </w:r>
      <w:r w:rsidRPr="00422053">
        <w:rPr>
          <w:rFonts w:cs="Arial"/>
          <w:i/>
          <w:szCs w:val="22"/>
        </w:rPr>
        <w:t>Responsable del Tratamiento</w:t>
      </w:r>
      <w:r w:rsidRPr="00422053">
        <w:rPr>
          <w:rFonts w:cs="Arial"/>
          <w:szCs w:val="22"/>
        </w:rPr>
        <w:t>, los datos de carácter personal necesarios para la ejecución del siguiente contrato:</w:t>
      </w:r>
      <w:r w:rsidR="000E14C1" w:rsidRPr="000E14C1">
        <w:rPr>
          <w:rFonts w:cs="Arial"/>
          <w:szCs w:val="22"/>
        </w:rPr>
        <w:t xml:space="preserve"> </w:t>
      </w:r>
      <w:sdt>
        <w:sdtPr>
          <w:rPr>
            <w:rFonts w:cs="Arial"/>
            <w:color w:val="000000" w:themeColor="text1"/>
            <w:szCs w:val="22"/>
          </w:rPr>
          <w:alias w:val="Título"/>
          <w:tag w:val=""/>
          <w:id w:val="2038614256"/>
          <w:showingPlcHd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0E14C1" w:rsidRPr="005B6E2E">
            <w:rPr>
              <w:rStyle w:val="Textodelmarcadordeposicin"/>
              <w:rFonts w:eastAsiaTheme="minorHAnsi"/>
              <w:color w:val="000000" w:themeColor="text1"/>
            </w:rPr>
            <w:t>[Título]</w:t>
          </w:r>
        </w:sdtContent>
      </w:sdt>
      <w:r w:rsidRPr="00422053">
        <w:rPr>
          <w:rFonts w:cs="Arial"/>
          <w:szCs w:val="22"/>
        </w:rPr>
        <w:t>, con número de expediente</w:t>
      </w:r>
      <w:r>
        <w:rPr>
          <w:rFonts w:cs="Arial"/>
          <w:szCs w:val="22"/>
        </w:rPr>
        <w:t xml:space="preserve"> </w:t>
      </w:r>
      <w:sdt>
        <w:sdtPr>
          <w:rPr>
            <w:rFonts w:cs="Arial"/>
            <w:szCs w:val="22"/>
          </w:rPr>
          <w:alias w:val="Categoría"/>
          <w:tag w:val=""/>
          <w:id w:val="-948314826"/>
          <w:showingPlcHdr/>
          <w:dataBinding w:prefixMappings="xmlns:ns0='http://purl.org/dc/elements/1.1/' xmlns:ns1='http://schemas.openxmlformats.org/package/2006/metadata/core-properties' " w:xpath="/ns1:coreProperties[1]/ns1:category[1]" w:storeItemID="{6C3C8BC8-F283-45AE-878A-BAB7291924A1}"/>
          <w:text/>
        </w:sdtPr>
        <w:sdtEndPr/>
        <w:sdtContent>
          <w:r w:rsidR="000E14C1" w:rsidRPr="00177DF2">
            <w:rPr>
              <w:rStyle w:val="Textodelmarcadordeposicin"/>
              <w:rFonts w:eastAsiaTheme="minorHAnsi"/>
            </w:rPr>
            <w:t>[Categoría]</w:t>
          </w:r>
        </w:sdtContent>
      </w:sdt>
      <w:r w:rsidRPr="00422053">
        <w:rPr>
          <w:rFonts w:cs="Arial"/>
          <w:color w:val="00B0F0"/>
          <w:szCs w:val="22"/>
        </w:rPr>
        <w:t xml:space="preserve"> </w:t>
      </w:r>
      <w:r w:rsidRPr="00422053">
        <w:rPr>
          <w:rFonts w:cs="Arial"/>
          <w:szCs w:val="22"/>
        </w:rPr>
        <w:t>en virtud de la aplicación de la Ley 9/2017, de 8 de noviembre, de Contratos del Sector Público, por la que se transponen al ordenamiento jurídico español las Directivas del Parlamento Europeo y del Consejo 2014/23/UE y 2014/24/UE, de 26 de febrero de 2014</w:t>
      </w:r>
      <w:r w:rsidRPr="00422053">
        <w:rPr>
          <w:rFonts w:cs="Arial"/>
          <w:b/>
          <w:szCs w:val="22"/>
        </w:rPr>
        <w:t>.</w:t>
      </w:r>
      <w:r w:rsidRPr="00422053">
        <w:rPr>
          <w:rFonts w:cs="Arial"/>
          <w:szCs w:val="22"/>
        </w:rPr>
        <w:t xml:space="preserve"> </w:t>
      </w:r>
    </w:p>
    <w:p w:rsidR="00C47329" w:rsidRPr="00422053" w:rsidRDefault="00C47329" w:rsidP="00C47329">
      <w:pPr>
        <w:autoSpaceDE w:val="0"/>
        <w:autoSpaceDN w:val="0"/>
        <w:adjustRightInd w:val="0"/>
        <w:ind w:left="284"/>
        <w:rPr>
          <w:rFonts w:cs="Arial"/>
          <w:szCs w:val="22"/>
        </w:rPr>
      </w:pPr>
    </w:p>
    <w:p w:rsidR="00C47329" w:rsidRPr="00422053" w:rsidRDefault="00C47329" w:rsidP="00C47329">
      <w:pPr>
        <w:autoSpaceDE w:val="0"/>
        <w:autoSpaceDN w:val="0"/>
        <w:adjustRightInd w:val="0"/>
        <w:ind w:left="284"/>
        <w:rPr>
          <w:rFonts w:cs="Arial"/>
          <w:szCs w:val="22"/>
        </w:rPr>
      </w:pPr>
      <w:r w:rsidRPr="00422053">
        <w:rPr>
          <w:rFonts w:cs="Arial"/>
          <w:szCs w:val="22"/>
        </w:rPr>
        <w:t xml:space="preserve">El tratamiento de los Datos Personales por parte del </w:t>
      </w:r>
      <w:r w:rsidRPr="00422053">
        <w:rPr>
          <w:rFonts w:cs="Arial"/>
          <w:i/>
          <w:szCs w:val="22"/>
        </w:rPr>
        <w:t>Encargado del Tratamiento</w:t>
      </w:r>
      <w:r w:rsidRPr="00422053">
        <w:rPr>
          <w:rFonts w:cs="Arial"/>
          <w:szCs w:val="22"/>
        </w:rPr>
        <w:t xml:space="preserve"> en nombre del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es llevado a cabo, con carácter gratuito por ser complementario del contrato principal, este sí retribuido, y con los siguientes propósitos:  </w:t>
      </w:r>
    </w:p>
    <w:p w:rsidR="00C47329" w:rsidRDefault="00C47329" w:rsidP="00C316C8">
      <w:pPr>
        <w:pStyle w:val="Prrafodelista"/>
        <w:numPr>
          <w:ilvl w:val="0"/>
          <w:numId w:val="45"/>
        </w:numPr>
        <w:autoSpaceDE w:val="0"/>
        <w:autoSpaceDN w:val="0"/>
        <w:adjustRightInd w:val="0"/>
        <w:spacing w:after="0" w:line="240" w:lineRule="auto"/>
        <w:ind w:left="1134" w:hanging="426"/>
        <w:jc w:val="both"/>
        <w:rPr>
          <w:rFonts w:ascii="Arial" w:hAnsi="Arial" w:cs="Arial"/>
        </w:rPr>
      </w:pPr>
      <w:r w:rsidRPr="00422053">
        <w:rPr>
          <w:rFonts w:ascii="Arial" w:hAnsi="Arial" w:cs="Arial"/>
        </w:rPr>
        <w:t>Llevar a cabo las siguientes actividades:</w:t>
      </w:r>
    </w:p>
    <w:p w:rsidR="00C47329" w:rsidRDefault="00C47329" w:rsidP="00C47329">
      <w:pPr>
        <w:autoSpaceDE w:val="0"/>
        <w:autoSpaceDN w:val="0"/>
        <w:adjustRightInd w:val="0"/>
        <w:rPr>
          <w:rFonts w:cs="Arial"/>
          <w:szCs w:val="22"/>
        </w:rPr>
      </w:pPr>
    </w:p>
    <w:p w:rsidR="000E14C1" w:rsidRPr="000E14C1" w:rsidRDefault="000E14C1" w:rsidP="000E14C1">
      <w:pPr>
        <w:shd w:val="clear" w:color="auto" w:fill="FFFFFF"/>
        <w:snapToGrid w:val="0"/>
        <w:ind w:left="1134"/>
        <w:rPr>
          <w:rFonts w:cs="Arial"/>
          <w:szCs w:val="22"/>
        </w:rPr>
      </w:pPr>
      <w:permStart w:id="1494832822" w:edGrp="everyone"/>
      <w:r w:rsidRPr="005039A6">
        <w:rPr>
          <w:rFonts w:cs="Arial"/>
          <w:szCs w:val="22"/>
        </w:rPr>
        <w:lastRenderedPageBreak/>
        <w:t>Escribir la información aquí o borrar</w:t>
      </w:r>
    </w:p>
    <w:permEnd w:id="1494832822"/>
    <w:p w:rsidR="00C47329" w:rsidRPr="00422053" w:rsidRDefault="00C47329" w:rsidP="00C47329">
      <w:pPr>
        <w:pStyle w:val="Prrafodelista"/>
        <w:autoSpaceDE w:val="0"/>
        <w:autoSpaceDN w:val="0"/>
        <w:adjustRightInd w:val="0"/>
        <w:ind w:left="1004"/>
        <w:jc w:val="both"/>
        <w:rPr>
          <w:rFonts w:ascii="Arial" w:hAnsi="Arial" w:cs="Arial"/>
        </w:rPr>
      </w:pPr>
    </w:p>
    <w:p w:rsidR="00C47329" w:rsidRPr="00422053" w:rsidRDefault="00C47329" w:rsidP="00C316C8">
      <w:pPr>
        <w:pStyle w:val="Prrafodelista"/>
        <w:numPr>
          <w:ilvl w:val="0"/>
          <w:numId w:val="45"/>
        </w:numPr>
        <w:autoSpaceDE w:val="0"/>
        <w:autoSpaceDN w:val="0"/>
        <w:adjustRightInd w:val="0"/>
        <w:spacing w:after="0" w:line="240" w:lineRule="auto"/>
        <w:ind w:left="1134" w:hanging="425"/>
        <w:jc w:val="both"/>
        <w:rPr>
          <w:rFonts w:ascii="Arial" w:hAnsi="Arial" w:cs="Arial"/>
        </w:rPr>
      </w:pPr>
      <w:r w:rsidRPr="00422053">
        <w:rPr>
          <w:rFonts w:ascii="Arial" w:hAnsi="Arial" w:cs="Arial"/>
        </w:rPr>
        <w:t xml:space="preserve">Otros propósitos directamente relacionados con la realización de los propósitos principales (propósitos estadísticos, de optimización de los servicios por el </w:t>
      </w:r>
      <w:r w:rsidRPr="00D70E1A">
        <w:rPr>
          <w:rFonts w:ascii="Arial" w:hAnsi="Arial" w:cs="Arial"/>
        </w:rPr>
        <w:t>Encargado del Tratamiento</w:t>
      </w:r>
      <w:r w:rsidRPr="00422053">
        <w:rPr>
          <w:rFonts w:ascii="Arial" w:hAnsi="Arial" w:cs="Arial"/>
        </w:rPr>
        <w:t>, entre otros).</w:t>
      </w:r>
    </w:p>
    <w:p w:rsidR="00C47329" w:rsidRPr="00422053" w:rsidRDefault="00C47329" w:rsidP="00C47329">
      <w:pPr>
        <w:autoSpaceDE w:val="0"/>
        <w:autoSpaceDN w:val="0"/>
        <w:adjustRightInd w:val="0"/>
        <w:ind w:left="284"/>
        <w:rPr>
          <w:rFonts w:cs="Arial"/>
          <w:szCs w:val="22"/>
        </w:rPr>
      </w:pPr>
    </w:p>
    <w:p w:rsidR="00C47329" w:rsidRPr="00422053" w:rsidRDefault="00C47329" w:rsidP="00C47329">
      <w:pPr>
        <w:autoSpaceDE w:val="0"/>
        <w:autoSpaceDN w:val="0"/>
        <w:adjustRightInd w:val="0"/>
        <w:ind w:left="284"/>
        <w:rPr>
          <w:rFonts w:cs="Arial"/>
          <w:szCs w:val="22"/>
        </w:rPr>
      </w:pPr>
      <w:r w:rsidRPr="00422053">
        <w:rPr>
          <w:rFonts w:cs="Arial"/>
          <w:szCs w:val="22"/>
        </w:rPr>
        <w:t>Concreción de los tratamientos a realizar:</w:t>
      </w:r>
    </w:p>
    <w:p w:rsidR="00C47329" w:rsidRPr="00422053" w:rsidRDefault="00C47329" w:rsidP="00C47329">
      <w:pPr>
        <w:autoSpaceDE w:val="0"/>
        <w:autoSpaceDN w:val="0"/>
        <w:adjustRightInd w:val="0"/>
        <w:ind w:left="284"/>
        <w:rPr>
          <w:rFonts w:cs="Arial"/>
          <w:szCs w:val="22"/>
        </w:rPr>
      </w:pPr>
    </w:p>
    <w:p w:rsidR="00C47329" w:rsidRPr="00422053" w:rsidRDefault="00C47329" w:rsidP="00C47329">
      <w:pPr>
        <w:autoSpaceDE w:val="0"/>
        <w:autoSpaceDN w:val="0"/>
        <w:adjustRightInd w:val="0"/>
        <w:ind w:left="284"/>
        <w:rPr>
          <w:rFonts w:cs="Arial"/>
          <w:szCs w:val="22"/>
        </w:rPr>
      </w:pPr>
      <w:r w:rsidRPr="00422053">
        <w:rPr>
          <w:rFonts w:cs="Arial"/>
          <w:szCs w:val="22"/>
        </w:rPr>
        <w:t xml:space="preserve">        </w:t>
      </w:r>
      <w:r>
        <w:rPr>
          <w:rFonts w:cs="Arial"/>
          <w:szCs w:val="22"/>
        </w:rPr>
        <w:tab/>
      </w:r>
      <w:permStart w:id="1496146245" w:edGrp="everyone"/>
      <w:sdt>
        <w:sdtPr>
          <w:rPr>
            <w:rFonts w:cs="Arial"/>
            <w:noProof/>
            <w:snapToGrid/>
            <w:color w:val="000000"/>
            <w:sz w:val="36"/>
            <w:szCs w:val="18"/>
          </w:rPr>
          <w:id w:val="779692078"/>
          <w14:checkbox>
            <w14:checked w14:val="0"/>
            <w14:checkedState w14:val="2612" w14:font="MS Gothic"/>
            <w14:uncheckedState w14:val="2610" w14:font="MS Gothic"/>
          </w14:checkbox>
        </w:sdtPr>
        <w:sdtEndPr/>
        <w:sdtContent>
          <w:r>
            <w:rPr>
              <w:rFonts w:ascii="MS Gothic" w:eastAsia="MS Gothic" w:hAnsi="MS Gothic" w:cs="Arial" w:hint="eastAsia"/>
              <w:noProof/>
              <w:snapToGrid/>
              <w:color w:val="000000"/>
              <w:sz w:val="36"/>
              <w:szCs w:val="18"/>
            </w:rPr>
            <w:t>☐</w:t>
          </w:r>
        </w:sdtContent>
      </w:sdt>
      <w:permEnd w:id="1496146245"/>
      <w:r w:rsidRPr="00422053">
        <w:rPr>
          <w:rFonts w:cs="Arial"/>
          <w:szCs w:val="22"/>
        </w:rPr>
        <w:t xml:space="preserve"> Recogida </w:t>
      </w:r>
      <w:r w:rsidRPr="00422053">
        <w:rPr>
          <w:rFonts w:cs="Arial"/>
          <w:szCs w:val="22"/>
        </w:rPr>
        <w:tab/>
        <w:t xml:space="preserve"> </w:t>
      </w:r>
      <w:r>
        <w:rPr>
          <w:rFonts w:cs="Arial"/>
          <w:szCs w:val="22"/>
        </w:rPr>
        <w:tab/>
      </w:r>
      <w:r>
        <w:rPr>
          <w:rFonts w:cs="Arial"/>
          <w:szCs w:val="22"/>
        </w:rPr>
        <w:tab/>
      </w:r>
      <w:permStart w:id="63202777" w:edGrp="everyone"/>
      <w:sdt>
        <w:sdtPr>
          <w:rPr>
            <w:rFonts w:cs="Arial"/>
            <w:noProof/>
            <w:snapToGrid/>
            <w:color w:val="000000"/>
            <w:sz w:val="36"/>
            <w:szCs w:val="18"/>
          </w:rPr>
          <w:id w:val="1382058667"/>
          <w14:checkbox>
            <w14:checked w14:val="0"/>
            <w14:checkedState w14:val="2612" w14:font="MS Gothic"/>
            <w14:uncheckedState w14:val="2610" w14:font="MS Gothic"/>
          </w14:checkbox>
        </w:sdtPr>
        <w:sdtEndPr/>
        <w:sdtContent>
          <w:r>
            <w:rPr>
              <w:rFonts w:ascii="MS Gothic" w:eastAsia="MS Gothic" w:hAnsi="MS Gothic" w:cs="Arial" w:hint="eastAsia"/>
              <w:noProof/>
              <w:snapToGrid/>
              <w:color w:val="000000"/>
              <w:sz w:val="36"/>
              <w:szCs w:val="18"/>
            </w:rPr>
            <w:t>☐</w:t>
          </w:r>
        </w:sdtContent>
      </w:sdt>
      <w:permEnd w:id="63202777"/>
      <w:r w:rsidRPr="00422053">
        <w:rPr>
          <w:rFonts w:cs="Arial"/>
          <w:szCs w:val="22"/>
        </w:rPr>
        <w:t xml:space="preserve"> Estructuración </w:t>
      </w:r>
      <w:r w:rsidRPr="00422053">
        <w:rPr>
          <w:rFonts w:cs="Arial"/>
          <w:szCs w:val="22"/>
        </w:rPr>
        <w:tab/>
      </w:r>
      <w:r w:rsidRPr="00422053">
        <w:rPr>
          <w:rFonts w:cs="Arial"/>
          <w:szCs w:val="22"/>
        </w:rPr>
        <w:tab/>
      </w:r>
      <w:r w:rsidRPr="00422053">
        <w:rPr>
          <w:rFonts w:cs="Arial"/>
          <w:szCs w:val="22"/>
        </w:rPr>
        <w:tab/>
        <w:t xml:space="preserve"> </w:t>
      </w:r>
    </w:p>
    <w:permStart w:id="52306515" w:edGrp="everyone"/>
    <w:p w:rsidR="00C47329" w:rsidRPr="00422053" w:rsidRDefault="00450CFE" w:rsidP="00C47329">
      <w:pPr>
        <w:autoSpaceDE w:val="0"/>
        <w:autoSpaceDN w:val="0"/>
        <w:adjustRightInd w:val="0"/>
        <w:ind w:left="708" w:firstLine="708"/>
        <w:rPr>
          <w:rFonts w:cs="Arial"/>
          <w:szCs w:val="22"/>
        </w:rPr>
      </w:pPr>
      <w:sdt>
        <w:sdtPr>
          <w:rPr>
            <w:rFonts w:cs="Arial"/>
            <w:noProof/>
            <w:snapToGrid/>
            <w:color w:val="000000"/>
            <w:sz w:val="36"/>
            <w:szCs w:val="18"/>
          </w:rPr>
          <w:id w:val="-699388191"/>
          <w14:checkbox>
            <w14:checked w14:val="0"/>
            <w14:checkedState w14:val="2612" w14:font="MS Gothic"/>
            <w14:uncheckedState w14:val="2610" w14:font="MS Gothic"/>
          </w14:checkbox>
        </w:sdtPr>
        <w:sdtEndPr/>
        <w:sdtContent>
          <w:r w:rsidR="00C47329">
            <w:rPr>
              <w:rFonts w:ascii="MS Gothic" w:eastAsia="MS Gothic" w:hAnsi="MS Gothic" w:cs="Arial" w:hint="eastAsia"/>
              <w:noProof/>
              <w:snapToGrid/>
              <w:color w:val="000000"/>
              <w:sz w:val="36"/>
              <w:szCs w:val="18"/>
            </w:rPr>
            <w:t>☐</w:t>
          </w:r>
        </w:sdtContent>
      </w:sdt>
      <w:permEnd w:id="52306515"/>
      <w:r w:rsidR="00C47329" w:rsidRPr="00422053">
        <w:rPr>
          <w:rFonts w:cs="Arial"/>
          <w:szCs w:val="22"/>
        </w:rPr>
        <w:t xml:space="preserve"> Conservación </w:t>
      </w:r>
      <w:r w:rsidR="00C47329" w:rsidRPr="00422053">
        <w:rPr>
          <w:rFonts w:cs="Arial"/>
          <w:szCs w:val="22"/>
        </w:rPr>
        <w:tab/>
      </w:r>
      <w:r w:rsidR="00C47329" w:rsidRPr="00422053">
        <w:rPr>
          <w:rFonts w:cs="Arial"/>
          <w:szCs w:val="22"/>
        </w:rPr>
        <w:tab/>
      </w:r>
      <w:sdt>
        <w:sdtPr>
          <w:rPr>
            <w:rFonts w:cs="Arial"/>
            <w:noProof/>
            <w:snapToGrid/>
            <w:color w:val="000000"/>
            <w:sz w:val="36"/>
            <w:szCs w:val="18"/>
          </w:rPr>
          <w:id w:val="1480644989"/>
          <w14:checkbox>
            <w14:checked w14:val="0"/>
            <w14:checkedState w14:val="2612" w14:font="MS Gothic"/>
            <w14:uncheckedState w14:val="2610" w14:font="MS Gothic"/>
          </w14:checkbox>
        </w:sdtPr>
        <w:sdtEndPr/>
        <w:sdtContent>
          <w:permStart w:id="1377060570" w:edGrp="everyone"/>
          <w:r w:rsidR="00C47329">
            <w:rPr>
              <w:rFonts w:ascii="MS Gothic" w:eastAsia="MS Gothic" w:hAnsi="MS Gothic" w:cs="Arial" w:hint="eastAsia"/>
              <w:noProof/>
              <w:snapToGrid/>
              <w:color w:val="000000"/>
              <w:sz w:val="36"/>
              <w:szCs w:val="18"/>
            </w:rPr>
            <w:t>☐</w:t>
          </w:r>
          <w:permEnd w:id="1377060570"/>
        </w:sdtContent>
      </w:sdt>
      <w:r w:rsidR="00C47329">
        <w:rPr>
          <w:rFonts w:cs="Arial"/>
          <w:szCs w:val="22"/>
        </w:rPr>
        <w:t xml:space="preserve"> </w:t>
      </w:r>
      <w:r w:rsidR="00C47329" w:rsidRPr="00422053">
        <w:rPr>
          <w:rFonts w:cs="Arial"/>
          <w:szCs w:val="22"/>
        </w:rPr>
        <w:t>Consulta</w:t>
      </w:r>
      <w:r w:rsidR="00C47329" w:rsidRPr="00422053">
        <w:rPr>
          <w:rFonts w:cs="Arial"/>
          <w:noProof/>
          <w:szCs w:val="22"/>
        </w:rPr>
        <w:t xml:space="preserve"> </w:t>
      </w:r>
    </w:p>
    <w:p w:rsidR="000E14C1" w:rsidRPr="000E14C1" w:rsidRDefault="00450CFE" w:rsidP="000E14C1">
      <w:pPr>
        <w:shd w:val="clear" w:color="auto" w:fill="FFFFFF"/>
        <w:snapToGrid w:val="0"/>
        <w:ind w:left="1843" w:hanging="480"/>
        <w:rPr>
          <w:rFonts w:cs="Arial"/>
          <w:szCs w:val="22"/>
        </w:rPr>
      </w:pPr>
      <w:sdt>
        <w:sdtPr>
          <w:rPr>
            <w:rFonts w:cs="Arial"/>
            <w:noProof/>
            <w:snapToGrid/>
            <w:color w:val="000000"/>
            <w:sz w:val="36"/>
            <w:szCs w:val="18"/>
          </w:rPr>
          <w:id w:val="2016720986"/>
          <w14:checkbox>
            <w14:checked w14:val="0"/>
            <w14:checkedState w14:val="2612" w14:font="MS Gothic"/>
            <w14:uncheckedState w14:val="2610" w14:font="MS Gothic"/>
          </w14:checkbox>
        </w:sdtPr>
        <w:sdtEndPr/>
        <w:sdtContent>
          <w:permStart w:id="334585425" w:edGrp="everyone"/>
          <w:r w:rsidR="00C47329">
            <w:rPr>
              <w:rFonts w:ascii="MS Gothic" w:eastAsia="MS Gothic" w:hAnsi="MS Gothic" w:cs="Arial" w:hint="eastAsia"/>
              <w:noProof/>
              <w:snapToGrid/>
              <w:color w:val="000000"/>
              <w:sz w:val="36"/>
              <w:szCs w:val="18"/>
            </w:rPr>
            <w:t>☐</w:t>
          </w:r>
          <w:permEnd w:id="334585425"/>
        </w:sdtContent>
      </w:sdt>
      <w:r w:rsidR="00C47329">
        <w:rPr>
          <w:rFonts w:cs="Arial"/>
          <w:szCs w:val="22"/>
        </w:rPr>
        <w:t xml:space="preserve"> Otros:</w:t>
      </w:r>
      <w:r w:rsidR="000E14C1">
        <w:rPr>
          <w:rFonts w:cs="Arial"/>
          <w:szCs w:val="22"/>
        </w:rPr>
        <w:t xml:space="preserve">  </w:t>
      </w:r>
      <w:r w:rsidR="00C47329">
        <w:rPr>
          <w:rFonts w:cs="Arial"/>
          <w:szCs w:val="22"/>
        </w:rPr>
        <w:t xml:space="preserve"> </w:t>
      </w:r>
      <w:permStart w:id="15282835" w:edGrp="everyone"/>
      <w:r w:rsidR="000E14C1" w:rsidRPr="005039A6">
        <w:rPr>
          <w:rFonts w:cs="Arial"/>
          <w:szCs w:val="22"/>
        </w:rPr>
        <w:t>Escribir la información aquí o borrar</w:t>
      </w:r>
    </w:p>
    <w:permEnd w:id="15282835"/>
    <w:p w:rsidR="00C47329" w:rsidRDefault="00C47329" w:rsidP="00C47329">
      <w:pPr>
        <w:autoSpaceDE w:val="0"/>
        <w:autoSpaceDN w:val="0"/>
        <w:adjustRightInd w:val="0"/>
        <w:spacing w:after="0"/>
        <w:ind w:left="993" w:firstLine="423"/>
        <w:rPr>
          <w:rFonts w:cs="Arial"/>
          <w:b/>
          <w:szCs w:val="22"/>
        </w:rPr>
      </w:pPr>
    </w:p>
    <w:p w:rsidR="00C47329" w:rsidRPr="00422053" w:rsidRDefault="00C47329" w:rsidP="00C47329">
      <w:pPr>
        <w:autoSpaceDE w:val="0"/>
        <w:autoSpaceDN w:val="0"/>
        <w:adjustRightInd w:val="0"/>
        <w:ind w:left="1004" w:firstLine="412"/>
        <w:rPr>
          <w:rFonts w:cs="Arial"/>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t>2. Identificación de la información afectada</w:t>
      </w:r>
    </w:p>
    <w:p w:rsidR="00C47329" w:rsidRPr="00422053" w:rsidRDefault="00C47329" w:rsidP="00C47329">
      <w:pPr>
        <w:autoSpaceDE w:val="0"/>
        <w:autoSpaceDN w:val="0"/>
        <w:adjustRightInd w:val="0"/>
        <w:rPr>
          <w:rFonts w:cs="Arial"/>
          <w:szCs w:val="22"/>
        </w:rPr>
      </w:pPr>
    </w:p>
    <w:p w:rsidR="00C47329" w:rsidRDefault="00C47329" w:rsidP="00C47329">
      <w:pPr>
        <w:autoSpaceDE w:val="0"/>
        <w:autoSpaceDN w:val="0"/>
        <w:adjustRightInd w:val="0"/>
        <w:ind w:left="284"/>
        <w:rPr>
          <w:rFonts w:cs="Arial"/>
          <w:szCs w:val="22"/>
        </w:rPr>
      </w:pPr>
      <w:r w:rsidRPr="00422053">
        <w:rPr>
          <w:rFonts w:cs="Arial"/>
          <w:szCs w:val="22"/>
        </w:rPr>
        <w:t xml:space="preserve">Para la ejecución de las prestaciones derivadas del cumplimiento del objeto de este contrato, MC MUTUAL,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pone a disposición de la adjudicataria, </w:t>
      </w:r>
      <w:r w:rsidRPr="00422053">
        <w:rPr>
          <w:rFonts w:cs="Arial"/>
          <w:i/>
          <w:szCs w:val="22"/>
        </w:rPr>
        <w:t>Encargada del Tratamiento</w:t>
      </w:r>
      <w:r w:rsidRPr="00422053">
        <w:rPr>
          <w:rFonts w:cs="Arial"/>
          <w:szCs w:val="22"/>
        </w:rPr>
        <w:t>, la información que se describe a continuación:</w:t>
      </w:r>
    </w:p>
    <w:p w:rsidR="00C47329" w:rsidRPr="00422053" w:rsidRDefault="00C47329" w:rsidP="00C47329">
      <w:pPr>
        <w:autoSpaceDE w:val="0"/>
        <w:autoSpaceDN w:val="0"/>
        <w:adjustRightInd w:val="0"/>
        <w:ind w:left="284"/>
        <w:rPr>
          <w:rFonts w:cs="Arial"/>
          <w:szCs w:val="22"/>
        </w:rPr>
      </w:pPr>
    </w:p>
    <w:p w:rsidR="000E14C1" w:rsidRPr="000E14C1" w:rsidRDefault="000E14C1" w:rsidP="000E14C1">
      <w:pPr>
        <w:shd w:val="clear" w:color="auto" w:fill="FFFFFF"/>
        <w:snapToGrid w:val="0"/>
        <w:ind w:left="1134"/>
        <w:rPr>
          <w:rFonts w:cs="Arial"/>
          <w:szCs w:val="22"/>
        </w:rPr>
      </w:pPr>
      <w:permStart w:id="1607537573" w:edGrp="everyone"/>
      <w:r w:rsidRPr="005039A6">
        <w:rPr>
          <w:rFonts w:cs="Arial"/>
          <w:szCs w:val="22"/>
        </w:rPr>
        <w:t>Escribir la información aquí o borrar</w:t>
      </w:r>
    </w:p>
    <w:permEnd w:id="1607537573"/>
    <w:p w:rsidR="000E14C1" w:rsidRDefault="000E14C1" w:rsidP="00C47329">
      <w:pPr>
        <w:autoSpaceDE w:val="0"/>
        <w:autoSpaceDN w:val="0"/>
        <w:adjustRightInd w:val="0"/>
        <w:spacing w:after="0"/>
        <w:ind w:left="993"/>
        <w:rPr>
          <w:rFonts w:cs="Arial"/>
          <w:b/>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t>3. Duración</w:t>
      </w:r>
    </w:p>
    <w:p w:rsidR="00C47329" w:rsidRPr="00422053" w:rsidRDefault="00C47329" w:rsidP="00C47329">
      <w:pPr>
        <w:autoSpaceDE w:val="0"/>
        <w:autoSpaceDN w:val="0"/>
        <w:adjustRightInd w:val="0"/>
        <w:rPr>
          <w:rFonts w:cs="Arial"/>
          <w:szCs w:val="22"/>
        </w:rPr>
      </w:pPr>
    </w:p>
    <w:p w:rsidR="00C47329" w:rsidRPr="00422053" w:rsidRDefault="00C47329" w:rsidP="00C47329">
      <w:pPr>
        <w:tabs>
          <w:tab w:val="left" w:pos="284"/>
        </w:tabs>
        <w:autoSpaceDE w:val="0"/>
        <w:autoSpaceDN w:val="0"/>
        <w:adjustRightInd w:val="0"/>
        <w:ind w:left="284"/>
        <w:rPr>
          <w:rFonts w:cs="Arial"/>
          <w:b/>
          <w:szCs w:val="22"/>
        </w:rPr>
      </w:pPr>
      <w:r w:rsidRPr="00422053">
        <w:rPr>
          <w:rFonts w:cs="Arial"/>
          <w:szCs w:val="22"/>
        </w:rPr>
        <w:t>El presente acuerdo tendrá la misma duración que la prevista para el contrato principal, descrito al inicio del presente documento, previa adjudicación de conformidad con la normativa en materia de contratación del sector público</w:t>
      </w:r>
      <w:r w:rsidRPr="00422053">
        <w:rPr>
          <w:rFonts w:cs="Arial"/>
          <w:b/>
          <w:szCs w:val="22"/>
        </w:rPr>
        <w:t>.</w:t>
      </w:r>
    </w:p>
    <w:p w:rsidR="00C47329" w:rsidRPr="00422053" w:rsidRDefault="00C47329" w:rsidP="00C47329">
      <w:pPr>
        <w:tabs>
          <w:tab w:val="left" w:pos="284"/>
        </w:tabs>
        <w:autoSpaceDE w:val="0"/>
        <w:autoSpaceDN w:val="0"/>
        <w:adjustRightInd w:val="0"/>
        <w:ind w:left="284"/>
        <w:rPr>
          <w:rFonts w:cs="Arial"/>
          <w:szCs w:val="22"/>
        </w:rPr>
      </w:pPr>
      <w:r w:rsidRPr="00422053">
        <w:rPr>
          <w:rFonts w:cs="Arial"/>
          <w:szCs w:val="22"/>
        </w:rPr>
        <w:lastRenderedPageBreak/>
        <w:t xml:space="preserve">Una vez finalice el presente contrato, el </w:t>
      </w:r>
      <w:r w:rsidRPr="00422053">
        <w:rPr>
          <w:rFonts w:cs="Arial"/>
          <w:i/>
          <w:szCs w:val="22"/>
        </w:rPr>
        <w:t>Encargado del Tratamiento</w:t>
      </w:r>
      <w:r w:rsidRPr="00422053">
        <w:rPr>
          <w:rFonts w:cs="Arial"/>
          <w:szCs w:val="22"/>
        </w:rPr>
        <w:t xml:space="preserve"> debe suprimir o devolver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o, en su caso, a otro </w:t>
      </w:r>
      <w:r w:rsidRPr="00422053">
        <w:rPr>
          <w:rFonts w:cs="Arial"/>
          <w:i/>
          <w:szCs w:val="22"/>
        </w:rPr>
        <w:t>Encargado del Tratamiento</w:t>
      </w:r>
      <w:r w:rsidRPr="00422053">
        <w:rPr>
          <w:rFonts w:cs="Arial"/>
          <w:szCs w:val="22"/>
        </w:rPr>
        <w:t xml:space="preserve"> si así se le indica por el </w:t>
      </w:r>
      <w:r w:rsidRPr="00422053">
        <w:rPr>
          <w:rFonts w:cs="Arial"/>
          <w:i/>
          <w:szCs w:val="22"/>
        </w:rPr>
        <w:t>Responsable del Tratamiento</w:t>
      </w:r>
      <w:r w:rsidRPr="00422053">
        <w:rPr>
          <w:rFonts w:cs="Arial"/>
          <w:szCs w:val="22"/>
        </w:rPr>
        <w:t>, los datos personales objeto de tratamiento y cualquier copia que esté en su poder, salvo que el Derecho de la Unión o de los Estados miembros aplicable al encargado del tratamiento obligue a conservar los datos.</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t>4. Obligaciones del encargado del tratamiento</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ind w:left="284"/>
        <w:rPr>
          <w:rFonts w:cs="Arial"/>
          <w:szCs w:val="22"/>
        </w:rPr>
      </w:pPr>
      <w:r w:rsidRPr="00422053">
        <w:rPr>
          <w:rFonts w:cs="Arial"/>
          <w:szCs w:val="22"/>
        </w:rPr>
        <w:t xml:space="preserve">El </w:t>
      </w:r>
      <w:r w:rsidRPr="00422053">
        <w:rPr>
          <w:rFonts w:cs="Arial"/>
          <w:i/>
          <w:szCs w:val="22"/>
        </w:rPr>
        <w:t>Encargado del Tratamiento</w:t>
      </w:r>
      <w:r w:rsidRPr="00422053">
        <w:rPr>
          <w:rFonts w:cs="Arial"/>
          <w:szCs w:val="22"/>
        </w:rPr>
        <w:t xml:space="preserve"> y todo su personal se obliga a:</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a. </w:t>
      </w:r>
      <w:r w:rsidRPr="00422053">
        <w:rPr>
          <w:rFonts w:cs="Arial"/>
          <w:szCs w:val="22"/>
        </w:rPr>
        <w:tab/>
        <w:t>Utilizar los datos personales objeto de tratamiento, o los que recoja para su inclusión, sólo para la finalidad objeto de este encargo. En ningún caso podrá utilizar los datos para fines propios.</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b. </w:t>
      </w:r>
      <w:r w:rsidRPr="00422053">
        <w:rPr>
          <w:rFonts w:cs="Arial"/>
          <w:szCs w:val="22"/>
        </w:rPr>
        <w:tab/>
        <w:t xml:space="preserve">Tratar los datos de acuerdo con las instrucciones del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Si el </w:t>
      </w:r>
      <w:r w:rsidRPr="00422053">
        <w:rPr>
          <w:rFonts w:cs="Arial"/>
          <w:i/>
          <w:szCs w:val="22"/>
        </w:rPr>
        <w:t xml:space="preserve">Encargado del Tratamiento </w:t>
      </w:r>
      <w:r w:rsidRPr="00422053">
        <w:rPr>
          <w:rFonts w:cs="Arial"/>
          <w:szCs w:val="22"/>
        </w:rPr>
        <w:t xml:space="preserve">considera que alguna de las instrucciones infringe el Reglamento (UE) 2016/679 General de Protección de Datos (RGPD) o cualquier otra disposición en materia de protección de datos de la Unión o de los Estados miembros, informará de ello, inmediatamente,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c. </w:t>
      </w:r>
      <w:r w:rsidRPr="00422053">
        <w:rPr>
          <w:rFonts w:cs="Arial"/>
          <w:szCs w:val="22"/>
        </w:rPr>
        <w:tab/>
        <w:t xml:space="preserve">Llevar, por escrito, un registro de todas las categorías de actividades de tratamiento efectuadas por cuenta del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que contenga:</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1. </w:t>
      </w:r>
      <w:r w:rsidRPr="00422053">
        <w:rPr>
          <w:rFonts w:cs="Arial"/>
          <w:szCs w:val="22"/>
        </w:rPr>
        <w:tab/>
        <w:t xml:space="preserve">El nombre y los datos de contacto del </w:t>
      </w:r>
      <w:r w:rsidRPr="00422053">
        <w:rPr>
          <w:rFonts w:cs="Arial"/>
          <w:i/>
          <w:szCs w:val="22"/>
        </w:rPr>
        <w:t xml:space="preserve">Encargado </w:t>
      </w:r>
      <w:r w:rsidRPr="00422053">
        <w:rPr>
          <w:rFonts w:cs="Arial"/>
          <w:szCs w:val="22"/>
        </w:rPr>
        <w:t>o</w:t>
      </w:r>
      <w:r w:rsidRPr="00422053">
        <w:rPr>
          <w:rFonts w:cs="Arial"/>
          <w:i/>
          <w:szCs w:val="22"/>
        </w:rPr>
        <w:t xml:space="preserve"> Encargados</w:t>
      </w:r>
      <w:r w:rsidRPr="00422053">
        <w:rPr>
          <w:rFonts w:cs="Arial"/>
          <w:szCs w:val="22"/>
        </w:rPr>
        <w:t xml:space="preserve"> y de cada </w:t>
      </w:r>
      <w:proofErr w:type="gramStart"/>
      <w:r w:rsidRPr="00422053">
        <w:rPr>
          <w:rFonts w:cs="Arial"/>
          <w:i/>
          <w:szCs w:val="22"/>
        </w:rPr>
        <w:t>Responsable</w:t>
      </w:r>
      <w:proofErr w:type="gramEnd"/>
      <w:r w:rsidRPr="00422053">
        <w:rPr>
          <w:rFonts w:cs="Arial"/>
          <w:szCs w:val="22"/>
        </w:rPr>
        <w:t xml:space="preserve"> por cuenta del cual actúe el </w:t>
      </w:r>
      <w:r w:rsidRPr="00422053">
        <w:rPr>
          <w:rFonts w:cs="Arial"/>
          <w:i/>
          <w:szCs w:val="22"/>
        </w:rPr>
        <w:t>Encargado</w:t>
      </w:r>
      <w:r w:rsidRPr="00422053">
        <w:rPr>
          <w:rFonts w:cs="Arial"/>
          <w:szCs w:val="22"/>
        </w:rPr>
        <w:t xml:space="preserve"> y, en su caso, del representante del </w:t>
      </w:r>
      <w:r w:rsidRPr="00422053">
        <w:rPr>
          <w:rFonts w:cs="Arial"/>
          <w:i/>
          <w:szCs w:val="22"/>
        </w:rPr>
        <w:t xml:space="preserve">Responsable </w:t>
      </w:r>
      <w:r w:rsidRPr="00422053">
        <w:rPr>
          <w:rFonts w:cs="Arial"/>
          <w:szCs w:val="22"/>
        </w:rPr>
        <w:t>o del</w:t>
      </w:r>
      <w:r w:rsidRPr="00422053">
        <w:rPr>
          <w:rFonts w:cs="Arial"/>
          <w:i/>
          <w:szCs w:val="22"/>
        </w:rPr>
        <w:t xml:space="preserve"> Encargado</w:t>
      </w:r>
      <w:r w:rsidRPr="00422053">
        <w:rPr>
          <w:rFonts w:cs="Arial"/>
          <w:szCs w:val="22"/>
        </w:rPr>
        <w:t xml:space="preserve"> y del D</w:t>
      </w:r>
      <w:r w:rsidRPr="00422053">
        <w:rPr>
          <w:rFonts w:cs="Arial"/>
          <w:i/>
          <w:szCs w:val="22"/>
        </w:rPr>
        <w:t>elegado de Protección de Datos</w:t>
      </w:r>
      <w:r w:rsidRPr="00422053">
        <w:rPr>
          <w:rFonts w:cs="Arial"/>
          <w:szCs w:val="22"/>
        </w:rPr>
        <w:t xml:space="preserve"> (en caso de que se halle obligado a disponer de él o aunque no estándolo, lo haya designado).</w:t>
      </w: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2. </w:t>
      </w:r>
      <w:r w:rsidRPr="00422053">
        <w:rPr>
          <w:rFonts w:cs="Arial"/>
          <w:szCs w:val="22"/>
        </w:rPr>
        <w:tab/>
        <w:t xml:space="preserve">Las categorías de tratamientos efectuados por cuenta de cada </w:t>
      </w:r>
      <w:proofErr w:type="gramStart"/>
      <w:r w:rsidRPr="00422053">
        <w:rPr>
          <w:rFonts w:cs="Arial"/>
          <w:i/>
          <w:szCs w:val="22"/>
        </w:rPr>
        <w:t>Responsable</w:t>
      </w:r>
      <w:proofErr w:type="gramEnd"/>
      <w:r w:rsidRPr="00422053">
        <w:rPr>
          <w:rFonts w:cs="Arial"/>
          <w:szCs w:val="22"/>
        </w:rPr>
        <w:t>.</w:t>
      </w:r>
    </w:p>
    <w:p w:rsidR="00C47329" w:rsidRPr="00422053" w:rsidRDefault="00C47329" w:rsidP="00C47329">
      <w:pPr>
        <w:autoSpaceDE w:val="0"/>
        <w:autoSpaceDN w:val="0"/>
        <w:adjustRightInd w:val="0"/>
        <w:ind w:left="1418" w:hanging="284"/>
        <w:rPr>
          <w:rFonts w:cs="Arial"/>
          <w:szCs w:val="22"/>
        </w:rPr>
      </w:pPr>
      <w:r w:rsidRPr="00422053">
        <w:rPr>
          <w:rFonts w:cs="Arial"/>
          <w:szCs w:val="22"/>
        </w:rPr>
        <w:lastRenderedPageBreak/>
        <w:t>3.</w:t>
      </w:r>
      <w:r w:rsidRPr="00422053">
        <w:rPr>
          <w:rFonts w:cs="Arial"/>
          <w:szCs w:val="22"/>
        </w:rPr>
        <w:tab/>
        <w:t>En su caso, las transferencias de datos personales a un tercer país u organización internacional, incluida la identificación de dicho tercer país u organización internacional y, en el caso de las transferencias indicadas en el artículo 49 apartado 1, párrafo segundo del RGPD, la documentación de garantías adecuadas.</w:t>
      </w: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4. </w:t>
      </w:r>
      <w:r w:rsidRPr="00422053">
        <w:rPr>
          <w:rFonts w:cs="Arial"/>
          <w:szCs w:val="22"/>
        </w:rPr>
        <w:tab/>
        <w:t>Una descripción general de las medidas técnicas y organizativas de seguridad relativas a:</w:t>
      </w:r>
    </w:p>
    <w:p w:rsidR="00C47329" w:rsidRPr="00422053" w:rsidRDefault="00C47329" w:rsidP="00C47329">
      <w:pPr>
        <w:autoSpaceDE w:val="0"/>
        <w:autoSpaceDN w:val="0"/>
        <w:adjustRightInd w:val="0"/>
        <w:ind w:left="1418" w:hanging="284"/>
        <w:rPr>
          <w:rFonts w:cs="Arial"/>
          <w:szCs w:val="22"/>
        </w:rPr>
      </w:pPr>
    </w:p>
    <w:p w:rsidR="00C47329" w:rsidRPr="00422053" w:rsidRDefault="00C47329" w:rsidP="00C47329">
      <w:pPr>
        <w:autoSpaceDE w:val="0"/>
        <w:autoSpaceDN w:val="0"/>
        <w:adjustRightInd w:val="0"/>
        <w:ind w:left="1985" w:hanging="284"/>
        <w:rPr>
          <w:rFonts w:cs="Arial"/>
          <w:szCs w:val="22"/>
        </w:rPr>
      </w:pPr>
      <w:r>
        <w:rPr>
          <w:rFonts w:cs="Arial"/>
          <w:szCs w:val="22"/>
        </w:rPr>
        <w:t xml:space="preserve">i) </w:t>
      </w:r>
      <w:r>
        <w:rPr>
          <w:rFonts w:cs="Arial"/>
          <w:szCs w:val="22"/>
        </w:rPr>
        <w:tab/>
      </w:r>
      <w:r w:rsidRPr="00422053">
        <w:rPr>
          <w:rFonts w:cs="Arial"/>
          <w:szCs w:val="22"/>
        </w:rPr>
        <w:t xml:space="preserve">La </w:t>
      </w:r>
      <w:proofErr w:type="spellStart"/>
      <w:r w:rsidRPr="00422053">
        <w:rPr>
          <w:rFonts w:cs="Arial"/>
          <w:szCs w:val="22"/>
        </w:rPr>
        <w:t>seudonimización</w:t>
      </w:r>
      <w:proofErr w:type="spellEnd"/>
      <w:r w:rsidRPr="00422053">
        <w:rPr>
          <w:rFonts w:cs="Arial"/>
          <w:szCs w:val="22"/>
        </w:rPr>
        <w:t xml:space="preserve"> y el cifrado de datos personales.</w:t>
      </w:r>
    </w:p>
    <w:p w:rsidR="00C47329" w:rsidRPr="00422053" w:rsidRDefault="00C47329" w:rsidP="00C47329">
      <w:pPr>
        <w:autoSpaceDE w:val="0"/>
        <w:autoSpaceDN w:val="0"/>
        <w:adjustRightInd w:val="0"/>
        <w:ind w:left="1985" w:hanging="284"/>
        <w:rPr>
          <w:rFonts w:cs="Arial"/>
          <w:szCs w:val="22"/>
        </w:rPr>
      </w:pPr>
    </w:p>
    <w:p w:rsidR="00C47329" w:rsidRPr="00422053" w:rsidRDefault="00C47329" w:rsidP="00C47329">
      <w:pPr>
        <w:autoSpaceDE w:val="0"/>
        <w:autoSpaceDN w:val="0"/>
        <w:adjustRightInd w:val="0"/>
        <w:ind w:left="2124" w:hanging="423"/>
        <w:rPr>
          <w:rFonts w:cs="Arial"/>
          <w:szCs w:val="22"/>
        </w:rPr>
      </w:pPr>
      <w:proofErr w:type="spellStart"/>
      <w:r w:rsidRPr="00422053">
        <w:rPr>
          <w:rFonts w:cs="Arial"/>
          <w:szCs w:val="22"/>
        </w:rPr>
        <w:t>ii</w:t>
      </w:r>
      <w:proofErr w:type="spellEnd"/>
      <w:r w:rsidRPr="00422053">
        <w:rPr>
          <w:rFonts w:cs="Arial"/>
          <w:szCs w:val="22"/>
        </w:rPr>
        <w:t>)</w:t>
      </w:r>
      <w:r w:rsidRPr="00422053">
        <w:rPr>
          <w:rFonts w:cs="Arial"/>
          <w:szCs w:val="22"/>
        </w:rPr>
        <w:tab/>
        <w:t>La capacidad de garantizar la confidencialidad, integridad, disponibilidad y resiliencia permanentes de los sistemas y servicios de tratamiento.</w:t>
      </w:r>
    </w:p>
    <w:p w:rsidR="00C47329" w:rsidRPr="00422053" w:rsidRDefault="00C47329" w:rsidP="00C47329">
      <w:pPr>
        <w:autoSpaceDE w:val="0"/>
        <w:autoSpaceDN w:val="0"/>
        <w:adjustRightInd w:val="0"/>
        <w:ind w:left="1985" w:hanging="284"/>
        <w:rPr>
          <w:rFonts w:cs="Arial"/>
          <w:szCs w:val="22"/>
        </w:rPr>
      </w:pPr>
    </w:p>
    <w:p w:rsidR="00C47329" w:rsidRPr="00422053" w:rsidRDefault="00C47329" w:rsidP="00C47329">
      <w:pPr>
        <w:autoSpaceDE w:val="0"/>
        <w:autoSpaceDN w:val="0"/>
        <w:adjustRightInd w:val="0"/>
        <w:ind w:left="2124" w:hanging="423"/>
        <w:rPr>
          <w:rFonts w:cs="Arial"/>
          <w:szCs w:val="22"/>
        </w:rPr>
      </w:pPr>
      <w:proofErr w:type="spellStart"/>
      <w:r w:rsidRPr="00422053">
        <w:rPr>
          <w:rFonts w:cs="Arial"/>
          <w:szCs w:val="22"/>
        </w:rPr>
        <w:t>iii</w:t>
      </w:r>
      <w:proofErr w:type="spellEnd"/>
      <w:r w:rsidRPr="00422053">
        <w:rPr>
          <w:rFonts w:cs="Arial"/>
          <w:szCs w:val="22"/>
        </w:rPr>
        <w:t>)</w:t>
      </w:r>
      <w:r w:rsidRPr="00422053">
        <w:rPr>
          <w:rFonts w:cs="Arial"/>
          <w:szCs w:val="22"/>
        </w:rPr>
        <w:tab/>
        <w:t>La capacidad de restaurar la disponibilidad y el acceso a los datos personales de forma rápida, en caso de incidente físico o técnico.</w:t>
      </w:r>
    </w:p>
    <w:p w:rsidR="00C47329" w:rsidRPr="00422053" w:rsidRDefault="00C47329" w:rsidP="00C47329">
      <w:pPr>
        <w:autoSpaceDE w:val="0"/>
        <w:autoSpaceDN w:val="0"/>
        <w:adjustRightInd w:val="0"/>
        <w:ind w:left="1985" w:hanging="284"/>
        <w:rPr>
          <w:rFonts w:cs="Arial"/>
          <w:szCs w:val="22"/>
        </w:rPr>
      </w:pPr>
    </w:p>
    <w:p w:rsidR="00C47329" w:rsidRPr="00422053" w:rsidRDefault="00C47329" w:rsidP="00C47329">
      <w:pPr>
        <w:autoSpaceDE w:val="0"/>
        <w:autoSpaceDN w:val="0"/>
        <w:adjustRightInd w:val="0"/>
        <w:ind w:left="2124" w:hanging="423"/>
        <w:rPr>
          <w:rFonts w:cs="Arial"/>
          <w:szCs w:val="22"/>
        </w:rPr>
      </w:pPr>
      <w:proofErr w:type="spellStart"/>
      <w:r w:rsidRPr="00422053">
        <w:rPr>
          <w:rFonts w:cs="Arial"/>
          <w:szCs w:val="22"/>
        </w:rPr>
        <w:t>iv</w:t>
      </w:r>
      <w:proofErr w:type="spellEnd"/>
      <w:r w:rsidRPr="00422053">
        <w:rPr>
          <w:rFonts w:cs="Arial"/>
          <w:szCs w:val="22"/>
        </w:rPr>
        <w:t>)</w:t>
      </w:r>
      <w:r w:rsidRPr="00422053">
        <w:rPr>
          <w:rFonts w:cs="Arial"/>
          <w:szCs w:val="22"/>
        </w:rPr>
        <w:tab/>
        <w:t>El proceso de verificación, evaluación y valoración regulares de la eficacia de las medidas técnicas y organizativas para garantizar la seguridad del tratamiento.</w:t>
      </w:r>
    </w:p>
    <w:p w:rsidR="00C47329" w:rsidRPr="00422053" w:rsidRDefault="00C47329" w:rsidP="00C47329">
      <w:pPr>
        <w:autoSpaceDE w:val="0"/>
        <w:autoSpaceDN w:val="0"/>
        <w:adjustRightInd w:val="0"/>
        <w:ind w:left="1985" w:hanging="284"/>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d. No comunicar los datos a terceras personas, salvo que cuente con la autorización expresa del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en los supuestos legalmente admisibles.</w:t>
      </w:r>
    </w:p>
    <w:p w:rsidR="00C47329" w:rsidRPr="00422053" w:rsidRDefault="00C47329" w:rsidP="00C47329">
      <w:pPr>
        <w:autoSpaceDE w:val="0"/>
        <w:autoSpaceDN w:val="0"/>
        <w:adjustRightInd w:val="0"/>
        <w:ind w:left="709" w:hanging="1"/>
        <w:rPr>
          <w:rFonts w:cs="Arial"/>
          <w:szCs w:val="22"/>
        </w:rPr>
      </w:pPr>
      <w:r w:rsidRPr="00422053">
        <w:rPr>
          <w:rFonts w:cs="Arial"/>
          <w:szCs w:val="22"/>
        </w:rPr>
        <w:t xml:space="preserve">El </w:t>
      </w:r>
      <w:r w:rsidRPr="00422053">
        <w:rPr>
          <w:rFonts w:cs="Arial"/>
          <w:i/>
          <w:szCs w:val="22"/>
        </w:rPr>
        <w:t>Encargado del Tratamiento</w:t>
      </w:r>
      <w:r w:rsidRPr="00422053">
        <w:rPr>
          <w:rFonts w:cs="Arial"/>
          <w:szCs w:val="22"/>
        </w:rPr>
        <w:t xml:space="preserve"> puede comunicar los datos a otros </w:t>
      </w:r>
      <w:r w:rsidRPr="00422053">
        <w:rPr>
          <w:rFonts w:cs="Arial"/>
          <w:i/>
          <w:szCs w:val="22"/>
        </w:rPr>
        <w:t>Encargados del Tratamiento</w:t>
      </w:r>
      <w:r w:rsidRPr="00422053">
        <w:rPr>
          <w:rFonts w:cs="Arial"/>
          <w:szCs w:val="22"/>
        </w:rPr>
        <w:t xml:space="preserve"> del mismo </w:t>
      </w:r>
      <w:proofErr w:type="gramStart"/>
      <w:r w:rsidRPr="00422053">
        <w:rPr>
          <w:rFonts w:cs="Arial"/>
          <w:i/>
          <w:szCs w:val="22"/>
        </w:rPr>
        <w:t>Responsable</w:t>
      </w:r>
      <w:proofErr w:type="gramEnd"/>
      <w:r w:rsidRPr="00422053">
        <w:rPr>
          <w:rFonts w:cs="Arial"/>
          <w:szCs w:val="22"/>
        </w:rPr>
        <w:t xml:space="preserve">, de acuerdo con las instrucciones recibidas del </w:t>
      </w:r>
      <w:r w:rsidRPr="00422053">
        <w:rPr>
          <w:rFonts w:cs="Arial"/>
          <w:i/>
          <w:szCs w:val="22"/>
        </w:rPr>
        <w:t>Responsable</w:t>
      </w:r>
      <w:r w:rsidRPr="00422053">
        <w:rPr>
          <w:rFonts w:cs="Arial"/>
          <w:szCs w:val="22"/>
        </w:rPr>
        <w:t xml:space="preserve">. En este caso, el </w:t>
      </w:r>
      <w:proofErr w:type="gramStart"/>
      <w:r w:rsidRPr="00422053">
        <w:rPr>
          <w:rFonts w:cs="Arial"/>
          <w:i/>
          <w:szCs w:val="22"/>
        </w:rPr>
        <w:t>Responsable</w:t>
      </w:r>
      <w:proofErr w:type="gramEnd"/>
      <w:r w:rsidRPr="00422053">
        <w:rPr>
          <w:rFonts w:cs="Arial"/>
          <w:szCs w:val="22"/>
        </w:rPr>
        <w:t xml:space="preserve"> identificará, de forma previa y por escrito, la entidad a la que se deben comunicar los datos, los datos a comunicar y las medidas de seguridad a aplicar para proceder a la comunicación.</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1"/>
        <w:rPr>
          <w:rFonts w:cs="Arial"/>
          <w:szCs w:val="22"/>
        </w:rPr>
      </w:pPr>
      <w:r w:rsidRPr="00422053">
        <w:rPr>
          <w:rFonts w:cs="Arial"/>
          <w:szCs w:val="22"/>
        </w:rPr>
        <w:lastRenderedPageBreak/>
        <w:t xml:space="preserve">Si el </w:t>
      </w:r>
      <w:r w:rsidRPr="00422053">
        <w:rPr>
          <w:rFonts w:cs="Arial"/>
          <w:i/>
          <w:szCs w:val="22"/>
        </w:rPr>
        <w:t>Encargado</w:t>
      </w:r>
      <w:r w:rsidRPr="00422053">
        <w:rPr>
          <w:rFonts w:cs="Arial"/>
          <w:szCs w:val="22"/>
        </w:rPr>
        <w:t xml:space="preserve"> debe transferir datos personales a un tercer país o a una organización internacional, en virtud del Derecho de la Unión o de los Estados miembros que le sea aplicable, informará al </w:t>
      </w:r>
      <w:proofErr w:type="gramStart"/>
      <w:r w:rsidRPr="00422053">
        <w:rPr>
          <w:rFonts w:cs="Arial"/>
          <w:i/>
          <w:szCs w:val="22"/>
        </w:rPr>
        <w:t>Responsable</w:t>
      </w:r>
      <w:proofErr w:type="gramEnd"/>
      <w:r w:rsidRPr="00422053">
        <w:rPr>
          <w:rFonts w:cs="Arial"/>
          <w:szCs w:val="22"/>
        </w:rPr>
        <w:t xml:space="preserve"> de esa exigencia legal de manera previa, salvo que tal Derecho lo prohíba por razones importantes de interés público.</w:t>
      </w:r>
    </w:p>
    <w:p w:rsidR="00C47329" w:rsidRPr="00422053" w:rsidRDefault="00C47329" w:rsidP="00C47329">
      <w:pPr>
        <w:autoSpaceDE w:val="0"/>
        <w:autoSpaceDN w:val="0"/>
        <w:adjustRightInd w:val="0"/>
        <w:ind w:left="1985" w:hanging="284"/>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e. Subcontratación</w:t>
      </w: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No subcontratar ninguna de las prestaciones que formen parte del objeto de este contrato que comporten el tratamiento de datos personales, salvo los servicios auxiliares necesarios para el normal funcionamiento de los servicios del </w:t>
      </w:r>
      <w:r w:rsidRPr="00422053">
        <w:rPr>
          <w:rFonts w:cs="Arial"/>
          <w:i/>
          <w:szCs w:val="22"/>
        </w:rPr>
        <w:t xml:space="preserve">Encargado </w:t>
      </w:r>
      <w:r w:rsidRPr="00422053">
        <w:rPr>
          <w:rFonts w:cs="Arial"/>
          <w:szCs w:val="22"/>
        </w:rPr>
        <w:t>(distintos a las prestaciones propias del objeto del contrato principal).</w:t>
      </w:r>
    </w:p>
    <w:p w:rsidR="00C47329" w:rsidRPr="00422053" w:rsidRDefault="00C47329" w:rsidP="00C47329">
      <w:pPr>
        <w:autoSpaceDE w:val="0"/>
        <w:autoSpaceDN w:val="0"/>
        <w:adjustRightInd w:val="0"/>
        <w:ind w:left="709"/>
        <w:rPr>
          <w:rFonts w:cs="Arial"/>
          <w:szCs w:val="22"/>
        </w:rPr>
      </w:pPr>
    </w:p>
    <w:p w:rsidR="00C47329" w:rsidRDefault="00C47329" w:rsidP="00C47329">
      <w:pPr>
        <w:autoSpaceDE w:val="0"/>
        <w:autoSpaceDN w:val="0"/>
        <w:adjustRightInd w:val="0"/>
        <w:ind w:left="709"/>
        <w:rPr>
          <w:rFonts w:cs="Arial"/>
          <w:szCs w:val="22"/>
        </w:rPr>
      </w:pPr>
      <w:r w:rsidRPr="00422053">
        <w:rPr>
          <w:rFonts w:cs="Arial"/>
          <w:szCs w:val="22"/>
        </w:rPr>
        <w:t xml:space="preserve">Si fuera necesario subcontratar algún tratamiento y fuera ello posible de acuerdo con lo previsto en la legislación vigente y en el contrato principal, este hecho se deberá comunicar previamente y por escrito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con una antelación de </w:t>
      </w:r>
      <w:r w:rsidRPr="00422053">
        <w:rPr>
          <w:rFonts w:cs="Arial"/>
          <w:b/>
          <w:szCs w:val="22"/>
        </w:rPr>
        <w:t>UN (1) MES</w:t>
      </w:r>
      <w:r w:rsidRPr="00422053">
        <w:rPr>
          <w:rFonts w:cs="Arial"/>
          <w:szCs w:val="22"/>
        </w:rPr>
        <w:t xml:space="preserve">, indicando los tratamientos que se pretende subcontratar e identificando de forma clara e inequívoca la empresa subcontratista y sus datos de contacto. La subcontratación podrá llevarse a cabo si el contrato o la legislación vigente no lo impiden y el </w:t>
      </w:r>
      <w:proofErr w:type="gramStart"/>
      <w:r w:rsidRPr="00422053">
        <w:rPr>
          <w:rFonts w:cs="Arial"/>
          <w:i/>
          <w:szCs w:val="22"/>
        </w:rPr>
        <w:t>Responsable</w:t>
      </w:r>
      <w:proofErr w:type="gramEnd"/>
      <w:r w:rsidRPr="00422053">
        <w:rPr>
          <w:rFonts w:cs="Arial"/>
          <w:szCs w:val="22"/>
        </w:rPr>
        <w:t xml:space="preserve"> no manifiesta su oposición en el plazo de</w:t>
      </w:r>
      <w:r w:rsidRPr="00422053">
        <w:rPr>
          <w:rFonts w:cs="Arial"/>
          <w:b/>
          <w:szCs w:val="22"/>
        </w:rPr>
        <w:t xml:space="preserve"> UN (1) MES, </w:t>
      </w:r>
      <w:r w:rsidRPr="00422053">
        <w:rPr>
          <w:rFonts w:cs="Arial"/>
          <w:szCs w:val="22"/>
        </w:rPr>
        <w:t xml:space="preserve">computado desde el día siguiente a la recepción de la indicada comunicación efectuada por el </w:t>
      </w:r>
      <w:r w:rsidRPr="00422053">
        <w:rPr>
          <w:rFonts w:cs="Arial"/>
          <w:i/>
          <w:szCs w:val="22"/>
        </w:rPr>
        <w:t>Encargado</w:t>
      </w:r>
      <w:r w:rsidRPr="00422053">
        <w:rPr>
          <w:rFonts w:cs="Arial"/>
          <w:szCs w:val="22"/>
        </w:rPr>
        <w:t>.</w:t>
      </w:r>
    </w:p>
    <w:p w:rsidR="00C47329" w:rsidRPr="00422053" w:rsidRDefault="00C47329" w:rsidP="00C47329">
      <w:pPr>
        <w:autoSpaceDE w:val="0"/>
        <w:autoSpaceDN w:val="0"/>
        <w:adjustRightInd w:val="0"/>
        <w:ind w:left="709"/>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El subcontratista, que también tendrá la condición de </w:t>
      </w:r>
      <w:r w:rsidRPr="00422053">
        <w:rPr>
          <w:rFonts w:cs="Arial"/>
          <w:i/>
          <w:szCs w:val="22"/>
        </w:rPr>
        <w:t>Encargado del Tratamiento</w:t>
      </w:r>
      <w:r w:rsidRPr="00422053">
        <w:rPr>
          <w:rFonts w:cs="Arial"/>
          <w:szCs w:val="22"/>
        </w:rPr>
        <w:t xml:space="preserve">, estará obligado igualmente a cumplir las obligaciones establecidas en este documento para el </w:t>
      </w:r>
      <w:r w:rsidRPr="00422053">
        <w:rPr>
          <w:rFonts w:cs="Arial"/>
          <w:i/>
          <w:szCs w:val="22"/>
        </w:rPr>
        <w:t>Encargado del Tratamiento</w:t>
      </w:r>
      <w:r w:rsidRPr="00422053">
        <w:rPr>
          <w:rFonts w:cs="Arial"/>
          <w:szCs w:val="22"/>
        </w:rPr>
        <w:t xml:space="preserve"> y las instrucciones que dicte el </w:t>
      </w:r>
      <w:proofErr w:type="gramStart"/>
      <w:r w:rsidRPr="00422053">
        <w:rPr>
          <w:rFonts w:cs="Arial"/>
          <w:i/>
          <w:szCs w:val="22"/>
        </w:rPr>
        <w:t>Responsable</w:t>
      </w:r>
      <w:proofErr w:type="gramEnd"/>
      <w:r w:rsidRPr="00422053">
        <w:rPr>
          <w:rFonts w:cs="Arial"/>
          <w:szCs w:val="22"/>
        </w:rPr>
        <w:t xml:space="preserve">. Corresponde al </w:t>
      </w:r>
      <w:r w:rsidRPr="00422053">
        <w:rPr>
          <w:rFonts w:cs="Arial"/>
          <w:i/>
          <w:szCs w:val="22"/>
        </w:rPr>
        <w:t>Encargado</w:t>
      </w:r>
      <w:r w:rsidRPr="00422053">
        <w:rPr>
          <w:rFonts w:cs="Arial"/>
          <w:szCs w:val="22"/>
        </w:rPr>
        <w:t xml:space="preserve"> inicial regular la nueva relación de forma que el nuevo </w:t>
      </w:r>
      <w:r w:rsidRPr="00422053">
        <w:rPr>
          <w:rFonts w:cs="Arial"/>
          <w:i/>
          <w:szCs w:val="22"/>
        </w:rPr>
        <w:t>Encargado</w:t>
      </w:r>
      <w:r w:rsidRPr="00422053">
        <w:rPr>
          <w:rFonts w:cs="Arial"/>
          <w:szCs w:val="22"/>
        </w:rPr>
        <w:t xml:space="preserve">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w:t>
      </w:r>
      <w:proofErr w:type="spellStart"/>
      <w:r w:rsidRPr="00422053">
        <w:rPr>
          <w:rFonts w:cs="Arial"/>
          <w:bCs/>
          <w:szCs w:val="22"/>
        </w:rPr>
        <w:t>subencargado</w:t>
      </w:r>
      <w:proofErr w:type="spellEnd"/>
      <w:r w:rsidRPr="00422053">
        <w:rPr>
          <w:rFonts w:cs="Arial"/>
          <w:szCs w:val="22"/>
        </w:rPr>
        <w:t>,</w:t>
      </w:r>
      <w:r w:rsidRPr="00422053">
        <w:rPr>
          <w:rFonts w:cs="Arial"/>
          <w:b/>
          <w:szCs w:val="22"/>
        </w:rPr>
        <w:t xml:space="preserve"> </w:t>
      </w:r>
      <w:r w:rsidRPr="00422053">
        <w:rPr>
          <w:rFonts w:cs="Arial"/>
          <w:szCs w:val="22"/>
        </w:rPr>
        <w:t xml:space="preserve">el </w:t>
      </w:r>
      <w:r w:rsidRPr="00422053">
        <w:rPr>
          <w:rFonts w:cs="Arial"/>
          <w:i/>
          <w:szCs w:val="22"/>
        </w:rPr>
        <w:t>Encargado</w:t>
      </w:r>
      <w:r w:rsidRPr="00422053">
        <w:rPr>
          <w:rFonts w:cs="Arial"/>
          <w:szCs w:val="22"/>
        </w:rPr>
        <w:t xml:space="preserve"> inicial seguirá siendo plenamente responsable ante el </w:t>
      </w:r>
      <w:proofErr w:type="gramStart"/>
      <w:r w:rsidRPr="00422053">
        <w:rPr>
          <w:rFonts w:cs="Arial"/>
          <w:i/>
          <w:szCs w:val="22"/>
        </w:rPr>
        <w:t>Responsable</w:t>
      </w:r>
      <w:proofErr w:type="gramEnd"/>
      <w:r w:rsidRPr="00422053">
        <w:rPr>
          <w:rFonts w:cs="Arial"/>
          <w:szCs w:val="22"/>
        </w:rPr>
        <w:t xml:space="preserve"> en lo referente al cumplimiento de las obligaciones.</w:t>
      </w:r>
    </w:p>
    <w:p w:rsidR="00C47329" w:rsidRPr="00422053" w:rsidRDefault="00C47329" w:rsidP="00C47329">
      <w:pPr>
        <w:autoSpaceDE w:val="0"/>
        <w:autoSpaceDN w:val="0"/>
        <w:adjustRightInd w:val="0"/>
        <w:ind w:left="709"/>
        <w:rPr>
          <w:rFonts w:cs="Arial"/>
          <w:szCs w:val="22"/>
        </w:rPr>
      </w:pPr>
    </w:p>
    <w:p w:rsidR="00C47329" w:rsidRDefault="00C47329" w:rsidP="00C47329">
      <w:pPr>
        <w:autoSpaceDE w:val="0"/>
        <w:autoSpaceDN w:val="0"/>
        <w:adjustRightInd w:val="0"/>
        <w:ind w:left="709"/>
        <w:rPr>
          <w:rFonts w:cs="Arial"/>
          <w:szCs w:val="22"/>
        </w:rPr>
      </w:pPr>
      <w:r w:rsidRPr="00422053">
        <w:rPr>
          <w:rFonts w:cs="Arial"/>
          <w:szCs w:val="22"/>
        </w:rPr>
        <w:lastRenderedPageBreak/>
        <w:t xml:space="preserve">En el momento de celebrarse el presente contrato, 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ha aprobado, única y exclusivamente, las subcontrataciones que, en su caso, aparezcan reflejadas listadas en el </w:t>
      </w:r>
      <w:r w:rsidRPr="003247E0">
        <w:rPr>
          <w:rFonts w:cs="Arial"/>
          <w:b/>
          <w:szCs w:val="22"/>
        </w:rPr>
        <w:t>CUADRO</w:t>
      </w:r>
      <w:r w:rsidRPr="003247E0">
        <w:rPr>
          <w:rFonts w:cs="Arial"/>
          <w:b/>
          <w:color w:val="FF0000"/>
          <w:szCs w:val="22"/>
        </w:rPr>
        <w:t xml:space="preserve"> </w:t>
      </w:r>
      <w:r w:rsidRPr="00422053">
        <w:rPr>
          <w:rFonts w:cs="Arial"/>
          <w:b/>
          <w:szCs w:val="22"/>
        </w:rPr>
        <w:t>A</w:t>
      </w:r>
      <w:r w:rsidRPr="00422053">
        <w:rPr>
          <w:rFonts w:cs="Arial"/>
          <w:b/>
          <w:color w:val="FF0000"/>
          <w:szCs w:val="22"/>
        </w:rPr>
        <w:t xml:space="preserve"> </w:t>
      </w:r>
      <w:r w:rsidRPr="00422053">
        <w:rPr>
          <w:rFonts w:cs="Arial"/>
          <w:szCs w:val="22"/>
        </w:rPr>
        <w:t xml:space="preserve">del presente documento. </w:t>
      </w:r>
    </w:p>
    <w:p w:rsidR="00C47329" w:rsidRDefault="00C47329" w:rsidP="00C47329">
      <w:pPr>
        <w:autoSpaceDE w:val="0"/>
        <w:autoSpaceDN w:val="0"/>
        <w:adjustRightInd w:val="0"/>
        <w:ind w:left="709"/>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El </w:t>
      </w:r>
      <w:r w:rsidRPr="00422053">
        <w:rPr>
          <w:rFonts w:cs="Arial"/>
          <w:i/>
          <w:szCs w:val="22"/>
        </w:rPr>
        <w:t>Encargado</w:t>
      </w:r>
      <w:r w:rsidRPr="00422053">
        <w:rPr>
          <w:rFonts w:cs="Arial"/>
          <w:szCs w:val="22"/>
        </w:rPr>
        <w:t xml:space="preserve"> </w:t>
      </w:r>
      <w:r w:rsidRPr="00422053">
        <w:rPr>
          <w:rFonts w:cs="Arial"/>
          <w:i/>
          <w:szCs w:val="22"/>
        </w:rPr>
        <w:t xml:space="preserve">del Tratamiento </w:t>
      </w:r>
      <w:r w:rsidRPr="00422053">
        <w:rPr>
          <w:rFonts w:cs="Arial"/>
          <w:szCs w:val="22"/>
        </w:rPr>
        <w:t xml:space="preserve">deberá mantener continuamente actualizado el cuadro indicado, con la información de los subcontratados aprobados por 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después de la celebración del Contrato, al cual deberá</w:t>
      </w:r>
      <w:r>
        <w:rPr>
          <w:rFonts w:cs="Arial"/>
          <w:szCs w:val="22"/>
        </w:rPr>
        <w:t xml:space="preserve"> enviar las actualizaciones del mismo</w:t>
      </w:r>
      <w:r w:rsidRPr="00422053">
        <w:rPr>
          <w:rFonts w:cs="Arial"/>
          <w:szCs w:val="22"/>
        </w:rPr>
        <w:t xml:space="preserve"> para garantizarle el conocimiento por aquéllos de sus obligaciones, de acuerdo a la legislación aplicable en materia de protección de datos. </w:t>
      </w:r>
    </w:p>
    <w:p w:rsidR="00C47329" w:rsidRPr="00422053" w:rsidRDefault="00C47329" w:rsidP="00C47329">
      <w:pPr>
        <w:autoSpaceDE w:val="0"/>
        <w:autoSpaceDN w:val="0"/>
        <w:adjustRightInd w:val="0"/>
        <w:ind w:left="426"/>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f. </w:t>
      </w:r>
      <w:r w:rsidRPr="00422053">
        <w:rPr>
          <w:rFonts w:cs="Arial"/>
          <w:szCs w:val="22"/>
        </w:rPr>
        <w:tab/>
        <w:t>Mantener el deber de secreto respecto a los datos de carácter personal a los que haya tenido acceso en virtud del presente encargo, incluso después de que finalice su objeto.</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g. </w:t>
      </w:r>
      <w:r w:rsidRPr="00422053">
        <w:rPr>
          <w:rFonts w:cs="Arial"/>
          <w:szCs w:val="22"/>
        </w:rPr>
        <w:tab/>
        <w:t>Garantizar que las personas autorizadas para tratar datos personales se comprometan, de forma expresa y por escrito, a respetar la confidencialidad y a cumplir las medidas de seguridad correspondientes, de las que hay que informarles convenientemente.</w:t>
      </w:r>
    </w:p>
    <w:p w:rsidR="00C47329" w:rsidRPr="00422053" w:rsidRDefault="00C47329" w:rsidP="00C47329">
      <w:pPr>
        <w:autoSpaceDE w:val="0"/>
        <w:autoSpaceDN w:val="0"/>
        <w:adjustRightInd w:val="0"/>
        <w:ind w:left="709" w:hanging="283"/>
        <w:rPr>
          <w:rFonts w:cs="Arial"/>
          <w:szCs w:val="22"/>
        </w:rPr>
      </w:pPr>
    </w:p>
    <w:p w:rsidR="00C47329" w:rsidRDefault="00C47329" w:rsidP="00C47329">
      <w:pPr>
        <w:autoSpaceDE w:val="0"/>
        <w:autoSpaceDN w:val="0"/>
        <w:adjustRightInd w:val="0"/>
        <w:ind w:left="709" w:hanging="283"/>
        <w:rPr>
          <w:rFonts w:cs="Arial"/>
          <w:szCs w:val="22"/>
        </w:rPr>
      </w:pPr>
      <w:r w:rsidRPr="00422053">
        <w:rPr>
          <w:rFonts w:cs="Arial"/>
          <w:szCs w:val="22"/>
        </w:rPr>
        <w:t xml:space="preserve">h. </w:t>
      </w:r>
      <w:r w:rsidRPr="00422053">
        <w:rPr>
          <w:rFonts w:cs="Arial"/>
          <w:szCs w:val="22"/>
        </w:rPr>
        <w:tab/>
        <w:t xml:space="preserve">Mantener a disposición del </w:t>
      </w:r>
      <w:proofErr w:type="gramStart"/>
      <w:r w:rsidRPr="00422053">
        <w:rPr>
          <w:rFonts w:cs="Arial"/>
          <w:i/>
          <w:szCs w:val="22"/>
        </w:rPr>
        <w:t>Responsable</w:t>
      </w:r>
      <w:proofErr w:type="gramEnd"/>
      <w:r w:rsidRPr="00422053">
        <w:rPr>
          <w:rFonts w:cs="Arial"/>
          <w:szCs w:val="22"/>
        </w:rPr>
        <w:t xml:space="preserve"> la documentación acreditativa del cumplimiento de la obligación establecida en el apartado anterior.</w:t>
      </w:r>
    </w:p>
    <w:p w:rsidR="00C47329" w:rsidRPr="00422053" w:rsidRDefault="00C47329" w:rsidP="00C47329">
      <w:pPr>
        <w:autoSpaceDE w:val="0"/>
        <w:autoSpaceDN w:val="0"/>
        <w:adjustRightInd w:val="0"/>
        <w:ind w:left="709" w:hanging="283"/>
        <w:rPr>
          <w:rFonts w:cs="Arial"/>
          <w:szCs w:val="22"/>
        </w:rPr>
      </w:pPr>
    </w:p>
    <w:p w:rsidR="00C47329" w:rsidRDefault="00C47329" w:rsidP="00C47329">
      <w:pPr>
        <w:autoSpaceDE w:val="0"/>
        <w:autoSpaceDN w:val="0"/>
        <w:adjustRightInd w:val="0"/>
        <w:ind w:left="709" w:hanging="283"/>
        <w:rPr>
          <w:rFonts w:cs="Arial"/>
          <w:szCs w:val="22"/>
        </w:rPr>
      </w:pPr>
      <w:r w:rsidRPr="00422053">
        <w:rPr>
          <w:rFonts w:cs="Arial"/>
          <w:szCs w:val="22"/>
        </w:rPr>
        <w:t xml:space="preserve">i. </w:t>
      </w:r>
      <w:r w:rsidRPr="00422053">
        <w:rPr>
          <w:rFonts w:cs="Arial"/>
          <w:szCs w:val="22"/>
        </w:rPr>
        <w:tab/>
        <w:t>Garantizar la formación necesaria en materia de protección de datos personales de las personas autorizadas para tratar datos personales.</w:t>
      </w:r>
    </w:p>
    <w:p w:rsidR="00C47329" w:rsidRPr="00422053" w:rsidRDefault="00C47329" w:rsidP="00C47329">
      <w:pPr>
        <w:autoSpaceDE w:val="0"/>
        <w:autoSpaceDN w:val="0"/>
        <w:adjustRightInd w:val="0"/>
        <w:ind w:left="709" w:hanging="283"/>
        <w:rPr>
          <w:rFonts w:cs="Arial"/>
          <w:szCs w:val="22"/>
        </w:rPr>
      </w:pPr>
    </w:p>
    <w:p w:rsidR="00C47329" w:rsidRDefault="00C47329" w:rsidP="00C47329">
      <w:pPr>
        <w:autoSpaceDE w:val="0"/>
        <w:autoSpaceDN w:val="0"/>
        <w:adjustRightInd w:val="0"/>
        <w:ind w:left="709" w:hanging="283"/>
        <w:rPr>
          <w:rFonts w:cs="Arial"/>
          <w:szCs w:val="22"/>
        </w:rPr>
      </w:pPr>
      <w:r w:rsidRPr="00422053">
        <w:rPr>
          <w:rFonts w:cs="Arial"/>
          <w:szCs w:val="22"/>
        </w:rPr>
        <w:t xml:space="preserve">j. </w:t>
      </w:r>
      <w:r w:rsidRPr="00422053">
        <w:rPr>
          <w:rFonts w:cs="Arial"/>
          <w:szCs w:val="22"/>
        </w:rPr>
        <w:tab/>
        <w:t xml:space="preserve">Asistir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en la respuesta al ejercicio de los derechos de:</w:t>
      </w:r>
    </w:p>
    <w:p w:rsidR="00C47329"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t>1. Acceso, rectificación, supresión y oposición</w:t>
      </w: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2. </w:t>
      </w:r>
      <w:r>
        <w:rPr>
          <w:rFonts w:cs="Arial"/>
          <w:szCs w:val="22"/>
        </w:rPr>
        <w:tab/>
      </w:r>
      <w:r w:rsidRPr="00422053">
        <w:rPr>
          <w:rFonts w:cs="Arial"/>
          <w:szCs w:val="22"/>
        </w:rPr>
        <w:t>Limitación del tratamiento</w:t>
      </w:r>
    </w:p>
    <w:p w:rsidR="00C47329" w:rsidRPr="00422053" w:rsidRDefault="00C47329" w:rsidP="00C47329">
      <w:pPr>
        <w:autoSpaceDE w:val="0"/>
        <w:autoSpaceDN w:val="0"/>
        <w:adjustRightInd w:val="0"/>
        <w:ind w:left="1418" w:hanging="284"/>
        <w:rPr>
          <w:rFonts w:cs="Arial"/>
          <w:szCs w:val="22"/>
        </w:rPr>
      </w:pPr>
      <w:r w:rsidRPr="00422053">
        <w:rPr>
          <w:rFonts w:cs="Arial"/>
          <w:szCs w:val="22"/>
        </w:rPr>
        <w:lastRenderedPageBreak/>
        <w:t>3. Portabilidad de datos</w:t>
      </w:r>
    </w:p>
    <w:p w:rsidR="00C47329" w:rsidRDefault="00C47329" w:rsidP="00C47329">
      <w:pPr>
        <w:autoSpaceDE w:val="0"/>
        <w:autoSpaceDN w:val="0"/>
        <w:adjustRightInd w:val="0"/>
        <w:ind w:left="1418" w:hanging="284"/>
        <w:rPr>
          <w:rFonts w:cs="Arial"/>
          <w:szCs w:val="22"/>
        </w:rPr>
      </w:pPr>
      <w:r>
        <w:rPr>
          <w:rFonts w:cs="Arial"/>
          <w:szCs w:val="22"/>
        </w:rPr>
        <w:t xml:space="preserve">4. </w:t>
      </w:r>
      <w:r w:rsidRPr="00422053">
        <w:rPr>
          <w:rFonts w:cs="Arial"/>
          <w:szCs w:val="22"/>
        </w:rPr>
        <w:t xml:space="preserve">A no ser objeto de decisiones individualizadas automatizadas (incluida la elaboración de perfiles) </w:t>
      </w:r>
    </w:p>
    <w:p w:rsidR="00C47329" w:rsidRPr="00422053" w:rsidRDefault="00C47329" w:rsidP="00C47329">
      <w:pPr>
        <w:autoSpaceDE w:val="0"/>
        <w:autoSpaceDN w:val="0"/>
        <w:adjustRightInd w:val="0"/>
        <w:ind w:left="1418" w:hanging="284"/>
        <w:rPr>
          <w:rFonts w:cs="Arial"/>
          <w:szCs w:val="22"/>
        </w:rPr>
      </w:pPr>
    </w:p>
    <w:p w:rsidR="00C47329" w:rsidRDefault="00C47329" w:rsidP="00C47329">
      <w:pPr>
        <w:autoSpaceDE w:val="0"/>
        <w:autoSpaceDN w:val="0"/>
        <w:adjustRightInd w:val="0"/>
        <w:ind w:left="709"/>
        <w:rPr>
          <w:rFonts w:cs="Arial"/>
          <w:iCs/>
          <w:szCs w:val="22"/>
        </w:rPr>
      </w:pPr>
      <w:r w:rsidRPr="00422053">
        <w:rPr>
          <w:rFonts w:cs="Arial"/>
          <w:iCs/>
          <w:szCs w:val="22"/>
        </w:rPr>
        <w:t xml:space="preserve">El </w:t>
      </w:r>
      <w:r w:rsidRPr="00422053">
        <w:rPr>
          <w:rFonts w:cs="Arial"/>
          <w:i/>
          <w:iCs/>
          <w:szCs w:val="22"/>
        </w:rPr>
        <w:t>Encargado del Tratamiento</w:t>
      </w:r>
      <w:r w:rsidRPr="00422053">
        <w:rPr>
          <w:rFonts w:cs="Arial"/>
          <w:iCs/>
          <w:szCs w:val="22"/>
        </w:rPr>
        <w:t xml:space="preserve"> debe resolver, por cuenta del </w:t>
      </w:r>
      <w:proofErr w:type="gramStart"/>
      <w:r w:rsidRPr="00422053">
        <w:rPr>
          <w:rFonts w:cs="Arial"/>
          <w:i/>
          <w:iCs/>
          <w:szCs w:val="22"/>
        </w:rPr>
        <w:t>Responsable</w:t>
      </w:r>
      <w:proofErr w:type="gramEnd"/>
      <w:r w:rsidRPr="00422053">
        <w:rPr>
          <w:rFonts w:cs="Arial"/>
          <w:iCs/>
          <w:szCs w:val="22"/>
        </w:rPr>
        <w:t xml:space="preserve">, y dentro del plazo establecido, las solicitudes de ejercicio de los derechos de acceso, rectificación, supresión y oposición, limitación del tratamiento, portabilidad de datos y a no ser objeto de decisiones individualizadas automatizadas, en relación con los datos objeto del encargo. </w:t>
      </w:r>
    </w:p>
    <w:p w:rsidR="00C47329"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No obstante, deberá comunicar a la Mutua, mediante el envío de una comunicación por correo electrónico a la dirección siguiente: dpd@mc-mutual.com, de la existencia de dicha solicitud. Dicha comunicación deberá tener lugar de forma inmediata y, en ningún caso, más allá del plazo de un (1) día laborable siguiente al de la recepción de la solicitud.</w:t>
      </w:r>
    </w:p>
    <w:p w:rsidR="00C47329" w:rsidRPr="00422053" w:rsidRDefault="00C47329" w:rsidP="00C47329">
      <w:pPr>
        <w:autoSpaceDE w:val="0"/>
        <w:autoSpaceDN w:val="0"/>
        <w:adjustRightInd w:val="0"/>
        <w:ind w:left="1134"/>
        <w:rPr>
          <w:rFonts w:cs="Arial"/>
          <w:iCs/>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k. Derecho de información</w:t>
      </w:r>
    </w:p>
    <w:p w:rsidR="00C47329" w:rsidRPr="00422053" w:rsidRDefault="00C47329" w:rsidP="00C47329">
      <w:pPr>
        <w:autoSpaceDE w:val="0"/>
        <w:autoSpaceDN w:val="0"/>
        <w:adjustRightInd w:val="0"/>
        <w:ind w:left="709"/>
        <w:rPr>
          <w:rFonts w:cs="Arial"/>
          <w:iCs/>
          <w:szCs w:val="22"/>
        </w:rPr>
      </w:pPr>
      <w:r w:rsidRPr="00422053">
        <w:rPr>
          <w:rFonts w:cs="Arial"/>
          <w:iCs/>
          <w:szCs w:val="22"/>
        </w:rPr>
        <w:t xml:space="preserve">El </w:t>
      </w:r>
      <w:r w:rsidRPr="00422053">
        <w:rPr>
          <w:rFonts w:cs="Arial"/>
          <w:i/>
          <w:iCs/>
          <w:szCs w:val="22"/>
        </w:rPr>
        <w:t>Encargado del Tratamiento</w:t>
      </w:r>
      <w:r w:rsidRPr="00422053">
        <w:rPr>
          <w:rFonts w:cs="Arial"/>
          <w:iCs/>
          <w:szCs w:val="22"/>
        </w:rPr>
        <w:t xml:space="preserve">, en el momento de la recogida de los datos, debe facilitar la información relativa a los tratamientos de datos que se van a realizar. La redacción y el formato en que se facilitará la información se debe consensuar con el </w:t>
      </w:r>
      <w:proofErr w:type="gramStart"/>
      <w:r w:rsidRPr="00422053">
        <w:rPr>
          <w:rFonts w:cs="Arial"/>
          <w:i/>
          <w:iCs/>
          <w:szCs w:val="22"/>
        </w:rPr>
        <w:t>Responsable</w:t>
      </w:r>
      <w:proofErr w:type="gramEnd"/>
      <w:r w:rsidRPr="00422053">
        <w:rPr>
          <w:rFonts w:cs="Arial"/>
          <w:iCs/>
          <w:szCs w:val="22"/>
        </w:rPr>
        <w:t xml:space="preserve"> antes del inicio de la recogida de los datos, salvo que se acompañe al presente documento. En todo caso, cumplirá los requisitos exigidos en la normativa de aplicación, reflejada al final del presente documento bajo el título de “INFORMACIÓN QUE DEBERÁ FACILITARSE CUANDO LOS DATOS PERSONALES SE OBTENGAN DEL INTERESADO”.</w:t>
      </w:r>
    </w:p>
    <w:p w:rsidR="00C47329" w:rsidRPr="00422053" w:rsidRDefault="00C47329" w:rsidP="00C47329">
      <w:pPr>
        <w:autoSpaceDE w:val="0"/>
        <w:autoSpaceDN w:val="0"/>
        <w:adjustRightInd w:val="0"/>
        <w:ind w:left="1134"/>
        <w:rPr>
          <w:rFonts w:cs="Arial"/>
          <w:iCs/>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l. Notificación de violaciones de la seguridad de los datos</w:t>
      </w:r>
    </w:p>
    <w:p w:rsidR="00C47329" w:rsidRDefault="00C47329" w:rsidP="00C47329">
      <w:pPr>
        <w:autoSpaceDE w:val="0"/>
        <w:autoSpaceDN w:val="0"/>
        <w:adjustRightInd w:val="0"/>
        <w:ind w:left="709"/>
        <w:rPr>
          <w:rFonts w:cs="Arial"/>
          <w:iCs/>
          <w:szCs w:val="22"/>
        </w:rPr>
      </w:pPr>
      <w:r w:rsidRPr="00422053">
        <w:rPr>
          <w:rFonts w:cs="Arial"/>
          <w:iCs/>
          <w:szCs w:val="22"/>
        </w:rPr>
        <w:t xml:space="preserve">El </w:t>
      </w:r>
      <w:r w:rsidRPr="00422053">
        <w:rPr>
          <w:rFonts w:cs="Arial"/>
          <w:i/>
          <w:iCs/>
          <w:szCs w:val="22"/>
        </w:rPr>
        <w:t>Encargado del Tratamiento</w:t>
      </w:r>
      <w:r w:rsidRPr="00422053">
        <w:rPr>
          <w:rFonts w:cs="Arial"/>
          <w:iCs/>
          <w:szCs w:val="22"/>
        </w:rPr>
        <w:t xml:space="preserve"> notificará al </w:t>
      </w:r>
      <w:r w:rsidRPr="00422053">
        <w:rPr>
          <w:rFonts w:cs="Arial"/>
          <w:i/>
          <w:iCs/>
          <w:szCs w:val="22"/>
        </w:rPr>
        <w:t>Responsable del Tratamiento</w:t>
      </w:r>
      <w:r w:rsidRPr="00422053">
        <w:rPr>
          <w:rFonts w:cs="Arial"/>
          <w:iCs/>
          <w:szCs w:val="22"/>
        </w:rPr>
        <w:t xml:space="preserve">, sin dilación indebida, y en cualquier caso antes del plazo máximo de SETENTA Y DOS (72) HORAS, mediante comunicación remitida por correo electrónico y/o postal dirigido al </w:t>
      </w:r>
      <w:r w:rsidRPr="00422053">
        <w:rPr>
          <w:rFonts w:cs="Arial"/>
          <w:i/>
          <w:szCs w:val="22"/>
        </w:rPr>
        <w:t>Delegado de Protección de Datos</w:t>
      </w:r>
      <w:r w:rsidRPr="00422053">
        <w:rPr>
          <w:rFonts w:cs="Arial"/>
          <w:szCs w:val="22"/>
        </w:rPr>
        <w:t xml:space="preserve"> de la Mutua a la dirección </w:t>
      </w:r>
      <w:r w:rsidRPr="00422053">
        <w:rPr>
          <w:rFonts w:cs="Arial"/>
          <w:iCs/>
          <w:szCs w:val="22"/>
        </w:rPr>
        <w:t xml:space="preserve">indicada a continuación, las violaciones de la </w:t>
      </w:r>
      <w:r w:rsidRPr="00422053">
        <w:rPr>
          <w:rFonts w:cs="Arial"/>
          <w:iCs/>
          <w:szCs w:val="22"/>
        </w:rPr>
        <w:lastRenderedPageBreak/>
        <w:t>seguridad de los datos personales a su cargo de las que tenga conocimiento, juntamente con toda la información relevante para la documentación y comunicación de la incidencia.</w:t>
      </w:r>
    </w:p>
    <w:p w:rsidR="00C47329" w:rsidRPr="00422053" w:rsidRDefault="00C47329" w:rsidP="00C47329">
      <w:pPr>
        <w:autoSpaceDE w:val="0"/>
        <w:autoSpaceDN w:val="0"/>
        <w:adjustRightInd w:val="0"/>
        <w:ind w:left="709"/>
        <w:rPr>
          <w:rFonts w:cs="Arial"/>
          <w:iCs/>
          <w:szCs w:val="22"/>
        </w:rPr>
      </w:pPr>
    </w:p>
    <w:p w:rsidR="00C47329" w:rsidRPr="00422053" w:rsidRDefault="00C47329" w:rsidP="00C316C8">
      <w:pPr>
        <w:pStyle w:val="Prrafodelista"/>
        <w:numPr>
          <w:ilvl w:val="0"/>
          <w:numId w:val="46"/>
        </w:numPr>
        <w:autoSpaceDE w:val="0"/>
        <w:autoSpaceDN w:val="0"/>
        <w:adjustRightInd w:val="0"/>
        <w:spacing w:after="0" w:line="240" w:lineRule="auto"/>
        <w:jc w:val="both"/>
        <w:rPr>
          <w:rFonts w:ascii="Arial" w:hAnsi="Arial" w:cs="Arial"/>
        </w:rPr>
      </w:pPr>
      <w:r w:rsidRPr="00422053">
        <w:rPr>
          <w:rFonts w:ascii="Arial" w:hAnsi="Arial" w:cs="Arial"/>
          <w:iCs/>
        </w:rPr>
        <w:t xml:space="preserve">Dirección de </w:t>
      </w:r>
      <w:r w:rsidRPr="00422053">
        <w:rPr>
          <w:rFonts w:ascii="Arial" w:hAnsi="Arial" w:cs="Arial"/>
          <w:iCs/>
          <w:u w:val="single"/>
        </w:rPr>
        <w:t>correo electrónico</w:t>
      </w:r>
      <w:r w:rsidRPr="00422053">
        <w:rPr>
          <w:rFonts w:ascii="Arial" w:hAnsi="Arial" w:cs="Arial"/>
          <w:iCs/>
        </w:rPr>
        <w:t xml:space="preserve"> del </w:t>
      </w:r>
      <w:r w:rsidRPr="00422053">
        <w:rPr>
          <w:rFonts w:ascii="Arial" w:hAnsi="Arial" w:cs="Arial"/>
        </w:rPr>
        <w:t>Delegado de Protección de Datos:</w:t>
      </w:r>
    </w:p>
    <w:p w:rsidR="00C47329" w:rsidRPr="00422053" w:rsidRDefault="00C47329" w:rsidP="00C47329">
      <w:pPr>
        <w:autoSpaceDE w:val="0"/>
        <w:autoSpaceDN w:val="0"/>
        <w:adjustRightInd w:val="0"/>
        <w:ind w:left="1416"/>
        <w:rPr>
          <w:rFonts w:cs="Arial"/>
          <w:iCs/>
          <w:szCs w:val="22"/>
        </w:rPr>
      </w:pPr>
    </w:p>
    <w:p w:rsidR="00C47329" w:rsidRPr="00422053" w:rsidRDefault="00C47329" w:rsidP="00C47329">
      <w:pPr>
        <w:autoSpaceDE w:val="0"/>
        <w:autoSpaceDN w:val="0"/>
        <w:adjustRightInd w:val="0"/>
        <w:ind w:left="1701"/>
        <w:rPr>
          <w:rFonts w:cs="Arial"/>
          <w:iCs/>
          <w:szCs w:val="22"/>
        </w:rPr>
      </w:pPr>
      <w:r w:rsidRPr="00422053">
        <w:rPr>
          <w:rFonts w:cs="Arial"/>
          <w:iCs/>
          <w:szCs w:val="22"/>
        </w:rPr>
        <w:t>A la atención del Delegado de Protección de datos de MC MUTUAL</w:t>
      </w:r>
    </w:p>
    <w:p w:rsidR="00C47329" w:rsidRDefault="00450CFE" w:rsidP="00C47329">
      <w:pPr>
        <w:autoSpaceDE w:val="0"/>
        <w:autoSpaceDN w:val="0"/>
        <w:adjustRightInd w:val="0"/>
        <w:ind w:left="1701"/>
        <w:rPr>
          <w:rFonts w:cs="Arial"/>
          <w:iCs/>
          <w:szCs w:val="22"/>
        </w:rPr>
      </w:pPr>
      <w:hyperlink r:id="rId13" w:history="1">
        <w:r w:rsidR="00C47329" w:rsidRPr="00204E54">
          <w:rPr>
            <w:rStyle w:val="Hipervnculo"/>
            <w:rFonts w:cs="Arial"/>
            <w:iCs/>
            <w:szCs w:val="22"/>
          </w:rPr>
          <w:t>dpd@mc-mutual.com</w:t>
        </w:r>
      </w:hyperlink>
      <w:r w:rsidR="00C47329" w:rsidRPr="00422053">
        <w:rPr>
          <w:rFonts w:cs="Arial"/>
          <w:iCs/>
          <w:szCs w:val="22"/>
        </w:rPr>
        <w:t xml:space="preserve"> </w:t>
      </w:r>
    </w:p>
    <w:p w:rsidR="00C47329" w:rsidRPr="00422053" w:rsidRDefault="00C47329" w:rsidP="00C47329">
      <w:pPr>
        <w:autoSpaceDE w:val="0"/>
        <w:autoSpaceDN w:val="0"/>
        <w:adjustRightInd w:val="0"/>
        <w:ind w:left="1701"/>
        <w:rPr>
          <w:rFonts w:cs="Arial"/>
          <w:iCs/>
          <w:szCs w:val="22"/>
        </w:rPr>
      </w:pPr>
    </w:p>
    <w:p w:rsidR="00C47329" w:rsidRPr="00422053" w:rsidRDefault="00C47329" w:rsidP="00C316C8">
      <w:pPr>
        <w:pStyle w:val="Prrafodelista"/>
        <w:numPr>
          <w:ilvl w:val="0"/>
          <w:numId w:val="46"/>
        </w:numPr>
        <w:autoSpaceDE w:val="0"/>
        <w:autoSpaceDN w:val="0"/>
        <w:adjustRightInd w:val="0"/>
        <w:spacing w:after="0" w:line="240" w:lineRule="auto"/>
        <w:jc w:val="both"/>
        <w:rPr>
          <w:rFonts w:ascii="Arial" w:hAnsi="Arial" w:cs="Arial"/>
          <w:iCs/>
        </w:rPr>
      </w:pPr>
      <w:r w:rsidRPr="00422053">
        <w:rPr>
          <w:rFonts w:ascii="Arial" w:hAnsi="Arial" w:cs="Arial"/>
          <w:iCs/>
        </w:rPr>
        <w:t xml:space="preserve">Dirección de </w:t>
      </w:r>
      <w:r w:rsidRPr="00422053">
        <w:rPr>
          <w:rFonts w:ascii="Arial" w:hAnsi="Arial" w:cs="Arial"/>
          <w:iCs/>
          <w:u w:val="single"/>
        </w:rPr>
        <w:t>correo postal</w:t>
      </w:r>
      <w:r w:rsidRPr="00422053">
        <w:rPr>
          <w:rFonts w:ascii="Arial" w:hAnsi="Arial" w:cs="Arial"/>
          <w:iCs/>
        </w:rPr>
        <w:t xml:space="preserve"> del Delegado de Protección de Datos:</w:t>
      </w:r>
    </w:p>
    <w:p w:rsidR="00C47329" w:rsidRPr="00422053" w:rsidRDefault="00C47329" w:rsidP="00C47329">
      <w:pPr>
        <w:pStyle w:val="Prrafodelista"/>
        <w:autoSpaceDE w:val="0"/>
        <w:autoSpaceDN w:val="0"/>
        <w:adjustRightInd w:val="0"/>
        <w:ind w:left="1429"/>
        <w:rPr>
          <w:rFonts w:ascii="Arial" w:hAnsi="Arial" w:cs="Arial"/>
          <w:iCs/>
        </w:rPr>
      </w:pPr>
    </w:p>
    <w:p w:rsidR="00C47329" w:rsidRPr="00422053" w:rsidRDefault="00C47329" w:rsidP="00C47329">
      <w:pPr>
        <w:pStyle w:val="Prrafodelista"/>
        <w:autoSpaceDE w:val="0"/>
        <w:autoSpaceDN w:val="0"/>
        <w:adjustRightInd w:val="0"/>
        <w:ind w:left="1701"/>
        <w:rPr>
          <w:rFonts w:ascii="Arial" w:hAnsi="Arial" w:cs="Arial"/>
          <w:iCs/>
        </w:rPr>
      </w:pPr>
      <w:r w:rsidRPr="00422053">
        <w:rPr>
          <w:rFonts w:ascii="Arial" w:hAnsi="Arial" w:cs="Arial"/>
          <w:iCs/>
        </w:rPr>
        <w:t>A la atención del Delegado de Protección de datos de MC MUTUAL</w:t>
      </w:r>
    </w:p>
    <w:p w:rsidR="00C47329" w:rsidRDefault="00C47329" w:rsidP="00C47329">
      <w:pPr>
        <w:autoSpaceDE w:val="0"/>
        <w:autoSpaceDN w:val="0"/>
        <w:adjustRightInd w:val="0"/>
        <w:ind w:left="1701"/>
        <w:rPr>
          <w:rFonts w:cs="Arial"/>
          <w:iCs/>
          <w:szCs w:val="22"/>
        </w:rPr>
      </w:pPr>
      <w:r w:rsidRPr="00422053">
        <w:rPr>
          <w:rFonts w:cs="Arial"/>
          <w:iCs/>
          <w:szCs w:val="22"/>
        </w:rPr>
        <w:t>Av. Josep Tarradellas 14-18 (Barcelona-08029)</w:t>
      </w:r>
    </w:p>
    <w:p w:rsidR="00C47329" w:rsidRPr="00422053" w:rsidRDefault="00C47329" w:rsidP="00C47329">
      <w:pPr>
        <w:autoSpaceDE w:val="0"/>
        <w:autoSpaceDN w:val="0"/>
        <w:adjustRightInd w:val="0"/>
        <w:ind w:left="1701"/>
        <w:rPr>
          <w:rFonts w:cs="Arial"/>
          <w:i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No será necesaria la notificación cuando sea improbable que dicha violación de la seguridad constituya un riesgo para los derechos y las libertades de las personas físicas.</w:t>
      </w:r>
    </w:p>
    <w:p w:rsidR="00C47329" w:rsidRDefault="00C47329" w:rsidP="00C47329">
      <w:pPr>
        <w:autoSpaceDE w:val="0"/>
        <w:autoSpaceDN w:val="0"/>
        <w:adjustRightInd w:val="0"/>
        <w:ind w:left="709"/>
        <w:rPr>
          <w:rFonts w:cs="Arial"/>
          <w:iCs/>
          <w:szCs w:val="22"/>
        </w:rPr>
      </w:pPr>
      <w:r w:rsidRPr="00422053">
        <w:rPr>
          <w:rFonts w:cs="Arial"/>
          <w:iCs/>
          <w:szCs w:val="22"/>
        </w:rPr>
        <w:t>Si se dispone de ella se facilitará, como mínimo, la información siguiente:</w:t>
      </w: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a) </w:t>
      </w:r>
      <w:r w:rsidRPr="00422053">
        <w:rPr>
          <w:rFonts w:cs="Arial"/>
          <w:szCs w:val="22"/>
        </w:rPr>
        <w:tab/>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rsidR="00C47329" w:rsidRPr="00422053" w:rsidRDefault="00C47329" w:rsidP="00C47329">
      <w:pPr>
        <w:autoSpaceDE w:val="0"/>
        <w:autoSpaceDN w:val="0"/>
        <w:adjustRightInd w:val="0"/>
        <w:ind w:left="1418" w:hanging="284"/>
        <w:rPr>
          <w:rFonts w:cs="Arial"/>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b) </w:t>
      </w:r>
      <w:r w:rsidRPr="00422053">
        <w:rPr>
          <w:rFonts w:cs="Arial"/>
          <w:szCs w:val="22"/>
        </w:rPr>
        <w:tab/>
        <w:t xml:space="preserve">El nombre y los datos de contacto del </w:t>
      </w:r>
      <w:r w:rsidRPr="00422053">
        <w:rPr>
          <w:rFonts w:cs="Arial"/>
          <w:i/>
          <w:szCs w:val="22"/>
        </w:rPr>
        <w:t xml:space="preserve">Delegado de Protección de Datos </w:t>
      </w:r>
      <w:r w:rsidRPr="00422053">
        <w:rPr>
          <w:rFonts w:cs="Arial"/>
          <w:szCs w:val="22"/>
        </w:rPr>
        <w:t xml:space="preserve">del </w:t>
      </w:r>
      <w:r w:rsidRPr="00422053">
        <w:rPr>
          <w:rFonts w:cs="Arial"/>
          <w:i/>
          <w:iCs/>
          <w:szCs w:val="22"/>
        </w:rPr>
        <w:t>Encargado del Tratamiento</w:t>
      </w:r>
      <w:r w:rsidRPr="00422053">
        <w:rPr>
          <w:rFonts w:cs="Arial"/>
          <w:iCs/>
          <w:szCs w:val="22"/>
        </w:rPr>
        <w:t xml:space="preserve"> (en caso de que se halle obligado a disponer de él </w:t>
      </w:r>
      <w:proofErr w:type="gramStart"/>
      <w:r w:rsidRPr="00422053">
        <w:rPr>
          <w:rFonts w:cs="Arial"/>
          <w:iCs/>
          <w:szCs w:val="22"/>
        </w:rPr>
        <w:t>o</w:t>
      </w:r>
      <w:proofErr w:type="gramEnd"/>
      <w:r w:rsidRPr="00422053">
        <w:rPr>
          <w:rFonts w:cs="Arial"/>
          <w:iCs/>
          <w:szCs w:val="22"/>
        </w:rPr>
        <w:t xml:space="preserve"> aunque no estándolo, lo haya designado) </w:t>
      </w:r>
      <w:r w:rsidRPr="00422053">
        <w:rPr>
          <w:rFonts w:cs="Arial"/>
          <w:szCs w:val="22"/>
        </w:rPr>
        <w:t>o de otro punto de contacto en el que pueda obtenerse más información.</w:t>
      </w:r>
    </w:p>
    <w:p w:rsidR="00C47329" w:rsidRPr="00422053" w:rsidRDefault="00C47329" w:rsidP="00C47329">
      <w:pPr>
        <w:autoSpaceDE w:val="0"/>
        <w:autoSpaceDN w:val="0"/>
        <w:adjustRightInd w:val="0"/>
        <w:ind w:left="1418" w:hanging="284"/>
        <w:rPr>
          <w:rFonts w:cs="Arial"/>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lastRenderedPageBreak/>
        <w:t xml:space="preserve">c) </w:t>
      </w:r>
      <w:r w:rsidRPr="00422053">
        <w:rPr>
          <w:rFonts w:cs="Arial"/>
          <w:szCs w:val="22"/>
        </w:rPr>
        <w:tab/>
        <w:t>Descripción de las posibles consecuencias de la violación de la seguridad de los datos personales.</w:t>
      </w:r>
    </w:p>
    <w:p w:rsidR="00C47329" w:rsidRPr="00422053" w:rsidRDefault="00C47329" w:rsidP="00C47329">
      <w:pPr>
        <w:autoSpaceDE w:val="0"/>
        <w:autoSpaceDN w:val="0"/>
        <w:adjustRightInd w:val="0"/>
        <w:ind w:left="1134"/>
        <w:rPr>
          <w:rFonts w:cs="Arial"/>
          <w:szCs w:val="22"/>
        </w:rPr>
      </w:pPr>
    </w:p>
    <w:p w:rsidR="00C47329" w:rsidRPr="00422053" w:rsidRDefault="00C47329" w:rsidP="00C47329">
      <w:pPr>
        <w:autoSpaceDE w:val="0"/>
        <w:autoSpaceDN w:val="0"/>
        <w:adjustRightInd w:val="0"/>
        <w:ind w:left="1418" w:hanging="284"/>
        <w:rPr>
          <w:rFonts w:cs="Arial"/>
          <w:szCs w:val="22"/>
        </w:rPr>
      </w:pPr>
      <w:r w:rsidRPr="00422053">
        <w:rPr>
          <w:rFonts w:cs="Arial"/>
          <w:szCs w:val="22"/>
        </w:rPr>
        <w:t xml:space="preserve">d) </w:t>
      </w:r>
      <w:r w:rsidRPr="00422053">
        <w:rPr>
          <w:rFonts w:cs="Arial"/>
          <w:szCs w:val="22"/>
        </w:rPr>
        <w:tab/>
        <w:t>Descripción de las medidas adoptadas o propuestas para poner remedio a la violación de la seguridad de los datos personales, incluyendo, si procede, las medidas adoptadas para mitigar los posibles efectos negativos.</w:t>
      </w:r>
    </w:p>
    <w:p w:rsidR="00C47329" w:rsidRPr="00422053" w:rsidRDefault="00C47329" w:rsidP="00C47329">
      <w:pPr>
        <w:autoSpaceDE w:val="0"/>
        <w:autoSpaceDN w:val="0"/>
        <w:adjustRightInd w:val="0"/>
        <w:ind w:left="1418" w:hanging="284"/>
        <w:rPr>
          <w:rFonts w:cs="Arial"/>
          <w:szCs w:val="22"/>
        </w:rPr>
      </w:pPr>
    </w:p>
    <w:p w:rsidR="00C47329" w:rsidRPr="00422053" w:rsidRDefault="00C47329" w:rsidP="00C47329">
      <w:pPr>
        <w:autoSpaceDE w:val="0"/>
        <w:autoSpaceDN w:val="0"/>
        <w:adjustRightInd w:val="0"/>
        <w:ind w:left="1418" w:hanging="2"/>
        <w:rPr>
          <w:rFonts w:cs="Arial"/>
          <w:szCs w:val="22"/>
        </w:rPr>
      </w:pPr>
      <w:r w:rsidRPr="00422053">
        <w:rPr>
          <w:rFonts w:cs="Arial"/>
          <w:szCs w:val="22"/>
        </w:rPr>
        <w:t>Si no es posible facilitar la información simultáneamente, y en la medida en que no lo sea, la información se facilitará de manera gradual sin dilación indebida.</w:t>
      </w:r>
    </w:p>
    <w:p w:rsidR="00C47329" w:rsidRPr="00422053" w:rsidRDefault="00C47329" w:rsidP="00C47329">
      <w:pPr>
        <w:autoSpaceDE w:val="0"/>
        <w:autoSpaceDN w:val="0"/>
        <w:adjustRightInd w:val="0"/>
        <w:ind w:left="426"/>
        <w:rPr>
          <w:rFonts w:cs="Arial"/>
          <w:szCs w:val="22"/>
        </w:rPr>
      </w:pPr>
    </w:p>
    <w:p w:rsidR="00C47329" w:rsidRPr="00422053" w:rsidRDefault="00C47329" w:rsidP="00C47329">
      <w:pPr>
        <w:autoSpaceDE w:val="0"/>
        <w:autoSpaceDN w:val="0"/>
        <w:adjustRightInd w:val="0"/>
        <w:ind w:left="709"/>
        <w:rPr>
          <w:rFonts w:cs="Arial"/>
          <w:i/>
          <w:iCs/>
          <w:szCs w:val="22"/>
        </w:rPr>
      </w:pPr>
      <w:r w:rsidRPr="00422053">
        <w:rPr>
          <w:rFonts w:cs="Arial"/>
          <w:iCs/>
          <w:szCs w:val="22"/>
        </w:rPr>
        <w:t xml:space="preserve">Corresponde al </w:t>
      </w:r>
      <w:r w:rsidRPr="00422053">
        <w:rPr>
          <w:rFonts w:cs="Arial"/>
          <w:i/>
          <w:iCs/>
          <w:szCs w:val="22"/>
        </w:rPr>
        <w:t>Encargado del Tratamiento</w:t>
      </w:r>
      <w:r w:rsidRPr="00422053">
        <w:rPr>
          <w:rFonts w:cs="Arial"/>
          <w:iCs/>
          <w:szCs w:val="22"/>
        </w:rPr>
        <w:t xml:space="preserve"> comunicar las violaciones de la seguridad de los datos a la </w:t>
      </w:r>
      <w:r w:rsidRPr="00422053">
        <w:rPr>
          <w:rFonts w:cs="Arial"/>
          <w:b/>
          <w:i/>
          <w:iCs/>
          <w:szCs w:val="22"/>
        </w:rPr>
        <w:t>Autoridad de Protección de Datos</w:t>
      </w:r>
      <w:r w:rsidRPr="00422053">
        <w:rPr>
          <w:rFonts w:cs="Arial"/>
          <w:i/>
          <w:iCs/>
          <w:szCs w:val="22"/>
        </w:rPr>
        <w:t>.</w:t>
      </w: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La comunicación contendrá, como mínimo, la información siguiente:</w:t>
      </w:r>
    </w:p>
    <w:p w:rsidR="00C47329" w:rsidRPr="00422053" w:rsidRDefault="00C47329" w:rsidP="00C47329">
      <w:pPr>
        <w:autoSpaceDE w:val="0"/>
        <w:autoSpaceDN w:val="0"/>
        <w:adjustRightInd w:val="0"/>
        <w:ind w:left="1134"/>
        <w:rPr>
          <w:rFonts w:cs="Arial"/>
          <w:iCs/>
          <w:szCs w:val="22"/>
        </w:rPr>
      </w:pPr>
    </w:p>
    <w:p w:rsidR="00C47329" w:rsidRPr="00422053" w:rsidRDefault="00C47329" w:rsidP="00C316C8">
      <w:pPr>
        <w:pStyle w:val="Prrafodelista"/>
        <w:numPr>
          <w:ilvl w:val="0"/>
          <w:numId w:val="35"/>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rsidR="00C47329" w:rsidRPr="00422053" w:rsidRDefault="00C47329" w:rsidP="00C47329">
      <w:pPr>
        <w:pStyle w:val="Prrafodelista"/>
        <w:autoSpaceDE w:val="0"/>
        <w:autoSpaceDN w:val="0"/>
        <w:adjustRightInd w:val="0"/>
        <w:ind w:left="1418" w:hanging="284"/>
        <w:rPr>
          <w:rFonts w:ascii="Arial" w:hAnsi="Arial" w:cs="Arial"/>
          <w:iCs/>
        </w:rPr>
      </w:pPr>
    </w:p>
    <w:p w:rsidR="00C47329" w:rsidRPr="00422053" w:rsidRDefault="00C47329" w:rsidP="00C316C8">
      <w:pPr>
        <w:pStyle w:val="Prrafodelista"/>
        <w:numPr>
          <w:ilvl w:val="0"/>
          <w:numId w:val="35"/>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 xml:space="preserve">Nombre y datos de contacto del </w:t>
      </w:r>
      <w:r w:rsidRPr="00422053">
        <w:rPr>
          <w:rFonts w:ascii="Arial" w:hAnsi="Arial" w:cs="Arial"/>
          <w:i/>
        </w:rPr>
        <w:t>Delegado de Protección de Datos</w:t>
      </w:r>
      <w:r w:rsidRPr="00422053">
        <w:rPr>
          <w:rFonts w:ascii="Arial" w:hAnsi="Arial" w:cs="Arial"/>
        </w:rPr>
        <w:t xml:space="preserve"> del </w:t>
      </w:r>
      <w:r w:rsidRPr="00422053">
        <w:rPr>
          <w:rFonts w:ascii="Arial" w:hAnsi="Arial" w:cs="Arial"/>
          <w:i/>
          <w:iCs/>
        </w:rPr>
        <w:t>Encargado del Tratamiento</w:t>
      </w:r>
      <w:r w:rsidRPr="00422053">
        <w:rPr>
          <w:rFonts w:ascii="Arial" w:hAnsi="Arial" w:cs="Arial"/>
          <w:iCs/>
        </w:rPr>
        <w:t xml:space="preserve"> (en caso de que se halle obligado a disponer de él </w:t>
      </w:r>
      <w:proofErr w:type="gramStart"/>
      <w:r w:rsidRPr="00422053">
        <w:rPr>
          <w:rFonts w:ascii="Arial" w:hAnsi="Arial" w:cs="Arial"/>
          <w:iCs/>
        </w:rPr>
        <w:t>o</w:t>
      </w:r>
      <w:proofErr w:type="gramEnd"/>
      <w:r w:rsidRPr="00422053">
        <w:rPr>
          <w:rFonts w:ascii="Arial" w:hAnsi="Arial" w:cs="Arial"/>
          <w:iCs/>
        </w:rPr>
        <w:t xml:space="preserve"> aunque no estándolo, lo haya designado) o de otro punto de contacto en el que pueda obtenerse más información.</w:t>
      </w:r>
    </w:p>
    <w:p w:rsidR="00C47329" w:rsidRPr="00422053" w:rsidRDefault="00C47329" w:rsidP="00C47329">
      <w:pPr>
        <w:pStyle w:val="Prrafodelista"/>
        <w:ind w:left="1418" w:hanging="284"/>
        <w:rPr>
          <w:rFonts w:ascii="Arial" w:hAnsi="Arial" w:cs="Arial"/>
          <w:iCs/>
        </w:rPr>
      </w:pPr>
    </w:p>
    <w:p w:rsidR="00C47329" w:rsidRPr="00422053" w:rsidRDefault="00C47329" w:rsidP="00C316C8">
      <w:pPr>
        <w:pStyle w:val="Prrafodelista"/>
        <w:numPr>
          <w:ilvl w:val="0"/>
          <w:numId w:val="35"/>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Descripción de las posibles consecuencias de la violación de la seguridad de los datos personales.</w:t>
      </w:r>
    </w:p>
    <w:p w:rsidR="00C47329" w:rsidRPr="00422053" w:rsidRDefault="00C47329" w:rsidP="00C47329">
      <w:pPr>
        <w:pStyle w:val="Prrafodelista"/>
        <w:ind w:left="1418" w:hanging="284"/>
        <w:rPr>
          <w:rFonts w:ascii="Arial" w:hAnsi="Arial" w:cs="Arial"/>
          <w:iCs/>
        </w:rPr>
      </w:pPr>
    </w:p>
    <w:p w:rsidR="00C47329" w:rsidRPr="00422053" w:rsidRDefault="00C47329" w:rsidP="00C316C8">
      <w:pPr>
        <w:pStyle w:val="Prrafodelista"/>
        <w:numPr>
          <w:ilvl w:val="0"/>
          <w:numId w:val="35"/>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Descripción de las medidas adoptadas o propuestas para poner remedio a la violación de la seguridad de los datos personales, incluyendo, si procede, las medidas adoptadas para mitigar los posibles efectos negativos.</w:t>
      </w: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Si no es posible facilitar la información simultáneamente, y en la medida en que no lo sea, la información se facilitará de manera gradual sin dilación indebida.</w:t>
      </w:r>
    </w:p>
    <w:p w:rsidR="00C47329" w:rsidRPr="00422053" w:rsidRDefault="00C47329" w:rsidP="00C47329">
      <w:pPr>
        <w:autoSpaceDE w:val="0"/>
        <w:autoSpaceDN w:val="0"/>
        <w:adjustRightInd w:val="0"/>
        <w:ind w:left="709"/>
        <w:rPr>
          <w:rFonts w:cs="Arial"/>
          <w:iCs/>
          <w:szCs w:val="22"/>
        </w:rPr>
      </w:pPr>
      <w:r w:rsidRPr="00422053">
        <w:rPr>
          <w:rFonts w:cs="Arial"/>
          <w:iCs/>
          <w:szCs w:val="22"/>
        </w:rPr>
        <w:lastRenderedPageBreak/>
        <w:t xml:space="preserve">Asimismo, corresponde al </w:t>
      </w:r>
      <w:r w:rsidRPr="00422053">
        <w:rPr>
          <w:rFonts w:cs="Arial"/>
          <w:i/>
          <w:iCs/>
          <w:szCs w:val="22"/>
        </w:rPr>
        <w:t>Encargado del Tratamiento</w:t>
      </w:r>
      <w:r w:rsidRPr="00422053">
        <w:rPr>
          <w:rFonts w:cs="Arial"/>
          <w:iCs/>
          <w:szCs w:val="22"/>
        </w:rPr>
        <w:t xml:space="preserve"> comunicar en el menor tiempo posible las violaciones de la seguridad de los datos a los </w:t>
      </w:r>
      <w:r w:rsidRPr="00422053">
        <w:rPr>
          <w:rFonts w:cs="Arial"/>
          <w:b/>
          <w:iCs/>
          <w:szCs w:val="22"/>
        </w:rPr>
        <w:t>interesados</w:t>
      </w:r>
      <w:r w:rsidRPr="00422053">
        <w:rPr>
          <w:rFonts w:cs="Arial"/>
          <w:iCs/>
          <w:szCs w:val="22"/>
        </w:rPr>
        <w:t xml:space="preserve">, cuando sea probable que la violación suponga un alto riesgo para los derechos y las libertades de las personas físicas. </w:t>
      </w: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La comunicación debe realizarse en un lenguaje claro y sencillo y deberá, como mínimo:</w:t>
      </w:r>
    </w:p>
    <w:p w:rsidR="00C47329" w:rsidRPr="00422053" w:rsidRDefault="00C47329" w:rsidP="00C47329">
      <w:pPr>
        <w:autoSpaceDE w:val="0"/>
        <w:autoSpaceDN w:val="0"/>
        <w:adjustRightInd w:val="0"/>
        <w:rPr>
          <w:rFonts w:cs="Arial"/>
          <w:iCs/>
          <w:szCs w:val="22"/>
        </w:rPr>
      </w:pPr>
    </w:p>
    <w:p w:rsidR="00C47329" w:rsidRPr="00422053" w:rsidRDefault="00C47329" w:rsidP="00C316C8">
      <w:pPr>
        <w:pStyle w:val="Prrafodelista"/>
        <w:numPr>
          <w:ilvl w:val="0"/>
          <w:numId w:val="36"/>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 xml:space="preserve">Explicar la naturaleza de la violación de datos. </w:t>
      </w:r>
    </w:p>
    <w:p w:rsidR="00C47329" w:rsidRPr="00422053" w:rsidRDefault="00C47329" w:rsidP="00C47329">
      <w:pPr>
        <w:pStyle w:val="Prrafodelista"/>
        <w:autoSpaceDE w:val="0"/>
        <w:autoSpaceDN w:val="0"/>
        <w:adjustRightInd w:val="0"/>
        <w:ind w:left="1418" w:hanging="284"/>
        <w:rPr>
          <w:rFonts w:ascii="Arial" w:hAnsi="Arial" w:cs="Arial"/>
          <w:iCs/>
        </w:rPr>
      </w:pPr>
    </w:p>
    <w:p w:rsidR="00C47329" w:rsidRPr="00422053" w:rsidRDefault="00C47329" w:rsidP="00C316C8">
      <w:pPr>
        <w:pStyle w:val="Prrafodelista"/>
        <w:numPr>
          <w:ilvl w:val="0"/>
          <w:numId w:val="36"/>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 xml:space="preserve">Indicar el nombre y los datos de contacto del </w:t>
      </w:r>
      <w:r w:rsidRPr="00422053">
        <w:rPr>
          <w:rFonts w:ascii="Arial" w:hAnsi="Arial" w:cs="Arial"/>
          <w:i/>
        </w:rPr>
        <w:t>Delegado de Protección de Datos</w:t>
      </w:r>
      <w:r w:rsidRPr="00422053">
        <w:rPr>
          <w:rFonts w:ascii="Arial" w:hAnsi="Arial" w:cs="Arial"/>
        </w:rPr>
        <w:t xml:space="preserve"> del </w:t>
      </w:r>
      <w:r w:rsidRPr="00422053">
        <w:rPr>
          <w:rFonts w:ascii="Arial" w:hAnsi="Arial" w:cs="Arial"/>
          <w:i/>
          <w:iCs/>
        </w:rPr>
        <w:t>Encargado del Tratamiento</w:t>
      </w:r>
      <w:r w:rsidRPr="00422053">
        <w:rPr>
          <w:rFonts w:ascii="Arial" w:hAnsi="Arial" w:cs="Arial"/>
          <w:iCs/>
        </w:rPr>
        <w:t xml:space="preserve"> (en caso de que se halle obligado a disponer de él </w:t>
      </w:r>
      <w:proofErr w:type="gramStart"/>
      <w:r w:rsidRPr="00422053">
        <w:rPr>
          <w:rFonts w:ascii="Arial" w:hAnsi="Arial" w:cs="Arial"/>
          <w:iCs/>
        </w:rPr>
        <w:t>o</w:t>
      </w:r>
      <w:proofErr w:type="gramEnd"/>
      <w:r w:rsidRPr="00422053">
        <w:rPr>
          <w:rFonts w:ascii="Arial" w:hAnsi="Arial" w:cs="Arial"/>
          <w:iCs/>
        </w:rPr>
        <w:t xml:space="preserve"> aunque no estándolo, lo haya designado) o de otro punto de contacto en el que pueda obtenerse más información.</w:t>
      </w:r>
    </w:p>
    <w:p w:rsidR="00C47329" w:rsidRPr="00422053" w:rsidRDefault="00C47329" w:rsidP="00C47329">
      <w:pPr>
        <w:pStyle w:val="Prrafodelista"/>
        <w:autoSpaceDE w:val="0"/>
        <w:autoSpaceDN w:val="0"/>
        <w:adjustRightInd w:val="0"/>
        <w:ind w:left="1418" w:hanging="284"/>
        <w:rPr>
          <w:rFonts w:ascii="Arial" w:hAnsi="Arial" w:cs="Arial"/>
          <w:iCs/>
        </w:rPr>
      </w:pPr>
    </w:p>
    <w:p w:rsidR="00C47329" w:rsidRPr="00422053" w:rsidRDefault="00C47329" w:rsidP="00C316C8">
      <w:pPr>
        <w:pStyle w:val="Prrafodelista"/>
        <w:numPr>
          <w:ilvl w:val="0"/>
          <w:numId w:val="36"/>
        </w:numPr>
        <w:autoSpaceDE w:val="0"/>
        <w:autoSpaceDN w:val="0"/>
        <w:adjustRightInd w:val="0"/>
        <w:spacing w:after="0" w:line="240" w:lineRule="auto"/>
        <w:ind w:left="1418" w:hanging="284"/>
        <w:jc w:val="both"/>
        <w:rPr>
          <w:rFonts w:ascii="Arial" w:hAnsi="Arial" w:cs="Arial"/>
          <w:iCs/>
        </w:rPr>
      </w:pPr>
      <w:r w:rsidRPr="00422053">
        <w:rPr>
          <w:rFonts w:ascii="Arial" w:hAnsi="Arial" w:cs="Arial"/>
          <w:iCs/>
        </w:rPr>
        <w:t>Describir las posibles consecuencias de la violación de la seguridad de los datos personales.</w:t>
      </w:r>
    </w:p>
    <w:p w:rsidR="00C47329" w:rsidRDefault="00C47329" w:rsidP="00C47329">
      <w:pPr>
        <w:pStyle w:val="Prrafodelista"/>
        <w:ind w:left="1418" w:hanging="284"/>
        <w:rPr>
          <w:rFonts w:ascii="Arial" w:hAnsi="Arial" w:cs="Arial"/>
          <w:iCs/>
        </w:rPr>
      </w:pPr>
    </w:p>
    <w:p w:rsidR="00C47329" w:rsidRPr="00C17295" w:rsidRDefault="00C47329" w:rsidP="00C316C8">
      <w:pPr>
        <w:pStyle w:val="Prrafodelista"/>
        <w:numPr>
          <w:ilvl w:val="0"/>
          <w:numId w:val="36"/>
        </w:numPr>
        <w:autoSpaceDE w:val="0"/>
        <w:autoSpaceDN w:val="0"/>
        <w:adjustRightInd w:val="0"/>
        <w:spacing w:after="0" w:line="240" w:lineRule="auto"/>
        <w:ind w:left="1418" w:hanging="284"/>
        <w:jc w:val="both"/>
        <w:rPr>
          <w:rFonts w:ascii="Arial" w:hAnsi="Arial" w:cs="Arial"/>
          <w:iCs/>
        </w:rPr>
      </w:pPr>
      <w:r w:rsidRPr="00C17295">
        <w:rPr>
          <w:rFonts w:ascii="Arial" w:hAnsi="Arial" w:cs="Arial"/>
          <w:iCs/>
        </w:rPr>
        <w:t xml:space="preserve">Describir las medidas adoptadas o propuestas por el </w:t>
      </w:r>
      <w:proofErr w:type="gramStart"/>
      <w:r w:rsidRPr="00C17295">
        <w:rPr>
          <w:rFonts w:ascii="Arial" w:hAnsi="Arial" w:cs="Arial"/>
          <w:i/>
          <w:iCs/>
        </w:rPr>
        <w:t>Responsable</w:t>
      </w:r>
      <w:proofErr w:type="gramEnd"/>
      <w:r w:rsidRPr="00C17295">
        <w:rPr>
          <w:rFonts w:ascii="Arial" w:hAnsi="Arial" w:cs="Arial"/>
          <w:i/>
          <w:iCs/>
        </w:rPr>
        <w:t xml:space="preserve"> del Tratamiento</w:t>
      </w:r>
      <w:r w:rsidRPr="00C17295">
        <w:rPr>
          <w:rFonts w:ascii="Arial" w:hAnsi="Arial" w:cs="Arial"/>
          <w:iCs/>
        </w:rPr>
        <w:t xml:space="preserve"> para poner remedio a la violación de la seguridad de los datos personales, incluyendo, si procede, las medidas adoptadas para mitigar los posibles efectos negativos.</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m.</w:t>
      </w:r>
      <w:r w:rsidRPr="00422053">
        <w:rPr>
          <w:rFonts w:cs="Arial"/>
          <w:szCs w:val="22"/>
        </w:rPr>
        <w:tab/>
        <w:t xml:space="preserve"> Dar apoyo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en la realización de las evaluaciones de impacto relativas a la protección de datos, cuando proceda.</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n. </w:t>
      </w:r>
      <w:r w:rsidRPr="00422053">
        <w:rPr>
          <w:rFonts w:cs="Arial"/>
          <w:szCs w:val="22"/>
        </w:rPr>
        <w:tab/>
        <w:t xml:space="preserve">Dar apoyo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en la realización de las consultas previas a la autoridad de control, cuando proceda.</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o. </w:t>
      </w:r>
      <w:r w:rsidRPr="00422053">
        <w:rPr>
          <w:rFonts w:cs="Arial"/>
          <w:szCs w:val="22"/>
        </w:rPr>
        <w:tab/>
        <w:t xml:space="preserve">Poner disposición del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toda la información necesaria para demostrar el cumplimiento de sus obligaciones, así como para la realización de las auditorías o las inspecciones que realice el </w:t>
      </w:r>
      <w:r w:rsidRPr="00422053">
        <w:rPr>
          <w:rFonts w:cs="Arial"/>
          <w:i/>
          <w:szCs w:val="22"/>
        </w:rPr>
        <w:t>Responsable del Tratamiento</w:t>
      </w:r>
      <w:r w:rsidRPr="00422053">
        <w:rPr>
          <w:rFonts w:cs="Arial"/>
          <w:szCs w:val="22"/>
        </w:rPr>
        <w:t xml:space="preserve"> u otro auditor autorizado por él.</w:t>
      </w:r>
    </w:p>
    <w:p w:rsidR="00C47329" w:rsidRPr="00422053" w:rsidRDefault="00C47329" w:rsidP="00C47329">
      <w:pPr>
        <w:autoSpaceDE w:val="0"/>
        <w:autoSpaceDN w:val="0"/>
        <w:adjustRightInd w:val="0"/>
        <w:ind w:left="709" w:hanging="283"/>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p. </w:t>
      </w:r>
      <w:r w:rsidRPr="00422053">
        <w:rPr>
          <w:rFonts w:cs="Arial"/>
          <w:szCs w:val="22"/>
        </w:rPr>
        <w:tab/>
        <w:t>Implantar las medidas de seguridad siguientes:</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 xml:space="preserve">A continuación, se enumeran las medidas técnicas y organizativas apropiadas para garantizar un nivel de seguridad adecuado en función de los riesgos detectados según el tipo de tratamiento y datos a tratar que el </w:t>
      </w:r>
      <w:r w:rsidRPr="00422053">
        <w:rPr>
          <w:rFonts w:cs="Arial"/>
          <w:i/>
          <w:iCs/>
          <w:szCs w:val="22"/>
        </w:rPr>
        <w:t>Encargado del Tratamiento</w:t>
      </w:r>
      <w:r w:rsidRPr="00422053">
        <w:rPr>
          <w:rFonts w:cs="Arial"/>
          <w:iCs/>
          <w:szCs w:val="22"/>
        </w:rPr>
        <w:t xml:space="preserve"> debe cumplir: </w:t>
      </w: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Establecer un conjunto de políticas de seguridad coherentes</w:t>
      </w:r>
      <w:r w:rsidRPr="00422053">
        <w:rPr>
          <w:rFonts w:ascii="Arial" w:hAnsi="Arial" w:cs="Arial"/>
        </w:rPr>
        <w:t xml:space="preserve">. </w:t>
      </w:r>
    </w:p>
    <w:p w:rsidR="00C47329" w:rsidRPr="00422053" w:rsidRDefault="00C47329" w:rsidP="00C47329">
      <w:pPr>
        <w:pStyle w:val="Prrafodelista"/>
        <w:spacing w:before="240"/>
        <w:ind w:left="1418" w:hanging="2"/>
        <w:jc w:val="both"/>
        <w:rPr>
          <w:rFonts w:ascii="Arial" w:hAnsi="Arial" w:cs="Arial"/>
        </w:rPr>
      </w:pPr>
    </w:p>
    <w:p w:rsidR="00C47329" w:rsidRPr="00422053" w:rsidRDefault="00C47329" w:rsidP="00C47329">
      <w:pPr>
        <w:pStyle w:val="Prrafodelista"/>
        <w:spacing w:before="240"/>
        <w:ind w:left="1418" w:hanging="2"/>
        <w:jc w:val="both"/>
        <w:rPr>
          <w:rFonts w:ascii="Arial" w:hAnsi="Arial" w:cs="Arial"/>
          <w:b/>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implementar las medidas de protección de datos relevantes y adecuadas para garantizar la seguridad de la información.</w:t>
      </w:r>
      <w:r w:rsidRPr="00422053">
        <w:rPr>
          <w:rFonts w:ascii="Arial" w:hAnsi="Arial" w:cs="Arial"/>
          <w:b/>
        </w:rPr>
        <w:t xml:space="preserve"> </w:t>
      </w:r>
    </w:p>
    <w:p w:rsidR="00C47329" w:rsidRPr="00422053" w:rsidRDefault="00C47329" w:rsidP="00C47329">
      <w:pPr>
        <w:pStyle w:val="Prrafodelista"/>
        <w:spacing w:before="240"/>
        <w:jc w:val="both"/>
        <w:rPr>
          <w:rFonts w:ascii="Arial" w:hAnsi="Arial" w:cs="Arial"/>
          <w:b/>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Documentar el tratamiento de datos. </w:t>
      </w:r>
    </w:p>
    <w:p w:rsidR="00C47329" w:rsidRPr="00422053" w:rsidRDefault="00C47329" w:rsidP="00C47329">
      <w:pPr>
        <w:pStyle w:val="Prrafodelista"/>
        <w:spacing w:before="240" w:after="160" w:line="259" w:lineRule="auto"/>
        <w:ind w:left="1418"/>
        <w:jc w:val="both"/>
        <w:rPr>
          <w:rFonts w:ascii="Arial" w:hAnsi="Arial" w:cs="Arial"/>
          <w:b/>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realizar los flujos de datos necesarios para identificar y documentar los diferentes tratamientos de datos que lleva a cabo.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Implementar la protección de datos desde el diseño y por defecto.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Cuando sea necesario, el </w:t>
      </w:r>
      <w:r w:rsidRPr="00422053">
        <w:rPr>
          <w:rFonts w:ascii="Arial" w:hAnsi="Arial" w:cs="Arial"/>
          <w:i/>
        </w:rPr>
        <w:t>Encargado del Tratamiento</w:t>
      </w:r>
      <w:r w:rsidRPr="00422053">
        <w:rPr>
          <w:rFonts w:ascii="Arial" w:hAnsi="Arial" w:cs="Arial"/>
        </w:rPr>
        <w:t xml:space="preserve"> documentará e implementará las medidas técnicas y organizativas adecuadas para garantizar la protección de datos desde el diseño y por defecto. Tales medidas deberán incluir entre otras, la </w:t>
      </w:r>
      <w:proofErr w:type="spellStart"/>
      <w:r w:rsidRPr="00422053">
        <w:rPr>
          <w:rFonts w:ascii="Arial" w:hAnsi="Arial" w:cs="Arial"/>
        </w:rPr>
        <w:t>seudonimización</w:t>
      </w:r>
      <w:proofErr w:type="spellEnd"/>
      <w:r w:rsidRPr="00422053">
        <w:rPr>
          <w:rFonts w:ascii="Arial" w:hAnsi="Arial" w:cs="Arial"/>
        </w:rPr>
        <w:t xml:space="preserve"> y minimización de los datos.  </w:t>
      </w:r>
    </w:p>
    <w:p w:rsidR="00C47329" w:rsidRDefault="00C47329" w:rsidP="00C47329">
      <w:pPr>
        <w:pStyle w:val="Prrafodelista"/>
        <w:spacing w:before="240"/>
        <w:jc w:val="both"/>
        <w:rPr>
          <w:rFonts w:ascii="Arial" w:hAnsi="Arial" w:cs="Arial"/>
        </w:rPr>
      </w:pP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Documentación para la transferencia de datos.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Cuando sea necesario, el </w:t>
      </w:r>
      <w:r w:rsidRPr="00422053">
        <w:rPr>
          <w:rFonts w:ascii="Arial" w:hAnsi="Arial" w:cs="Arial"/>
          <w:i/>
        </w:rPr>
        <w:t>Encargado del Tratamiento</w:t>
      </w:r>
      <w:r w:rsidRPr="00422053">
        <w:rPr>
          <w:rFonts w:ascii="Arial" w:hAnsi="Arial" w:cs="Arial"/>
        </w:rPr>
        <w:t xml:space="preserve"> deberá proporcionar las bases legales para la transferencia de datos de carácter personal a </w:t>
      </w:r>
      <w:proofErr w:type="spellStart"/>
      <w:r w:rsidRPr="00422053">
        <w:rPr>
          <w:rFonts w:ascii="Arial" w:hAnsi="Arial" w:cs="Arial"/>
        </w:rPr>
        <w:t>subencargados</w:t>
      </w:r>
      <w:proofErr w:type="spellEnd"/>
      <w:r w:rsidRPr="00422053">
        <w:rPr>
          <w:rFonts w:ascii="Arial" w:hAnsi="Arial" w:cs="Arial"/>
        </w:rPr>
        <w:t xml:space="preserve"> o cuando se procesen datos en otros países.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Garantizar la seguridad de los datos en todos los procesamientos de datos.</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Todos los procesos y tratamientos que realice el </w:t>
      </w:r>
      <w:r w:rsidRPr="00422053">
        <w:rPr>
          <w:rFonts w:ascii="Arial" w:hAnsi="Arial" w:cs="Arial"/>
          <w:i/>
        </w:rPr>
        <w:t>Encargado del Tratamiento</w:t>
      </w:r>
      <w:r w:rsidRPr="00422053">
        <w:rPr>
          <w:rFonts w:ascii="Arial" w:hAnsi="Arial" w:cs="Arial"/>
        </w:rPr>
        <w:t xml:space="preserve"> deben garantizar que los datos de carácter personal son tratados y protegidos de manera segura.</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Conciencia organizativa.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formar y concienciar al personal sobre cómo debe protegerse la información y cómo deben ser tratados los datos de carácter personal.</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Controlar los accesos a datos de carácter personal.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lastRenderedPageBreak/>
        <w:t xml:space="preserve">El </w:t>
      </w:r>
      <w:r w:rsidRPr="00422053">
        <w:rPr>
          <w:rFonts w:ascii="Arial" w:hAnsi="Arial" w:cs="Arial"/>
          <w:i/>
        </w:rPr>
        <w:t>Encargado del Tratamiento</w:t>
      </w:r>
      <w:r w:rsidRPr="00422053">
        <w:rPr>
          <w:rFonts w:ascii="Arial" w:hAnsi="Arial" w:cs="Arial"/>
        </w:rPr>
        <w:t xml:space="preserve"> debe contar con los mecanismos necesarios para controlar el acceso a los datos de carácter personal y para restringir dicho acceso solo a los empleados autorizados.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Requisitos de acceso y contraseñas.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establecer las medidas de seguridad en los sistemas automatizados para garantizar que únicamente accederá a los ficheros el personal autorizado para ello. De la misma forma, debe asegurarse de que cada usuario accede a los datos utilizando una cuenta personal </w:t>
      </w:r>
      <w:proofErr w:type="gramStart"/>
      <w:r w:rsidRPr="00422053">
        <w:rPr>
          <w:rFonts w:ascii="Arial" w:hAnsi="Arial" w:cs="Arial"/>
        </w:rPr>
        <w:t>e</w:t>
      </w:r>
      <w:proofErr w:type="gramEnd"/>
      <w:r w:rsidRPr="00422053">
        <w:rPr>
          <w:rFonts w:ascii="Arial" w:hAnsi="Arial" w:cs="Arial"/>
        </w:rPr>
        <w:t xml:space="preserve"> única.</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Las contraseñas han de ser suficientemente complejas y difícilmente adivinables por terceros, la periodicidad máxima con la que tienen que ser cambiadas no debe ser superior a un año y se almacenarán de forma ininteligible mientras estén vigentes.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284"/>
        <w:jc w:val="both"/>
        <w:rPr>
          <w:rFonts w:ascii="Arial" w:hAnsi="Arial" w:cs="Arial"/>
          <w:b/>
        </w:rPr>
      </w:pPr>
      <w:r w:rsidRPr="00422053">
        <w:rPr>
          <w:rFonts w:ascii="Arial" w:hAnsi="Arial" w:cs="Arial"/>
          <w:b/>
        </w:rPr>
        <w:t xml:space="preserve">Monitorizar los accesos a los datos de carácter personal.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deberá llevar a cabo de manera formal y documentada revisiones de los derechos de acceso para garantizar que todos los usuarios con acceso a los sistemas están autorizados para manejador los datos, que los individuos tienen los privilegios de acceso correctos en concordancia con su posición de trabajo y que los usuarios que han dejado la organización o han cambiado de posición están identificados y se han modificado o eliminado los accesos.</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Revisión de los registros de acceso.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mantener los registros de acceso a los datos de carácter personal y comprobar de manera periódica que dichos accesos han sido realizados de manera autorizada por el personal autorizado.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Bloquear el inicio de sesión tras varios intentos fallidos.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inicio de sesión de las diferentes aplicaciones debe ser automáticamente bloqueado tras un número definido de intentos de acceso fallidos para proteger los datos de carácter personal de accesos no autorizados.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Almacenamiento seguro de los registros de acceso.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Los registros de accesos deben ser almacenados de forma segura y protegidos ante posibles manipulaciones y eliminaciones. De la misma forma, deben ser guardados por un periodo de tiempo definido.</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Gestión de soportes y documentos</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lastRenderedPageBreak/>
        <w:t>Los soportes y documentos que contengan datos de carácter personal, como las copias de seguridad, deben estar claramente identificados con el tipo de información que contienen, ser inventariados y ser almacenados en un lugar con acceso restringido al que solo tendrá acceso el personal debidamente autorizado.</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Medidas de seguridad de los documentos físicos.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establecer y mantener las medidas de seguridad físicas adecuadas para garantizar el almacenamiento, procesamiento y transmisión de información de carácter personal o sensible de forma segura.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Las áreas pertinentes para almacenar los datos de forma segura deben estar delimitadas. Un control de los accesos físicos debe realizarse para proteger los datos de carácter personal dentro de cada localización, desde los archivadores a las oficinas, a las impresoras u otros dispositivos que puedan contener datos de carácter personal.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Se deben incluir también medidas de seguridad para proteger los datos de las pantallas de los ordenadores, de los documentos que pueda haber en el lugar de trabajo, de las impresoras y faxes, etc. de accesos sin autorización.</w:t>
      </w:r>
    </w:p>
    <w:p w:rsidR="00C47329"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Acceso fuera del lugar habitual de trabajo.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bloquear o asegurar adecuadamente los accesos a datos de carácter personal des de fuera de la oficina o del lugar habitual de trabajo, por ejemplo, cuando los empleados puedan trabajar desde casa.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Transferencia de datos segura.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La protección adecuada debe ser prevista para proteger la confidencialidad, integridad y disponibilidad de la información personal o sensible transferida de una localización física a otra o transmitida electrónicamente.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Encriptación de los datos en tránsito.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Cuando sea posible, el </w:t>
      </w:r>
      <w:r w:rsidRPr="00422053">
        <w:rPr>
          <w:rFonts w:ascii="Arial" w:hAnsi="Arial" w:cs="Arial"/>
          <w:i/>
        </w:rPr>
        <w:t>Encargado del Tratamiento</w:t>
      </w:r>
      <w:r w:rsidRPr="00422053">
        <w:rPr>
          <w:rFonts w:ascii="Arial" w:hAnsi="Arial" w:cs="Arial"/>
        </w:rPr>
        <w:t xml:space="preserve"> debe asegurar que los datos de carácter personal sean siempre encriptados cuando se transmitan/compartan vía Internet, o por otra red no segura. Esto incluye la transmisión de datos vía correo electrónico. </w:t>
      </w:r>
    </w:p>
    <w:p w:rsidR="00C47329"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Encriptación del disco duro.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Cuando sea posible, todos los ordenadores portátiles que almacenen datos de carácter personal sensible deben protegerse mediante la encriptación del disco duro.</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Encriptación de los dispositivos portátiles.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Cuando sea posible, todos los dispositivos móviles, como las memorias USB o los discos duros portátiles, que almacenen datos de carácter personal sensible deben protegerse mediante la encriptación.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Protección de las claves de encriptación.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Las claves de encriptación deben manejarse de forma segura y deben estar adecuadamente protegidas.</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Establecer una política de retención de datos.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eliminar los datos de carácter personal una vez ya no sean necesarios. Para ello debe establecer una política de retención de datos, identificando los diferentes tipos de datos personales que procesa y fijando cuánto tiempo debería retener cada tipo, para así una vez los datos ya no sean necesarios, eliminarlos.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Implementar una eliminación controlada de los documentos.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destruir todos los archivos, tanto electrónicos como manuales, que contengan datos de carácter personal o sensibles a través de algún método que garantice la destrucción de </w:t>
      </w:r>
      <w:proofErr w:type="gramStart"/>
      <w:r w:rsidRPr="00422053">
        <w:rPr>
          <w:rFonts w:ascii="Arial" w:hAnsi="Arial" w:cs="Arial"/>
        </w:rPr>
        <w:t>los mismos</w:t>
      </w:r>
      <w:proofErr w:type="gramEnd"/>
      <w:r w:rsidRPr="00422053">
        <w:rPr>
          <w:rFonts w:ascii="Arial" w:hAnsi="Arial" w:cs="Arial"/>
        </w:rPr>
        <w:t xml:space="preserve">. En caso de no contar con los medios necesarios, el </w:t>
      </w:r>
      <w:r w:rsidRPr="00422053">
        <w:rPr>
          <w:rFonts w:ascii="Arial" w:hAnsi="Arial" w:cs="Arial"/>
          <w:i/>
        </w:rPr>
        <w:t>Encargado del Tratamiento</w:t>
      </w:r>
      <w:r w:rsidRPr="00422053">
        <w:rPr>
          <w:rFonts w:ascii="Arial" w:hAnsi="Arial" w:cs="Arial"/>
        </w:rPr>
        <w:t xml:space="preserve"> deberá subcontratar a otra empresa para que realice la destrucción.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Eliminación segura del hardware retirado.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eliminar todos los dispositivos electrónicos de forma segura una vez ya no se necesiten. Los discos duros y los dispositivos portátiles deben ser sobrescritos de forma segura utilizando algún software especializado, o físicamente destruidos, para evitar posibles accesos no autorizados a los datos de carácter personal una vez que los dispositivos ya no se utilicen.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Requisitos para la eliminación de los datos.</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eliminar de forma segura los datos de carácter personal cuando ya no sean necesarios, cuando el contrato entre las partes así lo exija o cuando un Interesado ejerza el “derecho al olvido”.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Protección durante el transporte y la reparación.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lastRenderedPageBreak/>
        <w:t xml:space="preserve">Los datos de carácter personal de los dispositivos que necesiten ser reparados deben ser asegurados y protegidos ante accesos no autorizados durante el transporte y reparación de los dispositivos.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Copias de seguridad periódicas.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realizar copias de seguridad de los datos de carácter personal de forma periódica. La frecuencia con la que se llevaran a cabo estas copias dependerá del riesgo e información sensible que contenga cada sistema, aunque el intervalo entre copias no deberá ser superior a una semana.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Asegurar la continuidad de las actividades. </w:t>
      </w:r>
    </w:p>
    <w:p w:rsidR="00C47329" w:rsidRPr="00422053" w:rsidRDefault="00C47329" w:rsidP="00C47329">
      <w:pPr>
        <w:pStyle w:val="Prrafodelista"/>
        <w:spacing w:before="240" w:after="160" w:line="259" w:lineRule="auto"/>
        <w:ind w:left="1418"/>
        <w:jc w:val="both"/>
        <w:rPr>
          <w:rFonts w:ascii="Arial" w:hAnsi="Arial" w:cs="Arial"/>
          <w:b/>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crear e implementar un plan para asegurar la continuidad de las actividades. También debe crear un plan de recuperación ante desastres que asegure la disponibilidad de los datos de carácter personal.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Política de gestión de incidentes.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disponer de una política para reportar, gestionar y recuperar los datos de carácter personal perdidos en caso de incidente de seguridad. Los empleados deben ser conscientes de la política y deben ser formados para su correcta implementación. La información que el </w:t>
      </w:r>
      <w:r w:rsidRPr="00422053">
        <w:rPr>
          <w:rFonts w:ascii="Arial" w:hAnsi="Arial" w:cs="Arial"/>
          <w:i/>
        </w:rPr>
        <w:t>Encargado del Tratamiento</w:t>
      </w:r>
      <w:r w:rsidRPr="00422053">
        <w:rPr>
          <w:rFonts w:ascii="Arial" w:hAnsi="Arial" w:cs="Arial"/>
        </w:rPr>
        <w:t xml:space="preserve"> debe reportar al </w:t>
      </w:r>
      <w:proofErr w:type="gramStart"/>
      <w:r w:rsidRPr="00422053">
        <w:rPr>
          <w:rFonts w:ascii="Arial" w:hAnsi="Arial" w:cs="Arial"/>
          <w:i/>
        </w:rPr>
        <w:t>Responsable</w:t>
      </w:r>
      <w:proofErr w:type="gramEnd"/>
      <w:r w:rsidRPr="00422053">
        <w:rPr>
          <w:rFonts w:ascii="Arial" w:hAnsi="Arial" w:cs="Arial"/>
          <w:i/>
        </w:rPr>
        <w:t xml:space="preserve"> del Tratamiento</w:t>
      </w:r>
      <w:r w:rsidRPr="00422053">
        <w:rPr>
          <w:rFonts w:ascii="Arial" w:hAnsi="Arial" w:cs="Arial"/>
        </w:rPr>
        <w:t xml:space="preserve"> puede venir descrita en este Contrato o en documentación posterior.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Acceso controlado de terceros. </w:t>
      </w: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limitar y proteger adecuadamente el acceso a datos de carácter personal por parte de terceros. El acceso de terceros a los datos de carácter personal debe estar cubierto por un contrato formal que incluya, entre otros, una evaluación de riesgos, un acuerdo de confidencialidad, las medidas técnicas y organizativas adoptadas por el </w:t>
      </w:r>
      <w:proofErr w:type="gramStart"/>
      <w:r w:rsidRPr="00422053">
        <w:rPr>
          <w:rFonts w:ascii="Arial" w:hAnsi="Arial" w:cs="Arial"/>
          <w:i/>
        </w:rPr>
        <w:t>Responsable</w:t>
      </w:r>
      <w:proofErr w:type="gramEnd"/>
      <w:r w:rsidRPr="00422053">
        <w:rPr>
          <w:rFonts w:ascii="Arial" w:hAnsi="Arial" w:cs="Arial"/>
          <w:i/>
        </w:rPr>
        <w:t xml:space="preserve"> del Tratamiento</w:t>
      </w:r>
      <w:r w:rsidRPr="00422053">
        <w:rPr>
          <w:rFonts w:ascii="Arial" w:hAnsi="Arial" w:cs="Arial"/>
        </w:rPr>
        <w:t xml:space="preserve"> para cumplir con los requisitos de seguridad y la comprobación del cumplimento del contrato mediante auditorias. </w:t>
      </w:r>
    </w:p>
    <w:p w:rsidR="00C47329" w:rsidRPr="00422053" w:rsidRDefault="00C47329" w:rsidP="00C47329">
      <w:pPr>
        <w:pStyle w:val="Prrafodelista"/>
        <w:spacing w:before="240"/>
        <w:jc w:val="both"/>
        <w:rPr>
          <w:rFonts w:ascii="Arial" w:hAnsi="Arial" w:cs="Arial"/>
        </w:rPr>
      </w:pPr>
    </w:p>
    <w:p w:rsidR="00C47329" w:rsidRPr="00422053" w:rsidRDefault="00C47329" w:rsidP="00C316C8">
      <w:pPr>
        <w:pStyle w:val="Prrafodelista"/>
        <w:numPr>
          <w:ilvl w:val="0"/>
          <w:numId w:val="47"/>
        </w:numPr>
        <w:spacing w:before="240" w:after="160" w:line="259" w:lineRule="auto"/>
        <w:ind w:left="1418" w:hanging="425"/>
        <w:jc w:val="both"/>
        <w:rPr>
          <w:rFonts w:ascii="Arial" w:hAnsi="Arial" w:cs="Arial"/>
          <w:b/>
        </w:rPr>
      </w:pPr>
      <w:r w:rsidRPr="00422053">
        <w:rPr>
          <w:rFonts w:ascii="Arial" w:hAnsi="Arial" w:cs="Arial"/>
          <w:b/>
        </w:rPr>
        <w:t xml:space="preserve">Auditorias y supervisión. </w:t>
      </w:r>
    </w:p>
    <w:p w:rsidR="00C47329" w:rsidRPr="00422053" w:rsidRDefault="00C47329" w:rsidP="00C47329">
      <w:pPr>
        <w:pStyle w:val="Prrafodelista"/>
        <w:spacing w:before="240" w:after="160" w:line="259" w:lineRule="auto"/>
        <w:ind w:left="1418"/>
        <w:jc w:val="both"/>
        <w:rPr>
          <w:rFonts w:ascii="Arial" w:hAnsi="Arial" w:cs="Arial"/>
        </w:rPr>
      </w:pPr>
    </w:p>
    <w:p w:rsidR="00C47329" w:rsidRPr="00422053" w:rsidRDefault="00C47329" w:rsidP="00C47329">
      <w:pPr>
        <w:pStyle w:val="Prrafodelista"/>
        <w:spacing w:before="240" w:after="160" w:line="259" w:lineRule="auto"/>
        <w:ind w:left="1418"/>
        <w:jc w:val="both"/>
        <w:rPr>
          <w:rFonts w:ascii="Arial" w:hAnsi="Arial" w:cs="Arial"/>
        </w:rPr>
      </w:pPr>
      <w:r w:rsidRPr="00422053">
        <w:rPr>
          <w:rFonts w:ascii="Arial" w:hAnsi="Arial" w:cs="Arial"/>
        </w:rPr>
        <w:t xml:space="preserve">El </w:t>
      </w:r>
      <w:r w:rsidRPr="00422053">
        <w:rPr>
          <w:rFonts w:ascii="Arial" w:hAnsi="Arial" w:cs="Arial"/>
          <w:i/>
        </w:rPr>
        <w:t>Encargado del Tratamiento</w:t>
      </w:r>
      <w:r w:rsidRPr="00422053">
        <w:rPr>
          <w:rFonts w:ascii="Arial" w:hAnsi="Arial" w:cs="Arial"/>
        </w:rPr>
        <w:t xml:space="preserve"> debe realizar las auditorias y supervisiones adecuadas y pertinentes, de conformidad con la normativa vigente en cada momento, tanto internamente como a los subcontratados para comprobar el cumplimento del contrato. </w:t>
      </w:r>
    </w:p>
    <w:p w:rsidR="00C47329" w:rsidRPr="00422053" w:rsidRDefault="00C47329" w:rsidP="00C47329">
      <w:pPr>
        <w:pStyle w:val="Prrafodelista"/>
        <w:spacing w:before="240"/>
        <w:jc w:val="both"/>
        <w:rPr>
          <w:rFonts w:ascii="Arial" w:hAnsi="Arial" w:cs="Arial"/>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En todo caso, deberá implantar mecanismos para:</w:t>
      </w:r>
    </w:p>
    <w:p w:rsidR="00C47329" w:rsidRPr="00422053" w:rsidRDefault="00C47329" w:rsidP="00C47329">
      <w:pPr>
        <w:autoSpaceDE w:val="0"/>
        <w:autoSpaceDN w:val="0"/>
        <w:adjustRightInd w:val="0"/>
        <w:ind w:left="709"/>
        <w:rPr>
          <w:rFonts w:cs="Arial"/>
          <w:iCs/>
          <w:szCs w:val="22"/>
        </w:rPr>
      </w:pPr>
    </w:p>
    <w:p w:rsidR="00C47329" w:rsidRPr="00422053" w:rsidRDefault="00C47329" w:rsidP="00C316C8">
      <w:pPr>
        <w:pStyle w:val="Prrafodelista"/>
        <w:numPr>
          <w:ilvl w:val="0"/>
          <w:numId w:val="48"/>
        </w:numPr>
        <w:autoSpaceDE w:val="0"/>
        <w:autoSpaceDN w:val="0"/>
        <w:adjustRightInd w:val="0"/>
        <w:spacing w:after="0" w:line="240" w:lineRule="auto"/>
        <w:ind w:left="1418" w:hanging="425"/>
        <w:jc w:val="both"/>
        <w:rPr>
          <w:rFonts w:ascii="Arial" w:hAnsi="Arial" w:cs="Arial"/>
        </w:rPr>
      </w:pPr>
      <w:r w:rsidRPr="00422053">
        <w:rPr>
          <w:rFonts w:ascii="Arial" w:hAnsi="Arial" w:cs="Arial"/>
        </w:rPr>
        <w:t>Garantizar la confidencialidad, integridad, disponibilidad y resiliencia permanentes de los sistemas y servicios de tratamiento.</w:t>
      </w:r>
    </w:p>
    <w:p w:rsidR="00C47329" w:rsidRPr="00422053" w:rsidRDefault="00C47329" w:rsidP="00C47329">
      <w:pPr>
        <w:pStyle w:val="Prrafodelista"/>
        <w:autoSpaceDE w:val="0"/>
        <w:autoSpaceDN w:val="0"/>
        <w:adjustRightInd w:val="0"/>
        <w:ind w:left="1418" w:hanging="425"/>
        <w:jc w:val="both"/>
        <w:rPr>
          <w:rFonts w:ascii="Arial" w:hAnsi="Arial" w:cs="Arial"/>
        </w:rPr>
      </w:pPr>
    </w:p>
    <w:p w:rsidR="00C47329" w:rsidRPr="00422053" w:rsidRDefault="00C47329" w:rsidP="00C316C8">
      <w:pPr>
        <w:pStyle w:val="Prrafodelista"/>
        <w:numPr>
          <w:ilvl w:val="0"/>
          <w:numId w:val="48"/>
        </w:numPr>
        <w:autoSpaceDE w:val="0"/>
        <w:autoSpaceDN w:val="0"/>
        <w:adjustRightInd w:val="0"/>
        <w:spacing w:after="0" w:line="240" w:lineRule="auto"/>
        <w:ind w:left="1418" w:hanging="425"/>
        <w:jc w:val="both"/>
        <w:rPr>
          <w:rFonts w:ascii="Arial" w:hAnsi="Arial" w:cs="Arial"/>
        </w:rPr>
      </w:pPr>
      <w:r w:rsidRPr="00422053">
        <w:rPr>
          <w:rFonts w:ascii="Arial" w:hAnsi="Arial" w:cs="Arial"/>
        </w:rPr>
        <w:t>Restaurar la disponibilidad y el acceso a los datos personales de forma rápida, en caso de incidente físico o técnico.</w:t>
      </w:r>
    </w:p>
    <w:p w:rsidR="00C47329" w:rsidRPr="00422053" w:rsidRDefault="00C47329" w:rsidP="00C47329">
      <w:pPr>
        <w:pStyle w:val="Prrafodelista"/>
        <w:autoSpaceDE w:val="0"/>
        <w:autoSpaceDN w:val="0"/>
        <w:adjustRightInd w:val="0"/>
        <w:ind w:left="1418" w:hanging="425"/>
        <w:jc w:val="both"/>
        <w:rPr>
          <w:rFonts w:ascii="Arial" w:hAnsi="Arial" w:cs="Arial"/>
        </w:rPr>
      </w:pPr>
    </w:p>
    <w:p w:rsidR="00C47329" w:rsidRPr="00422053" w:rsidRDefault="00C47329" w:rsidP="00C316C8">
      <w:pPr>
        <w:pStyle w:val="Prrafodelista"/>
        <w:numPr>
          <w:ilvl w:val="0"/>
          <w:numId w:val="48"/>
        </w:numPr>
        <w:autoSpaceDE w:val="0"/>
        <w:autoSpaceDN w:val="0"/>
        <w:adjustRightInd w:val="0"/>
        <w:spacing w:after="0" w:line="240" w:lineRule="auto"/>
        <w:ind w:left="1418" w:hanging="425"/>
        <w:jc w:val="both"/>
        <w:rPr>
          <w:rFonts w:ascii="Arial" w:hAnsi="Arial" w:cs="Arial"/>
        </w:rPr>
      </w:pPr>
      <w:r w:rsidRPr="00422053">
        <w:rPr>
          <w:rFonts w:ascii="Arial" w:hAnsi="Arial" w:cs="Arial"/>
        </w:rPr>
        <w:t>Verificar, evaluar y valorar, de forma regular, la eficacia de las medidas técnicas y organizativas implantadas para garantizar la seguridad del tratamiento.</w:t>
      </w:r>
    </w:p>
    <w:p w:rsidR="00C47329" w:rsidRPr="00422053" w:rsidRDefault="00C47329" w:rsidP="00C47329">
      <w:pPr>
        <w:pStyle w:val="Prrafodelista"/>
        <w:autoSpaceDE w:val="0"/>
        <w:autoSpaceDN w:val="0"/>
        <w:adjustRightInd w:val="0"/>
        <w:ind w:left="1418" w:hanging="425"/>
        <w:jc w:val="both"/>
        <w:rPr>
          <w:rFonts w:ascii="Arial" w:hAnsi="Arial" w:cs="Arial"/>
        </w:rPr>
      </w:pPr>
    </w:p>
    <w:p w:rsidR="00C47329" w:rsidRPr="00422053" w:rsidRDefault="00C47329" w:rsidP="00C316C8">
      <w:pPr>
        <w:pStyle w:val="Prrafodelista"/>
        <w:numPr>
          <w:ilvl w:val="0"/>
          <w:numId w:val="48"/>
        </w:numPr>
        <w:autoSpaceDE w:val="0"/>
        <w:autoSpaceDN w:val="0"/>
        <w:adjustRightInd w:val="0"/>
        <w:spacing w:after="0" w:line="240" w:lineRule="auto"/>
        <w:ind w:left="1418" w:hanging="425"/>
        <w:jc w:val="both"/>
        <w:rPr>
          <w:rFonts w:ascii="Arial" w:hAnsi="Arial" w:cs="Arial"/>
        </w:rPr>
      </w:pPr>
      <w:proofErr w:type="spellStart"/>
      <w:r w:rsidRPr="00422053">
        <w:rPr>
          <w:rFonts w:ascii="Arial" w:hAnsi="Arial" w:cs="Arial"/>
        </w:rPr>
        <w:t>Seudonimizar</w:t>
      </w:r>
      <w:proofErr w:type="spellEnd"/>
      <w:r w:rsidRPr="00422053">
        <w:rPr>
          <w:rFonts w:ascii="Arial" w:hAnsi="Arial" w:cs="Arial"/>
        </w:rPr>
        <w:t xml:space="preserve"> y cifrar los datos personales, en su caso.</w:t>
      </w:r>
    </w:p>
    <w:p w:rsidR="00C47329" w:rsidRPr="00422053" w:rsidRDefault="00C47329" w:rsidP="00C47329">
      <w:pPr>
        <w:pStyle w:val="Prrafodelista"/>
        <w:autoSpaceDE w:val="0"/>
        <w:autoSpaceDN w:val="0"/>
        <w:adjustRightInd w:val="0"/>
        <w:jc w:val="both"/>
        <w:rPr>
          <w:rFonts w:ascii="Arial" w:hAnsi="Arial" w:cs="Arial"/>
        </w:rPr>
      </w:pPr>
      <w:r w:rsidRPr="00422053">
        <w:rPr>
          <w:rFonts w:ascii="Arial" w:hAnsi="Arial" w:cs="Arial"/>
        </w:rPr>
        <w:t xml:space="preserve"> </w:t>
      </w: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Designar un </w:t>
      </w:r>
      <w:r w:rsidRPr="00422053">
        <w:rPr>
          <w:rFonts w:cs="Arial"/>
          <w:i/>
          <w:szCs w:val="22"/>
        </w:rPr>
        <w:t>Delegado de Protección de Datos</w:t>
      </w:r>
      <w:r w:rsidRPr="00422053">
        <w:rPr>
          <w:rFonts w:cs="Arial"/>
          <w:b/>
          <w:bCs/>
          <w:szCs w:val="22"/>
        </w:rPr>
        <w:t xml:space="preserve"> </w:t>
      </w:r>
      <w:r w:rsidRPr="00422053">
        <w:rPr>
          <w:rFonts w:cs="Arial"/>
          <w:szCs w:val="22"/>
        </w:rPr>
        <w:t xml:space="preserve">y comunicar su identidad y datos de contacto al </w:t>
      </w:r>
      <w:proofErr w:type="gramStart"/>
      <w:r w:rsidRPr="00422053">
        <w:rPr>
          <w:rFonts w:cs="Arial"/>
          <w:i/>
          <w:szCs w:val="22"/>
        </w:rPr>
        <w:t>Responsable</w:t>
      </w:r>
      <w:proofErr w:type="gramEnd"/>
      <w:r w:rsidRPr="00422053">
        <w:rPr>
          <w:rFonts w:cs="Arial"/>
          <w:i/>
          <w:szCs w:val="22"/>
        </w:rPr>
        <w:t xml:space="preserve"> del Tratamiento </w:t>
      </w:r>
      <w:r w:rsidRPr="00422053">
        <w:rPr>
          <w:rFonts w:cs="Arial"/>
          <w:iCs/>
          <w:szCs w:val="22"/>
        </w:rPr>
        <w:t>(en caso de que se halle obligado a disponer de él o aunque no estándolo, lo haya designado)</w:t>
      </w:r>
      <w:r w:rsidRPr="00422053">
        <w:rPr>
          <w:rFonts w:cs="Arial"/>
          <w:szCs w:val="22"/>
        </w:rPr>
        <w:t>.</w:t>
      </w:r>
    </w:p>
    <w:p w:rsidR="00C47329" w:rsidRPr="00422053" w:rsidRDefault="00C47329" w:rsidP="00C47329">
      <w:pPr>
        <w:autoSpaceDE w:val="0"/>
        <w:autoSpaceDN w:val="0"/>
        <w:adjustRightInd w:val="0"/>
        <w:ind w:left="851" w:hanging="142"/>
        <w:rPr>
          <w:rFonts w:cs="Arial"/>
          <w:szCs w:val="22"/>
        </w:rPr>
      </w:pPr>
    </w:p>
    <w:p w:rsidR="00C47329" w:rsidRPr="00422053" w:rsidRDefault="00C47329" w:rsidP="00C47329">
      <w:pPr>
        <w:autoSpaceDE w:val="0"/>
        <w:autoSpaceDN w:val="0"/>
        <w:adjustRightInd w:val="0"/>
        <w:ind w:left="709" w:hanging="283"/>
        <w:rPr>
          <w:rFonts w:cs="Arial"/>
          <w:szCs w:val="22"/>
        </w:rPr>
      </w:pPr>
      <w:r w:rsidRPr="00422053">
        <w:rPr>
          <w:rFonts w:cs="Arial"/>
          <w:szCs w:val="22"/>
        </w:rPr>
        <w:t xml:space="preserve">r. Destino de los datos </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Devolver al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los datos de carácter personal y, si procede, los soportes donde consten, una vez cumplida la prestación, salvo que por el </w:t>
      </w:r>
      <w:r w:rsidRPr="00422053">
        <w:rPr>
          <w:rFonts w:cs="Arial"/>
          <w:i/>
          <w:szCs w:val="22"/>
        </w:rPr>
        <w:t>Responsable del Tratamiento</w:t>
      </w:r>
      <w:r w:rsidRPr="00422053">
        <w:rPr>
          <w:rFonts w:cs="Arial"/>
          <w:szCs w:val="22"/>
        </w:rPr>
        <w:t xml:space="preserve"> se le den instrucciones por escrito de destruirlos o se designe, por escrito, otro </w:t>
      </w:r>
      <w:r w:rsidRPr="00422053">
        <w:rPr>
          <w:rFonts w:cs="Arial"/>
          <w:i/>
          <w:szCs w:val="22"/>
        </w:rPr>
        <w:t>Encargado del Tratamiento</w:t>
      </w:r>
      <w:r w:rsidRPr="00422053">
        <w:rPr>
          <w:rFonts w:cs="Arial"/>
          <w:szCs w:val="22"/>
        </w:rPr>
        <w:t xml:space="preserve"> al que entregar los datos de carácter personal y, si procede, los soportes donde consten, una vez cumplida prestación.</w:t>
      </w:r>
    </w:p>
    <w:p w:rsidR="00C47329" w:rsidRPr="00422053" w:rsidRDefault="00C47329" w:rsidP="00C47329">
      <w:pPr>
        <w:autoSpaceDE w:val="0"/>
        <w:autoSpaceDN w:val="0"/>
        <w:adjustRightInd w:val="0"/>
        <w:ind w:left="709"/>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t>La devolución debe comportar el borrado total de los datos existentes en los equipos informáticos utilizados por el encargado.</w:t>
      </w:r>
    </w:p>
    <w:p w:rsidR="00C47329" w:rsidRPr="00422053" w:rsidRDefault="00C47329" w:rsidP="00C47329">
      <w:pPr>
        <w:autoSpaceDE w:val="0"/>
        <w:autoSpaceDN w:val="0"/>
        <w:adjustRightInd w:val="0"/>
        <w:ind w:left="709"/>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t xml:space="preserve">En caso de requerirse por el </w:t>
      </w:r>
      <w:proofErr w:type="gramStart"/>
      <w:r w:rsidRPr="00422053">
        <w:rPr>
          <w:rFonts w:cs="Arial"/>
          <w:i/>
          <w:szCs w:val="22"/>
        </w:rPr>
        <w:t>Responsable</w:t>
      </w:r>
      <w:proofErr w:type="gramEnd"/>
      <w:r w:rsidRPr="00422053">
        <w:rPr>
          <w:rFonts w:cs="Arial"/>
          <w:i/>
          <w:szCs w:val="22"/>
        </w:rPr>
        <w:t xml:space="preserve"> del Tratamiento</w:t>
      </w:r>
      <w:r w:rsidRPr="00422053">
        <w:rPr>
          <w:rFonts w:cs="Arial"/>
          <w:szCs w:val="22"/>
        </w:rPr>
        <w:t xml:space="preserve"> su destrucción, el </w:t>
      </w:r>
      <w:r w:rsidRPr="00422053">
        <w:rPr>
          <w:rFonts w:cs="Arial"/>
          <w:i/>
          <w:szCs w:val="22"/>
        </w:rPr>
        <w:t>Encargado del Tratamiento</w:t>
      </w:r>
      <w:r w:rsidRPr="00422053">
        <w:rPr>
          <w:rFonts w:cs="Arial"/>
          <w:szCs w:val="22"/>
        </w:rPr>
        <w:t xml:space="preserve"> debe certificar su destrucción por escrito y debe entregar el certificado al Responsable del Tratamiento.</w:t>
      </w:r>
    </w:p>
    <w:p w:rsidR="00C47329" w:rsidRPr="00422053" w:rsidRDefault="00C47329" w:rsidP="00C47329">
      <w:pPr>
        <w:autoSpaceDE w:val="0"/>
        <w:autoSpaceDN w:val="0"/>
        <w:adjustRightInd w:val="0"/>
        <w:ind w:left="709"/>
        <w:rPr>
          <w:rFonts w:cs="Arial"/>
          <w:szCs w:val="22"/>
        </w:rPr>
      </w:pPr>
    </w:p>
    <w:p w:rsidR="00C47329" w:rsidRPr="00422053" w:rsidRDefault="00C47329" w:rsidP="00C47329">
      <w:pPr>
        <w:autoSpaceDE w:val="0"/>
        <w:autoSpaceDN w:val="0"/>
        <w:adjustRightInd w:val="0"/>
        <w:ind w:left="709"/>
        <w:rPr>
          <w:rFonts w:cs="Arial"/>
          <w:szCs w:val="22"/>
        </w:rPr>
      </w:pPr>
      <w:r w:rsidRPr="00422053">
        <w:rPr>
          <w:rFonts w:cs="Arial"/>
          <w:szCs w:val="22"/>
        </w:rPr>
        <w:lastRenderedPageBreak/>
        <w:t>No obstante, el encargado puede conservar una copia, con los datos debidamente bloqueados, mientras puedan derivarse responsabilidades de la ejecución de la prestación.</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t xml:space="preserve">5. Obligaciones del responsable del tratamiento </w:t>
      </w:r>
    </w:p>
    <w:p w:rsidR="00C47329" w:rsidRPr="00422053" w:rsidRDefault="00C47329" w:rsidP="00C47329">
      <w:pPr>
        <w:autoSpaceDE w:val="0"/>
        <w:autoSpaceDN w:val="0"/>
        <w:adjustRightInd w:val="0"/>
        <w:rPr>
          <w:rFonts w:cs="Arial"/>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 xml:space="preserve">Corresponde al </w:t>
      </w:r>
      <w:proofErr w:type="gramStart"/>
      <w:r w:rsidRPr="00422053">
        <w:rPr>
          <w:rFonts w:cs="Arial"/>
          <w:i/>
          <w:iCs/>
          <w:szCs w:val="22"/>
        </w:rPr>
        <w:t>Responsable</w:t>
      </w:r>
      <w:proofErr w:type="gramEnd"/>
      <w:r w:rsidRPr="00422053">
        <w:rPr>
          <w:rFonts w:cs="Arial"/>
          <w:i/>
          <w:iCs/>
          <w:szCs w:val="22"/>
        </w:rPr>
        <w:t xml:space="preserve"> del Tratamiento</w:t>
      </w:r>
      <w:r w:rsidRPr="00422053">
        <w:rPr>
          <w:rFonts w:cs="Arial"/>
          <w:iCs/>
          <w:szCs w:val="22"/>
        </w:rPr>
        <w:t>:</w:t>
      </w:r>
    </w:p>
    <w:p w:rsidR="00C47329" w:rsidRPr="00422053" w:rsidRDefault="00C47329" w:rsidP="00C47329">
      <w:pPr>
        <w:pStyle w:val="Prrafodelista"/>
        <w:autoSpaceDE w:val="0"/>
        <w:autoSpaceDN w:val="0"/>
        <w:adjustRightInd w:val="0"/>
        <w:ind w:left="1418" w:hanging="284"/>
        <w:jc w:val="both"/>
        <w:rPr>
          <w:rFonts w:ascii="Arial" w:hAnsi="Arial" w:cs="Arial"/>
        </w:rPr>
      </w:pPr>
    </w:p>
    <w:p w:rsidR="00C47329" w:rsidRPr="00422053" w:rsidRDefault="00C47329" w:rsidP="00C47329">
      <w:pPr>
        <w:pStyle w:val="Prrafodelista"/>
        <w:autoSpaceDE w:val="0"/>
        <w:autoSpaceDN w:val="0"/>
        <w:adjustRightInd w:val="0"/>
        <w:ind w:left="1418" w:hanging="284"/>
        <w:jc w:val="both"/>
        <w:rPr>
          <w:rFonts w:ascii="Arial" w:hAnsi="Arial" w:cs="Arial"/>
        </w:rPr>
      </w:pPr>
      <w:r w:rsidRPr="00422053">
        <w:rPr>
          <w:rFonts w:ascii="Arial" w:hAnsi="Arial" w:cs="Arial"/>
        </w:rPr>
        <w:t xml:space="preserve">a) </w:t>
      </w:r>
      <w:r w:rsidRPr="00422053">
        <w:rPr>
          <w:rFonts w:ascii="Arial" w:hAnsi="Arial" w:cs="Arial"/>
        </w:rPr>
        <w:tab/>
        <w:t xml:space="preserve">Entregar al </w:t>
      </w:r>
      <w:r w:rsidRPr="00422053">
        <w:rPr>
          <w:rFonts w:ascii="Arial" w:hAnsi="Arial" w:cs="Arial"/>
          <w:i/>
        </w:rPr>
        <w:t>Encargado del Tratamiento</w:t>
      </w:r>
      <w:r w:rsidRPr="00422053">
        <w:rPr>
          <w:rFonts w:ascii="Arial" w:hAnsi="Arial" w:cs="Arial"/>
        </w:rPr>
        <w:t xml:space="preserve"> los datos referidos en este documento.</w:t>
      </w:r>
    </w:p>
    <w:p w:rsidR="00C47329" w:rsidRPr="00422053" w:rsidRDefault="00C47329" w:rsidP="00C47329">
      <w:pPr>
        <w:pStyle w:val="Prrafodelista"/>
        <w:autoSpaceDE w:val="0"/>
        <w:autoSpaceDN w:val="0"/>
        <w:adjustRightInd w:val="0"/>
        <w:ind w:left="1418" w:hanging="284"/>
        <w:jc w:val="both"/>
        <w:rPr>
          <w:rFonts w:ascii="Arial" w:hAnsi="Arial" w:cs="Arial"/>
        </w:rPr>
      </w:pPr>
    </w:p>
    <w:p w:rsidR="00C47329" w:rsidRPr="00422053" w:rsidRDefault="00C47329" w:rsidP="00C47329">
      <w:pPr>
        <w:pStyle w:val="Prrafodelista"/>
        <w:autoSpaceDE w:val="0"/>
        <w:autoSpaceDN w:val="0"/>
        <w:adjustRightInd w:val="0"/>
        <w:ind w:left="1418" w:hanging="284"/>
        <w:jc w:val="both"/>
        <w:rPr>
          <w:rFonts w:ascii="Arial" w:hAnsi="Arial" w:cs="Arial"/>
        </w:rPr>
      </w:pPr>
      <w:r w:rsidRPr="00422053">
        <w:rPr>
          <w:rFonts w:ascii="Arial" w:hAnsi="Arial" w:cs="Arial"/>
        </w:rPr>
        <w:t xml:space="preserve">b) </w:t>
      </w:r>
      <w:r w:rsidRPr="00422053">
        <w:rPr>
          <w:rFonts w:ascii="Arial" w:hAnsi="Arial" w:cs="Arial"/>
        </w:rPr>
        <w:tab/>
        <w:t xml:space="preserve">Realizar una evaluación del impacto en la protección de datos personales de las operaciones de tratamiento a realizar por el </w:t>
      </w:r>
      <w:r w:rsidRPr="00422053">
        <w:rPr>
          <w:rFonts w:ascii="Arial" w:hAnsi="Arial" w:cs="Arial"/>
          <w:i/>
        </w:rPr>
        <w:t>Encargado del Tratamiento</w:t>
      </w:r>
      <w:r w:rsidRPr="00422053">
        <w:rPr>
          <w:rFonts w:ascii="Arial" w:hAnsi="Arial" w:cs="Arial"/>
        </w:rPr>
        <w:t xml:space="preserve">, siempre que estime probable </w:t>
      </w:r>
      <w:proofErr w:type="gramStart"/>
      <w:r w:rsidRPr="00422053">
        <w:rPr>
          <w:rFonts w:ascii="Arial" w:hAnsi="Arial" w:cs="Arial"/>
        </w:rPr>
        <w:t>que</w:t>
      </w:r>
      <w:proofErr w:type="gramEnd"/>
      <w:r w:rsidRPr="00422053">
        <w:rPr>
          <w:rFonts w:ascii="Arial" w:hAnsi="Arial" w:cs="Arial"/>
        </w:rPr>
        <w:t xml:space="preserve"> por su naturaleza, alcance, contexto o fines, entraña un alto riesgo para los derechos y libertades de las personas físicas. Una única evaluación podrá abordar una serie de operaciones de tratamiento similares que entrañen altos riesgos similares.</w:t>
      </w:r>
    </w:p>
    <w:p w:rsidR="00C47329" w:rsidRPr="00422053" w:rsidRDefault="00C47329" w:rsidP="00C47329">
      <w:pPr>
        <w:pStyle w:val="Prrafodelista"/>
        <w:autoSpaceDE w:val="0"/>
        <w:autoSpaceDN w:val="0"/>
        <w:adjustRightInd w:val="0"/>
        <w:ind w:left="1418" w:hanging="284"/>
        <w:jc w:val="both"/>
        <w:rPr>
          <w:rFonts w:ascii="Arial" w:hAnsi="Arial" w:cs="Arial"/>
        </w:rPr>
      </w:pPr>
    </w:p>
    <w:p w:rsidR="00C47329" w:rsidRPr="00422053" w:rsidRDefault="00C47329" w:rsidP="00C47329">
      <w:pPr>
        <w:pStyle w:val="Prrafodelista"/>
        <w:autoSpaceDE w:val="0"/>
        <w:autoSpaceDN w:val="0"/>
        <w:adjustRightInd w:val="0"/>
        <w:ind w:left="1418" w:hanging="284"/>
        <w:jc w:val="both"/>
        <w:rPr>
          <w:rFonts w:ascii="Arial" w:hAnsi="Arial" w:cs="Arial"/>
        </w:rPr>
      </w:pPr>
      <w:r w:rsidRPr="00422053">
        <w:rPr>
          <w:rFonts w:ascii="Arial" w:hAnsi="Arial" w:cs="Arial"/>
        </w:rPr>
        <w:t xml:space="preserve">c) </w:t>
      </w:r>
      <w:r w:rsidRPr="00422053">
        <w:rPr>
          <w:rFonts w:ascii="Arial" w:hAnsi="Arial" w:cs="Arial"/>
        </w:rPr>
        <w:tab/>
        <w:t>Realizar las consultas previas que corresponda.</w:t>
      </w:r>
    </w:p>
    <w:p w:rsidR="00C47329" w:rsidRPr="00422053" w:rsidRDefault="00C47329" w:rsidP="00C47329">
      <w:pPr>
        <w:pStyle w:val="Prrafodelista"/>
        <w:autoSpaceDE w:val="0"/>
        <w:autoSpaceDN w:val="0"/>
        <w:adjustRightInd w:val="0"/>
        <w:ind w:left="1418" w:hanging="284"/>
        <w:jc w:val="both"/>
        <w:rPr>
          <w:rFonts w:ascii="Arial" w:hAnsi="Arial" w:cs="Arial"/>
        </w:rPr>
      </w:pPr>
    </w:p>
    <w:p w:rsidR="00C47329" w:rsidRPr="00422053" w:rsidRDefault="00C47329" w:rsidP="00C47329">
      <w:pPr>
        <w:pStyle w:val="Prrafodelista"/>
        <w:autoSpaceDE w:val="0"/>
        <w:autoSpaceDN w:val="0"/>
        <w:adjustRightInd w:val="0"/>
        <w:ind w:left="1418" w:hanging="284"/>
        <w:rPr>
          <w:rFonts w:ascii="Arial" w:hAnsi="Arial" w:cs="Arial"/>
        </w:rPr>
      </w:pPr>
      <w:r w:rsidRPr="00422053">
        <w:rPr>
          <w:rFonts w:ascii="Arial" w:hAnsi="Arial" w:cs="Arial"/>
        </w:rPr>
        <w:t xml:space="preserve">d) </w:t>
      </w:r>
      <w:r w:rsidRPr="00422053">
        <w:rPr>
          <w:rFonts w:ascii="Arial" w:hAnsi="Arial" w:cs="Arial"/>
        </w:rPr>
        <w:tab/>
        <w:t xml:space="preserve">Velar, de forma previa y durante todo el tratamiento, por el cumplimiento del RGPD y demás normativa vigente y aplicable en materia de protección de datos por parte del </w:t>
      </w:r>
      <w:r w:rsidRPr="00422053">
        <w:rPr>
          <w:rFonts w:ascii="Arial" w:hAnsi="Arial" w:cs="Arial"/>
          <w:i/>
        </w:rPr>
        <w:t>Encargado del Tratamiento</w:t>
      </w:r>
      <w:r w:rsidRPr="00422053">
        <w:rPr>
          <w:rFonts w:ascii="Arial" w:hAnsi="Arial" w:cs="Arial"/>
        </w:rPr>
        <w:t>.</w:t>
      </w:r>
    </w:p>
    <w:p w:rsidR="00C47329" w:rsidRPr="00422053" w:rsidRDefault="00C47329" w:rsidP="00C47329">
      <w:pPr>
        <w:pStyle w:val="Prrafodelista"/>
        <w:autoSpaceDE w:val="0"/>
        <w:autoSpaceDN w:val="0"/>
        <w:adjustRightInd w:val="0"/>
        <w:ind w:left="1418" w:hanging="284"/>
        <w:rPr>
          <w:rFonts w:ascii="Arial" w:hAnsi="Arial" w:cs="Arial"/>
        </w:rPr>
      </w:pPr>
    </w:p>
    <w:p w:rsidR="00C47329" w:rsidRPr="00422053" w:rsidRDefault="00C47329" w:rsidP="00C47329">
      <w:pPr>
        <w:pStyle w:val="Prrafodelista"/>
        <w:autoSpaceDE w:val="0"/>
        <w:autoSpaceDN w:val="0"/>
        <w:adjustRightInd w:val="0"/>
        <w:ind w:left="1418" w:hanging="284"/>
        <w:rPr>
          <w:rFonts w:ascii="Arial" w:hAnsi="Arial" w:cs="Arial"/>
        </w:rPr>
      </w:pPr>
      <w:r w:rsidRPr="00422053">
        <w:rPr>
          <w:rFonts w:ascii="Arial" w:hAnsi="Arial" w:cs="Arial"/>
        </w:rPr>
        <w:t>e)</w:t>
      </w:r>
      <w:r w:rsidRPr="00422053">
        <w:rPr>
          <w:rFonts w:ascii="Arial" w:hAnsi="Arial" w:cs="Arial"/>
        </w:rPr>
        <w:tab/>
        <w:t>Supervisar el tratamiento, incluida la realización de inspecciones y auditorías.</w:t>
      </w:r>
    </w:p>
    <w:p w:rsidR="00C47329" w:rsidRPr="00422053" w:rsidRDefault="00C47329" w:rsidP="00C47329">
      <w:pPr>
        <w:autoSpaceDE w:val="0"/>
        <w:autoSpaceDN w:val="0"/>
        <w:adjustRightInd w:val="0"/>
        <w:rPr>
          <w:rFonts w:cs="Arial"/>
          <w:b/>
          <w:bCs/>
          <w:szCs w:val="22"/>
        </w:rPr>
      </w:pPr>
      <w:r w:rsidRPr="00422053">
        <w:rPr>
          <w:rFonts w:cs="Arial"/>
          <w:b/>
          <w:bCs/>
          <w:szCs w:val="22"/>
        </w:rPr>
        <w:t>6. Consecuencias del incumplimiento del presente Acuerdo</w:t>
      </w:r>
    </w:p>
    <w:p w:rsidR="00C47329" w:rsidRPr="00422053" w:rsidRDefault="00C47329" w:rsidP="00C47329">
      <w:pPr>
        <w:autoSpaceDE w:val="0"/>
        <w:autoSpaceDN w:val="0"/>
        <w:adjustRightInd w:val="0"/>
        <w:ind w:left="709"/>
        <w:rPr>
          <w:rFonts w:cs="Arial"/>
          <w:iCs/>
          <w:szCs w:val="22"/>
        </w:rPr>
      </w:pPr>
      <w:r w:rsidRPr="00422053">
        <w:rPr>
          <w:rFonts w:cs="Arial"/>
          <w:iCs/>
          <w:szCs w:val="22"/>
        </w:rPr>
        <w:t>El incumplimiento del presente Acuerdo, en la forma y condiciones mínimas exigidas en el mismo y en la normativa vigente en cada momento, conllevará la resolución del contrato principal, al actuar el contenido de este Acuerdo como</w:t>
      </w:r>
      <w:r w:rsidRPr="00422053">
        <w:rPr>
          <w:rFonts w:cs="Arial"/>
          <w:i/>
          <w:iCs/>
          <w:szCs w:val="22"/>
        </w:rPr>
        <w:t xml:space="preserve"> obligación esencial</w:t>
      </w:r>
      <w:r w:rsidRPr="00422053">
        <w:rPr>
          <w:rFonts w:cs="Arial"/>
          <w:iCs/>
          <w:szCs w:val="22"/>
        </w:rPr>
        <w:t xml:space="preserve"> a los efectos previstos en el artículo 211 de la LCSP. Y ello con independencia del régimen sancionador que se halle previsto en el RGPD o en la legislación española de aplicación, así como de los daños y perjuicios que se reclamen por terceros afectados por el incumplimiento y/o por la propia Mutua, así como de la imposición de penalidades que se hallen previstas, en caso de licitación, en el Pliego de C</w:t>
      </w:r>
      <w:r w:rsidR="004218DA">
        <w:rPr>
          <w:rFonts w:cs="Arial"/>
          <w:iCs/>
          <w:szCs w:val="22"/>
        </w:rPr>
        <w:t>láusulas</w:t>
      </w:r>
      <w:r w:rsidRPr="00422053">
        <w:rPr>
          <w:rFonts w:cs="Arial"/>
          <w:iCs/>
          <w:szCs w:val="22"/>
        </w:rPr>
        <w:t xml:space="preserve"> Administrativas Particulares.</w:t>
      </w: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lastRenderedPageBreak/>
        <w:t>7. Personas de contacto</w:t>
      </w:r>
    </w:p>
    <w:p w:rsidR="00C47329" w:rsidRPr="00422053" w:rsidRDefault="00C47329" w:rsidP="004218DA">
      <w:pPr>
        <w:autoSpaceDE w:val="0"/>
        <w:autoSpaceDN w:val="0"/>
        <w:adjustRightInd w:val="0"/>
        <w:spacing w:after="0"/>
        <w:rPr>
          <w:rFonts w:cs="Arial"/>
          <w:b/>
          <w:bCs/>
          <w:szCs w:val="22"/>
        </w:rPr>
      </w:pPr>
    </w:p>
    <w:p w:rsidR="00C47329" w:rsidRPr="00422053" w:rsidRDefault="00C47329" w:rsidP="00C47329">
      <w:pPr>
        <w:autoSpaceDE w:val="0"/>
        <w:autoSpaceDN w:val="0"/>
        <w:adjustRightInd w:val="0"/>
        <w:ind w:left="709"/>
        <w:rPr>
          <w:rFonts w:cs="Arial"/>
          <w:iCs/>
          <w:szCs w:val="22"/>
        </w:rPr>
      </w:pPr>
      <w:r w:rsidRPr="00422053">
        <w:rPr>
          <w:rFonts w:cs="Arial"/>
          <w:iCs/>
          <w:szCs w:val="22"/>
        </w:rPr>
        <w:t xml:space="preserve">Información de contacto de las personas de contacto del </w:t>
      </w:r>
      <w:proofErr w:type="gramStart"/>
      <w:r w:rsidRPr="00422053">
        <w:rPr>
          <w:rFonts w:cs="Arial"/>
          <w:i/>
          <w:iCs/>
          <w:szCs w:val="22"/>
        </w:rPr>
        <w:t>Responsable</w:t>
      </w:r>
      <w:proofErr w:type="gramEnd"/>
      <w:r w:rsidRPr="00422053">
        <w:rPr>
          <w:rFonts w:cs="Arial"/>
          <w:i/>
          <w:iCs/>
          <w:szCs w:val="22"/>
        </w:rPr>
        <w:t xml:space="preserve"> del Tratamiento </w:t>
      </w:r>
      <w:r w:rsidRPr="00422053">
        <w:rPr>
          <w:rFonts w:cs="Arial"/>
          <w:iCs/>
          <w:szCs w:val="22"/>
        </w:rPr>
        <w:t>y del</w:t>
      </w:r>
      <w:r w:rsidRPr="00422053">
        <w:rPr>
          <w:rFonts w:cs="Arial"/>
          <w:i/>
          <w:iCs/>
          <w:szCs w:val="22"/>
        </w:rPr>
        <w:t xml:space="preserve"> Encargado del Tratamiento</w:t>
      </w:r>
      <w:r w:rsidRPr="00422053">
        <w:rPr>
          <w:rFonts w:cs="Arial"/>
          <w:iCs/>
          <w:szCs w:val="22"/>
        </w:rPr>
        <w:t>.</w:t>
      </w:r>
    </w:p>
    <w:p w:rsidR="00C47329" w:rsidRPr="00422053" w:rsidRDefault="00C47329" w:rsidP="004218DA">
      <w:pPr>
        <w:autoSpaceDE w:val="0"/>
        <w:autoSpaceDN w:val="0"/>
        <w:adjustRightInd w:val="0"/>
        <w:spacing w:after="0"/>
        <w:rPr>
          <w:rFonts w:cs="Arial"/>
          <w:iCs/>
          <w:szCs w:val="22"/>
        </w:rPr>
      </w:pPr>
    </w:p>
    <w:p w:rsidR="008C31D9" w:rsidRPr="00422053" w:rsidRDefault="008C31D9" w:rsidP="008C31D9">
      <w:pPr>
        <w:autoSpaceDE w:val="0"/>
        <w:autoSpaceDN w:val="0"/>
        <w:adjustRightInd w:val="0"/>
        <w:ind w:left="709"/>
        <w:rPr>
          <w:rFonts w:cs="Arial"/>
          <w:iCs/>
          <w:szCs w:val="22"/>
          <w:u w:val="single"/>
        </w:rPr>
      </w:pPr>
      <w:r w:rsidRPr="00422053">
        <w:rPr>
          <w:rFonts w:cs="Arial"/>
          <w:iCs/>
          <w:szCs w:val="22"/>
          <w:u w:val="single"/>
        </w:rPr>
        <w:t>Responsable del tratamiento:</w:t>
      </w:r>
    </w:p>
    <w:p w:rsidR="008C31D9" w:rsidRDefault="008C31D9" w:rsidP="00C316C8">
      <w:pPr>
        <w:pStyle w:val="Prrafodelista"/>
        <w:numPr>
          <w:ilvl w:val="0"/>
          <w:numId w:val="49"/>
        </w:numPr>
        <w:autoSpaceDE w:val="0"/>
        <w:autoSpaceDN w:val="0"/>
        <w:adjustRightInd w:val="0"/>
        <w:spacing w:after="0" w:line="240" w:lineRule="auto"/>
        <w:ind w:left="1701" w:hanging="567"/>
        <w:rPr>
          <w:rFonts w:ascii="Arial" w:hAnsi="Arial" w:cs="Arial"/>
          <w:iCs/>
        </w:rPr>
      </w:pPr>
      <w:r w:rsidRPr="001B1C93">
        <w:rPr>
          <w:rFonts w:ascii="Arial" w:hAnsi="Arial" w:cs="Arial"/>
          <w:iCs/>
        </w:rPr>
        <w:t xml:space="preserve">Nombre de la persona de contacto: </w:t>
      </w:r>
      <w:permStart w:id="2042828096" w:edGrp="everyone"/>
      <w:sdt>
        <w:sdtPr>
          <w:rPr>
            <w:rFonts w:ascii="Arial" w:hAnsi="Arial" w:cs="Arial"/>
            <w:b/>
          </w:rPr>
          <w:id w:val="-1071493312"/>
        </w:sdtPr>
        <w:sdtEndPr>
          <w:rPr>
            <w:rFonts w:ascii="Calibri" w:hAnsi="Calibri"/>
          </w:rPr>
        </w:sdtEndPr>
        <w:sdtContent>
          <w:r w:rsidRPr="001B1C93">
            <w:rPr>
              <w:rFonts w:ascii="Arial" w:hAnsi="Arial" w:cs="Arial"/>
            </w:rPr>
            <w:t>Escribir la información aquí o borrar</w:t>
          </w:r>
          <w:r>
            <w:rPr>
              <w:rFonts w:cs="Arial"/>
            </w:rPr>
            <w:t xml:space="preserve"> </w:t>
          </w:r>
        </w:sdtContent>
      </w:sdt>
      <w:permEnd w:id="2042828096"/>
      <w:r w:rsidRPr="001B1C93">
        <w:rPr>
          <w:rFonts w:ascii="Arial" w:hAnsi="Arial" w:cs="Arial"/>
          <w:iCs/>
        </w:rPr>
        <w:t xml:space="preserve"> </w:t>
      </w:r>
    </w:p>
    <w:p w:rsidR="008C31D9" w:rsidRPr="001B1C93" w:rsidRDefault="008C31D9" w:rsidP="00C316C8">
      <w:pPr>
        <w:pStyle w:val="Prrafodelista"/>
        <w:numPr>
          <w:ilvl w:val="0"/>
          <w:numId w:val="49"/>
        </w:numPr>
        <w:autoSpaceDE w:val="0"/>
        <w:autoSpaceDN w:val="0"/>
        <w:adjustRightInd w:val="0"/>
        <w:spacing w:after="0" w:line="240" w:lineRule="auto"/>
        <w:ind w:left="1701" w:hanging="567"/>
        <w:rPr>
          <w:rFonts w:ascii="Arial" w:hAnsi="Arial" w:cs="Arial"/>
          <w:iCs/>
        </w:rPr>
      </w:pPr>
      <w:r w:rsidRPr="001B1C93">
        <w:rPr>
          <w:rFonts w:ascii="Arial" w:hAnsi="Arial" w:cs="Arial"/>
          <w:iCs/>
        </w:rPr>
        <w:t>Cargo:</w:t>
      </w:r>
      <w:r>
        <w:rPr>
          <w:rFonts w:ascii="Arial" w:hAnsi="Arial" w:cs="Arial"/>
          <w:iCs/>
        </w:rPr>
        <w:t xml:space="preserve"> </w:t>
      </w:r>
      <w:r w:rsidRPr="001B1C93">
        <w:rPr>
          <w:rFonts w:ascii="Arial" w:hAnsi="Arial" w:cs="Arial"/>
          <w:b/>
        </w:rPr>
        <w:t xml:space="preserve"> </w:t>
      </w:r>
      <w:permStart w:id="1036152617" w:edGrp="everyone"/>
      <w:sdt>
        <w:sdtPr>
          <w:rPr>
            <w:rFonts w:ascii="Arial" w:hAnsi="Arial" w:cs="Arial"/>
            <w:b/>
          </w:rPr>
          <w:id w:val="5482441"/>
        </w:sdtPr>
        <w:sdtEndPr>
          <w:rPr>
            <w:rFonts w:ascii="Calibri" w:hAnsi="Calibri"/>
          </w:rPr>
        </w:sdtEndPr>
        <w:sdtContent>
          <w:r w:rsidRPr="001B1C93">
            <w:rPr>
              <w:rFonts w:ascii="Arial" w:hAnsi="Arial" w:cs="Arial"/>
            </w:rPr>
            <w:t>Escribir la información aquí o borrar</w:t>
          </w:r>
          <w:r>
            <w:rPr>
              <w:rFonts w:cs="Arial"/>
            </w:rPr>
            <w:t xml:space="preserve"> </w:t>
          </w:r>
        </w:sdtContent>
      </w:sdt>
      <w:permEnd w:id="1036152617"/>
    </w:p>
    <w:p w:rsidR="008C31D9" w:rsidRPr="00422053" w:rsidRDefault="008C31D9" w:rsidP="00C316C8">
      <w:pPr>
        <w:pStyle w:val="Prrafodelista"/>
        <w:numPr>
          <w:ilvl w:val="0"/>
          <w:numId w:val="49"/>
        </w:numPr>
        <w:autoSpaceDE w:val="0"/>
        <w:autoSpaceDN w:val="0"/>
        <w:adjustRightInd w:val="0"/>
        <w:spacing w:after="0" w:line="240" w:lineRule="auto"/>
        <w:ind w:left="1701" w:hanging="567"/>
        <w:rPr>
          <w:rFonts w:ascii="Arial" w:hAnsi="Arial" w:cs="Arial"/>
          <w:iCs/>
        </w:rPr>
      </w:pPr>
      <w:r w:rsidRPr="00422053">
        <w:rPr>
          <w:rFonts w:ascii="Arial" w:hAnsi="Arial" w:cs="Arial"/>
          <w:iCs/>
        </w:rPr>
        <w:t>Dirección de email:</w:t>
      </w:r>
      <w:r>
        <w:rPr>
          <w:rFonts w:ascii="Arial" w:hAnsi="Arial" w:cs="Arial"/>
          <w:iCs/>
        </w:rPr>
        <w:t xml:space="preserve"> </w:t>
      </w:r>
      <w:permStart w:id="67137012" w:edGrp="everyone"/>
      <w:sdt>
        <w:sdtPr>
          <w:rPr>
            <w:rFonts w:ascii="Arial" w:hAnsi="Arial" w:cs="Arial"/>
            <w:b/>
          </w:rPr>
          <w:id w:val="545257534"/>
        </w:sdtPr>
        <w:sdtEndPr>
          <w:rPr>
            <w:rFonts w:ascii="Calibri" w:hAnsi="Calibri"/>
          </w:rPr>
        </w:sdtEndPr>
        <w:sdtContent>
          <w:r w:rsidRPr="001B1C93">
            <w:rPr>
              <w:rFonts w:ascii="Arial" w:hAnsi="Arial" w:cs="Arial"/>
            </w:rPr>
            <w:t>Escribir la información aquí o borrar</w:t>
          </w:r>
          <w:r>
            <w:rPr>
              <w:rFonts w:cs="Arial"/>
            </w:rPr>
            <w:t xml:space="preserve"> </w:t>
          </w:r>
        </w:sdtContent>
      </w:sdt>
      <w:permEnd w:id="67137012"/>
    </w:p>
    <w:p w:rsidR="008C31D9" w:rsidRPr="00422053" w:rsidRDefault="008C31D9" w:rsidP="00C316C8">
      <w:pPr>
        <w:pStyle w:val="Prrafodelista"/>
        <w:numPr>
          <w:ilvl w:val="0"/>
          <w:numId w:val="49"/>
        </w:numPr>
        <w:autoSpaceDE w:val="0"/>
        <w:autoSpaceDN w:val="0"/>
        <w:adjustRightInd w:val="0"/>
        <w:spacing w:after="0" w:line="240" w:lineRule="auto"/>
        <w:ind w:left="1701" w:hanging="567"/>
        <w:rPr>
          <w:rFonts w:ascii="Arial" w:hAnsi="Arial" w:cs="Arial"/>
          <w:iCs/>
        </w:rPr>
      </w:pPr>
      <w:r>
        <w:rPr>
          <w:rFonts w:ascii="Arial" w:hAnsi="Arial" w:cs="Arial"/>
          <w:iCs/>
        </w:rPr>
        <w:t xml:space="preserve">Número de teléfono: </w:t>
      </w:r>
      <w:permStart w:id="421470490" w:edGrp="everyone"/>
      <w:sdt>
        <w:sdtPr>
          <w:rPr>
            <w:rFonts w:ascii="Arial" w:hAnsi="Arial" w:cs="Arial"/>
            <w:b/>
          </w:rPr>
          <w:id w:val="-740180681"/>
        </w:sdtPr>
        <w:sdtEndPr>
          <w:rPr>
            <w:rFonts w:ascii="Calibri" w:hAnsi="Calibri"/>
          </w:rPr>
        </w:sdtEndPr>
        <w:sdtContent>
          <w:r w:rsidRPr="001B1C93">
            <w:rPr>
              <w:rFonts w:ascii="Arial" w:hAnsi="Arial" w:cs="Arial"/>
            </w:rPr>
            <w:t>Escribir la información aquí o borrar</w:t>
          </w:r>
          <w:r>
            <w:rPr>
              <w:rFonts w:cs="Arial"/>
            </w:rPr>
            <w:t xml:space="preserve"> </w:t>
          </w:r>
        </w:sdtContent>
      </w:sdt>
      <w:permEnd w:id="421470490"/>
    </w:p>
    <w:p w:rsidR="008C31D9" w:rsidRPr="00422053" w:rsidRDefault="008C31D9" w:rsidP="00C316C8">
      <w:pPr>
        <w:pStyle w:val="Prrafodelista"/>
        <w:numPr>
          <w:ilvl w:val="0"/>
          <w:numId w:val="49"/>
        </w:numPr>
        <w:autoSpaceDE w:val="0"/>
        <w:autoSpaceDN w:val="0"/>
        <w:adjustRightInd w:val="0"/>
        <w:spacing w:after="0" w:line="240" w:lineRule="auto"/>
        <w:ind w:left="1701" w:hanging="567"/>
        <w:rPr>
          <w:rFonts w:ascii="Arial" w:hAnsi="Arial" w:cs="Arial"/>
          <w:iCs/>
        </w:rPr>
      </w:pPr>
      <w:r w:rsidRPr="00422053">
        <w:rPr>
          <w:rFonts w:ascii="Arial" w:hAnsi="Arial" w:cs="Arial"/>
          <w:iCs/>
        </w:rPr>
        <w:t>Dirección postal:</w:t>
      </w:r>
      <w:r>
        <w:rPr>
          <w:rFonts w:ascii="Arial" w:hAnsi="Arial" w:cs="Arial"/>
          <w:iCs/>
        </w:rPr>
        <w:t xml:space="preserve"> </w:t>
      </w:r>
      <w:permStart w:id="1774545469" w:edGrp="everyone"/>
      <w:sdt>
        <w:sdtPr>
          <w:rPr>
            <w:rFonts w:ascii="Arial" w:hAnsi="Arial" w:cs="Arial"/>
            <w:b/>
          </w:rPr>
          <w:id w:val="-2120667556"/>
        </w:sdtPr>
        <w:sdtEndPr>
          <w:rPr>
            <w:rFonts w:ascii="Calibri" w:hAnsi="Calibri"/>
          </w:rPr>
        </w:sdtEndPr>
        <w:sdtContent>
          <w:r w:rsidRPr="001B1C93">
            <w:rPr>
              <w:rFonts w:ascii="Arial" w:hAnsi="Arial" w:cs="Arial"/>
            </w:rPr>
            <w:t>Escribir la información aquí o borrar</w:t>
          </w:r>
          <w:r>
            <w:rPr>
              <w:rFonts w:cs="Arial"/>
            </w:rPr>
            <w:t xml:space="preserve"> </w:t>
          </w:r>
        </w:sdtContent>
      </w:sdt>
      <w:permEnd w:id="1774545469"/>
    </w:p>
    <w:p w:rsidR="008C31D9" w:rsidRPr="00422053" w:rsidRDefault="008C31D9" w:rsidP="008C31D9">
      <w:pPr>
        <w:autoSpaceDE w:val="0"/>
        <w:autoSpaceDN w:val="0"/>
        <w:adjustRightInd w:val="0"/>
        <w:ind w:left="709"/>
        <w:rPr>
          <w:rFonts w:cs="Arial"/>
          <w:iCs/>
          <w:szCs w:val="22"/>
          <w:u w:val="single"/>
        </w:rPr>
      </w:pPr>
    </w:p>
    <w:p w:rsidR="008C31D9" w:rsidRPr="00422053" w:rsidRDefault="008C31D9" w:rsidP="008C31D9">
      <w:pPr>
        <w:autoSpaceDE w:val="0"/>
        <w:autoSpaceDN w:val="0"/>
        <w:adjustRightInd w:val="0"/>
        <w:ind w:left="709"/>
        <w:rPr>
          <w:rFonts w:cs="Arial"/>
          <w:iCs/>
          <w:szCs w:val="22"/>
          <w:u w:val="single"/>
        </w:rPr>
      </w:pPr>
      <w:r w:rsidRPr="00422053">
        <w:rPr>
          <w:rFonts w:cs="Arial"/>
          <w:iCs/>
          <w:szCs w:val="22"/>
          <w:u w:val="single"/>
        </w:rPr>
        <w:t>Encargado del tratamiento:</w:t>
      </w:r>
    </w:p>
    <w:p w:rsidR="008C31D9" w:rsidRPr="00422053" w:rsidRDefault="008C31D9" w:rsidP="00C316C8">
      <w:pPr>
        <w:pStyle w:val="Prrafodelista"/>
        <w:numPr>
          <w:ilvl w:val="0"/>
          <w:numId w:val="50"/>
        </w:numPr>
        <w:autoSpaceDE w:val="0"/>
        <w:autoSpaceDN w:val="0"/>
        <w:adjustRightInd w:val="0"/>
        <w:spacing w:after="0" w:line="240" w:lineRule="auto"/>
        <w:ind w:left="1701" w:hanging="567"/>
        <w:rPr>
          <w:rFonts w:ascii="Arial" w:hAnsi="Arial" w:cs="Arial"/>
          <w:iCs/>
        </w:rPr>
      </w:pPr>
      <w:r w:rsidRPr="00422053">
        <w:rPr>
          <w:rFonts w:ascii="Arial" w:hAnsi="Arial" w:cs="Arial"/>
          <w:iCs/>
        </w:rPr>
        <w:t>Nombre de la persona de contacto:</w:t>
      </w:r>
    </w:p>
    <w:p w:rsidR="008C31D9" w:rsidRPr="00422053" w:rsidRDefault="008C31D9" w:rsidP="00C316C8">
      <w:pPr>
        <w:pStyle w:val="Prrafodelista"/>
        <w:numPr>
          <w:ilvl w:val="0"/>
          <w:numId w:val="50"/>
        </w:numPr>
        <w:autoSpaceDE w:val="0"/>
        <w:autoSpaceDN w:val="0"/>
        <w:adjustRightInd w:val="0"/>
        <w:spacing w:after="0" w:line="240" w:lineRule="auto"/>
        <w:ind w:left="1701" w:hanging="567"/>
        <w:rPr>
          <w:rFonts w:ascii="Arial" w:hAnsi="Arial" w:cs="Arial"/>
          <w:iCs/>
        </w:rPr>
      </w:pPr>
      <w:r w:rsidRPr="00422053">
        <w:rPr>
          <w:rFonts w:ascii="Arial" w:hAnsi="Arial" w:cs="Arial"/>
          <w:iCs/>
        </w:rPr>
        <w:t>Cargo:</w:t>
      </w:r>
    </w:p>
    <w:p w:rsidR="008C31D9" w:rsidRPr="00422053" w:rsidRDefault="008C31D9" w:rsidP="00C316C8">
      <w:pPr>
        <w:pStyle w:val="Prrafodelista"/>
        <w:numPr>
          <w:ilvl w:val="0"/>
          <w:numId w:val="50"/>
        </w:numPr>
        <w:autoSpaceDE w:val="0"/>
        <w:autoSpaceDN w:val="0"/>
        <w:adjustRightInd w:val="0"/>
        <w:spacing w:after="0" w:line="240" w:lineRule="auto"/>
        <w:ind w:left="1701" w:hanging="567"/>
        <w:rPr>
          <w:rFonts w:ascii="Arial" w:hAnsi="Arial" w:cs="Arial"/>
          <w:iCs/>
        </w:rPr>
      </w:pPr>
      <w:r w:rsidRPr="00422053">
        <w:rPr>
          <w:rFonts w:ascii="Arial" w:hAnsi="Arial" w:cs="Arial"/>
          <w:iCs/>
        </w:rPr>
        <w:t>Dirección de email:</w:t>
      </w:r>
    </w:p>
    <w:p w:rsidR="008C31D9" w:rsidRPr="00422053" w:rsidRDefault="008C31D9" w:rsidP="00C316C8">
      <w:pPr>
        <w:pStyle w:val="Prrafodelista"/>
        <w:numPr>
          <w:ilvl w:val="0"/>
          <w:numId w:val="50"/>
        </w:numPr>
        <w:autoSpaceDE w:val="0"/>
        <w:autoSpaceDN w:val="0"/>
        <w:adjustRightInd w:val="0"/>
        <w:spacing w:after="0" w:line="240" w:lineRule="auto"/>
        <w:ind w:left="1701" w:hanging="567"/>
        <w:rPr>
          <w:rFonts w:ascii="Arial" w:hAnsi="Arial" w:cs="Arial"/>
          <w:iCs/>
        </w:rPr>
      </w:pPr>
      <w:r>
        <w:rPr>
          <w:rFonts w:ascii="Arial" w:hAnsi="Arial" w:cs="Arial"/>
          <w:iCs/>
        </w:rPr>
        <w:t>Número de teléfono:</w:t>
      </w:r>
    </w:p>
    <w:p w:rsidR="008C31D9" w:rsidRPr="00422053" w:rsidRDefault="008C31D9" w:rsidP="00C316C8">
      <w:pPr>
        <w:pStyle w:val="Prrafodelista"/>
        <w:numPr>
          <w:ilvl w:val="0"/>
          <w:numId w:val="50"/>
        </w:numPr>
        <w:autoSpaceDE w:val="0"/>
        <w:autoSpaceDN w:val="0"/>
        <w:adjustRightInd w:val="0"/>
        <w:spacing w:after="0" w:line="240" w:lineRule="auto"/>
        <w:ind w:left="1701" w:hanging="567"/>
        <w:rPr>
          <w:rFonts w:ascii="Arial" w:hAnsi="Arial" w:cs="Arial"/>
          <w:iCs/>
        </w:rPr>
      </w:pPr>
      <w:r w:rsidRPr="00422053">
        <w:rPr>
          <w:rFonts w:ascii="Arial" w:hAnsi="Arial" w:cs="Arial"/>
          <w:iCs/>
        </w:rPr>
        <w:t>Dirección postal:</w:t>
      </w:r>
    </w:p>
    <w:p w:rsidR="008C31D9" w:rsidRPr="00422053" w:rsidRDefault="008C31D9" w:rsidP="008C31D9">
      <w:pPr>
        <w:autoSpaceDE w:val="0"/>
        <w:autoSpaceDN w:val="0"/>
        <w:adjustRightInd w:val="0"/>
        <w:ind w:left="709"/>
        <w:rPr>
          <w:rFonts w:cs="Arial"/>
          <w:iCs/>
          <w:szCs w:val="22"/>
        </w:rPr>
      </w:pPr>
    </w:p>
    <w:p w:rsidR="00C47329" w:rsidRPr="00422053" w:rsidRDefault="00C47329" w:rsidP="00C47329">
      <w:pPr>
        <w:autoSpaceDE w:val="0"/>
        <w:autoSpaceDN w:val="0"/>
        <w:adjustRightInd w:val="0"/>
        <w:ind w:left="709"/>
        <w:rPr>
          <w:rFonts w:cs="Arial"/>
          <w:iCs/>
          <w:szCs w:val="22"/>
        </w:rPr>
      </w:pPr>
    </w:p>
    <w:p w:rsidR="00C47329" w:rsidRPr="00422053" w:rsidRDefault="00C47329" w:rsidP="00C47329">
      <w:pPr>
        <w:autoSpaceDE w:val="0"/>
        <w:autoSpaceDN w:val="0"/>
        <w:adjustRightInd w:val="0"/>
        <w:rPr>
          <w:rFonts w:cs="Arial"/>
          <w:b/>
          <w:bCs/>
          <w:szCs w:val="22"/>
        </w:rPr>
      </w:pPr>
      <w:r w:rsidRPr="00422053">
        <w:rPr>
          <w:rFonts w:cs="Arial"/>
          <w:b/>
          <w:bCs/>
          <w:szCs w:val="22"/>
        </w:rPr>
        <w:t>8. Información que deberá facilitarse cuando los datos personales se obtengan del interesado (las referencias a preceptos legales lo son al Reglamento UE 2016/679 Del Parlamento Europeo y del Consejo de 27 de abril de 2016)</w:t>
      </w:r>
    </w:p>
    <w:p w:rsidR="00C47329" w:rsidRPr="00422053" w:rsidRDefault="00C47329" w:rsidP="00C47329">
      <w:pPr>
        <w:autoSpaceDE w:val="0"/>
        <w:autoSpaceDN w:val="0"/>
        <w:adjustRightInd w:val="0"/>
        <w:ind w:left="284"/>
        <w:rPr>
          <w:rFonts w:cs="Arial"/>
          <w:b/>
          <w:i/>
          <w:iCs/>
          <w:szCs w:val="22"/>
          <w:u w:val="single"/>
        </w:rPr>
      </w:pPr>
      <w:r w:rsidRPr="00422053">
        <w:rPr>
          <w:rFonts w:cs="Arial"/>
          <w:b/>
          <w:i/>
          <w:iCs/>
          <w:szCs w:val="22"/>
        </w:rPr>
        <w:t xml:space="preserve">I.- </w:t>
      </w:r>
      <w:r w:rsidRPr="00422053">
        <w:rPr>
          <w:rFonts w:cs="Arial"/>
          <w:b/>
          <w:i/>
          <w:iCs/>
          <w:szCs w:val="22"/>
          <w:u w:val="single"/>
        </w:rPr>
        <w:t>Información que deberá facilitarse cuando los datos personales se obtengan del interesado</w:t>
      </w:r>
    </w:p>
    <w:p w:rsidR="00C47329" w:rsidRPr="00422053" w:rsidRDefault="00C47329" w:rsidP="00C47329">
      <w:pPr>
        <w:autoSpaceDE w:val="0"/>
        <w:autoSpaceDN w:val="0"/>
        <w:adjustRightInd w:val="0"/>
        <w:rPr>
          <w:rFonts w:cs="Arial"/>
          <w:iCs/>
          <w:szCs w:val="22"/>
        </w:rPr>
      </w:pPr>
    </w:p>
    <w:p w:rsidR="00C47329" w:rsidRPr="00422053" w:rsidRDefault="00C47329" w:rsidP="00C47329">
      <w:pPr>
        <w:autoSpaceDE w:val="0"/>
        <w:autoSpaceDN w:val="0"/>
        <w:adjustRightInd w:val="0"/>
        <w:ind w:left="567"/>
        <w:rPr>
          <w:rFonts w:cs="Arial"/>
          <w:iCs/>
          <w:szCs w:val="22"/>
        </w:rPr>
      </w:pPr>
      <w:r w:rsidRPr="00422053">
        <w:rPr>
          <w:rFonts w:cs="Arial"/>
          <w:iCs/>
          <w:szCs w:val="22"/>
        </w:rPr>
        <w:t>1. Cuando se obtengan de un interesado datos personales relativos a él, el responsable del tratamiento, en el momento en que estos se obtengan, le facilitará toda la información indicada a continuación:</w:t>
      </w:r>
    </w:p>
    <w:p w:rsidR="00C47329" w:rsidRPr="00422053" w:rsidRDefault="00C47329" w:rsidP="00C47329">
      <w:pPr>
        <w:autoSpaceDE w:val="0"/>
        <w:autoSpaceDN w:val="0"/>
        <w:adjustRightInd w:val="0"/>
        <w:rPr>
          <w:rFonts w:cs="Arial"/>
          <w:iCs/>
          <w:szCs w:val="22"/>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t>la identidad y los datos de contacto del responsable y, en su caso, de su representante;</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lastRenderedPageBreak/>
        <w:t>los datos de contacto del delegado de protección de datos, en su caso;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t>los fines del tratamiento a que se destinan los datos personales y la base jurídica del tratamiento;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t>cuando el tratamiento se base en el artículo 6, apartado 1, letra f), los intereses legítimos del responsable o de un tercero;</w:t>
      </w:r>
    </w:p>
    <w:p w:rsidR="00C47329" w:rsidRPr="00422053" w:rsidRDefault="00C47329" w:rsidP="00C47329">
      <w:pPr>
        <w:pStyle w:val="Prrafodelista"/>
        <w:autoSpaceDE w:val="0"/>
        <w:autoSpaceDN w:val="0"/>
        <w:adjustRightInd w:val="0"/>
        <w:ind w:left="993" w:hanging="284"/>
        <w:rPr>
          <w:rFonts w:ascii="Arial" w:hAnsi="Arial" w:cs="Arial"/>
          <w:iCs/>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t>los destinatarios o las categorías de destinatarios de los datos personales, en su caso;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316C8">
      <w:pPr>
        <w:pStyle w:val="Prrafodelista"/>
        <w:numPr>
          <w:ilvl w:val="0"/>
          <w:numId w:val="51"/>
        </w:numPr>
        <w:autoSpaceDE w:val="0"/>
        <w:autoSpaceDN w:val="0"/>
        <w:adjustRightInd w:val="0"/>
        <w:spacing w:after="0" w:line="240" w:lineRule="auto"/>
        <w:ind w:left="993" w:hanging="284"/>
        <w:jc w:val="both"/>
        <w:rPr>
          <w:rFonts w:ascii="Arial" w:hAnsi="Arial" w:cs="Arial"/>
          <w:iCs/>
        </w:rPr>
      </w:pPr>
      <w:r w:rsidRPr="00422053">
        <w:rPr>
          <w:rFonts w:ascii="Arial" w:hAnsi="Arial" w:cs="Arial"/>
          <w:iCs/>
        </w:rPr>
        <w:t>en su caso, la intención del responsable de transferir datos personales a un tercer país u organización internacional y la existencia o ausencia de una decisión de adecuación de la Comisión, o, en el caso de las transferencias indicadas en los artículos 46 o 47 o el artículo 49, apartado 1, párrafo segundo, referencia a las garantías adecuadas o apropiadas y a los medios para obtener una copia de estas o al hecho de que se hayan prestado.</w:t>
      </w:r>
    </w:p>
    <w:p w:rsidR="00C47329" w:rsidRPr="00422053" w:rsidRDefault="00C47329" w:rsidP="00C47329">
      <w:pPr>
        <w:autoSpaceDE w:val="0"/>
        <w:autoSpaceDN w:val="0"/>
        <w:adjustRightInd w:val="0"/>
        <w:ind w:left="993" w:hanging="142"/>
        <w:rPr>
          <w:rFonts w:cs="Arial"/>
          <w:iCs/>
          <w:szCs w:val="22"/>
        </w:rPr>
      </w:pPr>
    </w:p>
    <w:p w:rsidR="00C47329" w:rsidRPr="00422053" w:rsidRDefault="00C47329" w:rsidP="00C47329">
      <w:pPr>
        <w:autoSpaceDE w:val="0"/>
        <w:autoSpaceDN w:val="0"/>
        <w:adjustRightInd w:val="0"/>
        <w:ind w:left="567"/>
        <w:rPr>
          <w:rFonts w:cs="Arial"/>
          <w:iCs/>
          <w:szCs w:val="22"/>
        </w:rPr>
      </w:pPr>
      <w:r w:rsidRPr="00422053">
        <w:rPr>
          <w:rFonts w:cs="Arial"/>
          <w:iCs/>
          <w:szCs w:val="22"/>
        </w:rPr>
        <w:t>2. Además de la información mencionada en el apartado 1, el responsable del tratamiento facilitará al interesado, en el momento en que se obtengan los datos personales, la siguiente información necesaria para garantizar un tratamiento de datos leal y transparente:</w:t>
      </w:r>
    </w:p>
    <w:p w:rsidR="00C47329" w:rsidRPr="00422053" w:rsidRDefault="00C47329" w:rsidP="00C47329">
      <w:pPr>
        <w:autoSpaceDE w:val="0"/>
        <w:autoSpaceDN w:val="0"/>
        <w:adjustRightInd w:val="0"/>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 xml:space="preserve">a) el plazo durante el cual se conservarán los datos personales o, cuando no sea posible, los criterios utilizados para determinar este plazo; </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b) la existencia del derecho a solicitar al responsable del tratamiento el acceso a los datos personales relativos al interesado, y su rectificación o supresión, o la limitación de su tratamiento, o a oponerse al tratamiento, así como el derecho a la portabilidad de los datos;</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c) cuando el tratamiento esté basado en el artículo 6, apartado 1, letra a), o el artículo 9, apartado 2, letra a), la existencia del derecho a retirar el consentimiento en cualquier momento, sin que ello afecte a la licitud del tratamiento basado en el consentimiento previo a su retirada;</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d) el derecho a presentar una reclamación ante una autoridad de control;</w:t>
      </w:r>
    </w:p>
    <w:p w:rsidR="00C47329"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e) si la comunicación de datos personales es un requisito legal o contractual, o un requisito necesario para suscribir un contrato, y si el interesado está obligado a facilitar los datos personales y está informado de las posibles consecuencias de que no facilitar tales datos;</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f) la existencia de decisiones automatizas, incluida la elaboración de perfiles, a que se refiere el artículo 22, apartados 1 y 4, y, al menos en tales casos, información significativa sobre la lógica aplicada, así como la importancia y las consecuencias previstas de dicho tratamiento para el interesado.</w:t>
      </w:r>
    </w:p>
    <w:p w:rsidR="00C47329" w:rsidRPr="00422053" w:rsidRDefault="00C47329" w:rsidP="00D64691">
      <w:pPr>
        <w:autoSpaceDE w:val="0"/>
        <w:autoSpaceDN w:val="0"/>
        <w:adjustRightInd w:val="0"/>
        <w:spacing w:after="0"/>
        <w:rPr>
          <w:rFonts w:cs="Arial"/>
          <w:iCs/>
          <w:szCs w:val="22"/>
        </w:rPr>
      </w:pPr>
    </w:p>
    <w:p w:rsidR="00C47329" w:rsidRPr="00422053" w:rsidRDefault="00C47329" w:rsidP="00C47329">
      <w:pPr>
        <w:autoSpaceDE w:val="0"/>
        <w:autoSpaceDN w:val="0"/>
        <w:adjustRightInd w:val="0"/>
        <w:ind w:left="567"/>
        <w:rPr>
          <w:rFonts w:cs="Arial"/>
          <w:iCs/>
          <w:szCs w:val="22"/>
        </w:rPr>
      </w:pPr>
      <w:r w:rsidRPr="00422053">
        <w:rPr>
          <w:rFonts w:cs="Arial"/>
          <w:iCs/>
          <w:szCs w:val="22"/>
        </w:rPr>
        <w:t>3. Cuando el responsable del tratamiento proyecte el tratamiento ulterior de datos personales para un fin que no sea aquel para el que se recogieron, proporcionará al interesado, con anterioridad a dicho tratamiento ulterior, información sobre ese otro fin y cualquier información adicional pertinente a tenor del apartado 2.</w:t>
      </w:r>
    </w:p>
    <w:p w:rsidR="00C47329" w:rsidRPr="00422053" w:rsidRDefault="00C47329" w:rsidP="00C47329">
      <w:pPr>
        <w:autoSpaceDE w:val="0"/>
        <w:autoSpaceDN w:val="0"/>
        <w:adjustRightInd w:val="0"/>
        <w:ind w:left="567"/>
        <w:rPr>
          <w:rFonts w:cs="Arial"/>
          <w:iCs/>
          <w:szCs w:val="22"/>
        </w:rPr>
      </w:pPr>
    </w:p>
    <w:p w:rsidR="00C47329" w:rsidRPr="00422053" w:rsidRDefault="00C47329" w:rsidP="00C47329">
      <w:pPr>
        <w:autoSpaceDE w:val="0"/>
        <w:autoSpaceDN w:val="0"/>
        <w:adjustRightInd w:val="0"/>
        <w:ind w:left="567"/>
        <w:rPr>
          <w:rFonts w:cs="Arial"/>
          <w:iCs/>
          <w:szCs w:val="22"/>
        </w:rPr>
      </w:pPr>
      <w:r w:rsidRPr="00422053">
        <w:rPr>
          <w:rFonts w:cs="Arial"/>
          <w:iCs/>
          <w:szCs w:val="22"/>
        </w:rPr>
        <w:t>4. Las disposiciones de los apartados 1, 2 y 3 no serán aplicables cuando y en la medida en que el interesado ya disponga de la información.</w:t>
      </w:r>
    </w:p>
    <w:p w:rsidR="00C47329" w:rsidRPr="00422053" w:rsidRDefault="00C47329" w:rsidP="00D64691">
      <w:pPr>
        <w:autoSpaceDE w:val="0"/>
        <w:autoSpaceDN w:val="0"/>
        <w:adjustRightInd w:val="0"/>
        <w:spacing w:after="0"/>
        <w:rPr>
          <w:rFonts w:cs="Arial"/>
          <w:b/>
          <w:i/>
          <w:iCs/>
          <w:szCs w:val="22"/>
          <w:u w:val="single"/>
        </w:rPr>
      </w:pPr>
      <w:r w:rsidRPr="00422053">
        <w:rPr>
          <w:rFonts w:cs="Arial"/>
          <w:b/>
          <w:i/>
          <w:iCs/>
          <w:szCs w:val="22"/>
        </w:rPr>
        <w:t xml:space="preserve">II.- </w:t>
      </w:r>
      <w:r w:rsidRPr="00422053">
        <w:rPr>
          <w:rFonts w:cs="Arial"/>
          <w:b/>
          <w:i/>
          <w:iCs/>
          <w:szCs w:val="22"/>
          <w:u w:val="single"/>
        </w:rPr>
        <w:t>Información que deberá facilitarse cuando los datos personales no se hayan obtenido del interesado</w:t>
      </w:r>
    </w:p>
    <w:p w:rsidR="00C47329" w:rsidRPr="00422053" w:rsidRDefault="00C47329" w:rsidP="00D64691">
      <w:pPr>
        <w:autoSpaceDE w:val="0"/>
        <w:autoSpaceDN w:val="0"/>
        <w:adjustRightInd w:val="0"/>
        <w:spacing w:after="0"/>
        <w:rPr>
          <w:rFonts w:cs="Arial"/>
          <w:iCs/>
          <w:szCs w:val="22"/>
        </w:rPr>
      </w:pPr>
    </w:p>
    <w:p w:rsidR="00C47329" w:rsidRPr="00422053" w:rsidRDefault="00C47329" w:rsidP="00D64691">
      <w:pPr>
        <w:autoSpaceDE w:val="0"/>
        <w:autoSpaceDN w:val="0"/>
        <w:adjustRightInd w:val="0"/>
        <w:spacing w:after="0"/>
        <w:ind w:left="567"/>
        <w:rPr>
          <w:rFonts w:cs="Arial"/>
          <w:iCs/>
          <w:szCs w:val="22"/>
        </w:rPr>
      </w:pPr>
      <w:r w:rsidRPr="00422053">
        <w:rPr>
          <w:rFonts w:cs="Arial"/>
          <w:iCs/>
          <w:szCs w:val="22"/>
        </w:rPr>
        <w:t>1. Cuando los datos personales no se hayan obtenidos del interesado, el responsable del tratamiento le facilitará la siguiente información:</w:t>
      </w:r>
    </w:p>
    <w:p w:rsidR="00C47329" w:rsidRPr="00422053" w:rsidRDefault="00C47329" w:rsidP="00D64691">
      <w:pPr>
        <w:autoSpaceDE w:val="0"/>
        <w:autoSpaceDN w:val="0"/>
        <w:adjustRightInd w:val="0"/>
        <w:spacing w:after="0"/>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a) la identidad y los datos de contacto del responsable y, en su caso, de su representante;</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b) los datos de contacto del delegado de protección de datos, en su caso;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lastRenderedPageBreak/>
        <w:t>c) los fines del tratamiento a que se destinan los datos personales, así como la base jurídica del tratamiento;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d) las categorías de datos personales de que se trate;</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e) los destinatarios o las categorías de destinatarios de los datos personales, en su caso;</w:t>
      </w:r>
    </w:p>
    <w:p w:rsidR="00C47329" w:rsidRPr="00422053" w:rsidRDefault="00C47329" w:rsidP="00C47329">
      <w:pPr>
        <w:autoSpaceDE w:val="0"/>
        <w:autoSpaceDN w:val="0"/>
        <w:adjustRightInd w:val="0"/>
        <w:ind w:left="993" w:hanging="284"/>
        <w:rPr>
          <w:rFonts w:cs="Arial"/>
          <w:iCs/>
          <w:szCs w:val="22"/>
        </w:rPr>
      </w:pPr>
    </w:p>
    <w:p w:rsidR="00C47329" w:rsidRPr="00422053" w:rsidRDefault="00C47329" w:rsidP="00C47329">
      <w:pPr>
        <w:autoSpaceDE w:val="0"/>
        <w:autoSpaceDN w:val="0"/>
        <w:adjustRightInd w:val="0"/>
        <w:ind w:left="993" w:hanging="284"/>
        <w:rPr>
          <w:rFonts w:cs="Arial"/>
          <w:iCs/>
          <w:szCs w:val="22"/>
        </w:rPr>
      </w:pPr>
      <w:r w:rsidRPr="00422053">
        <w:rPr>
          <w:rFonts w:cs="Arial"/>
          <w:iCs/>
          <w:szCs w:val="22"/>
        </w:rPr>
        <w:t>f) en su caso, la intención del responsable de transferir datos personales a un destinatario en un tercer país u organización internacional y la existencia o ausencia de una decisión de adecuación de la Comisión, o, en el caso de las transferencias indicadas en los artículos 46 o 47 o el artículo 49, apartado 1, párrafo segundo, referencia a las garantías adecuadas o apropiadas y a los medios para obtener una copia de ellas o al hecho de que se hayan prestado.</w:t>
      </w:r>
    </w:p>
    <w:p w:rsidR="00C47329" w:rsidRPr="00422053" w:rsidRDefault="00C47329" w:rsidP="00C47329">
      <w:pPr>
        <w:autoSpaceDE w:val="0"/>
        <w:autoSpaceDN w:val="0"/>
        <w:adjustRightInd w:val="0"/>
        <w:ind w:left="284" w:hanging="284"/>
        <w:rPr>
          <w:rFonts w:cs="Arial"/>
          <w:iCs/>
          <w:szCs w:val="22"/>
        </w:rPr>
      </w:pPr>
    </w:p>
    <w:p w:rsidR="00C47329" w:rsidRPr="00422053" w:rsidRDefault="00C47329" w:rsidP="00D64691">
      <w:pPr>
        <w:autoSpaceDE w:val="0"/>
        <w:autoSpaceDN w:val="0"/>
        <w:adjustRightInd w:val="0"/>
        <w:spacing w:after="0"/>
        <w:ind w:left="567"/>
        <w:rPr>
          <w:rFonts w:cs="Arial"/>
          <w:iCs/>
          <w:szCs w:val="22"/>
        </w:rPr>
      </w:pPr>
      <w:r w:rsidRPr="00422053">
        <w:rPr>
          <w:rFonts w:cs="Arial"/>
          <w:iCs/>
          <w:szCs w:val="22"/>
        </w:rPr>
        <w:t>2. Además de la información mencionada en el apartado 1, el responsable del tratamiento facilitará al interesado la siguiente información necesaria para garantizar un tratamiento de datos leal y transparente respecto del interesado:</w:t>
      </w: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a) el plazo durante el cual se conservarán los datos personales o, cuando eso no sea posible, los criterios utilizados para determinar este plazo;</w:t>
      </w:r>
    </w:p>
    <w:p w:rsidR="00C47329" w:rsidRPr="00422053" w:rsidRDefault="00C47329" w:rsidP="00D64691">
      <w:pPr>
        <w:autoSpaceDE w:val="0"/>
        <w:autoSpaceDN w:val="0"/>
        <w:adjustRightInd w:val="0"/>
        <w:spacing w:after="0"/>
        <w:ind w:left="993" w:hanging="284"/>
        <w:rPr>
          <w:rFonts w:cs="Arial"/>
          <w:iCs/>
          <w:szCs w:val="22"/>
        </w:rPr>
      </w:pPr>
    </w:p>
    <w:p w:rsidR="00C47329" w:rsidRDefault="00C47329" w:rsidP="00D64691">
      <w:pPr>
        <w:autoSpaceDE w:val="0"/>
        <w:autoSpaceDN w:val="0"/>
        <w:adjustRightInd w:val="0"/>
        <w:spacing w:after="0"/>
        <w:ind w:left="993" w:hanging="284"/>
        <w:rPr>
          <w:rFonts w:cs="Arial"/>
          <w:iCs/>
          <w:szCs w:val="22"/>
        </w:rPr>
      </w:pPr>
      <w:r w:rsidRPr="00422053">
        <w:rPr>
          <w:rFonts w:cs="Arial"/>
          <w:iCs/>
          <w:szCs w:val="22"/>
        </w:rPr>
        <w:t>b) cuando el tratamiento se base en el artículo 6, apartado 1, letra f), los intereses legítimos del responsable del tratamiento o de un tercero;</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c) la existencia del derecho a solicitar al responsable del tratamiento el acceso a los datos personales relativos al interesado, y su rectificación o supresión, o la limitación de su tratamiento, y a oponerse al tratamiento, así como el derecho a la portabilidad de los datos;</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 xml:space="preserve">d) cuando el tratamiento esté basado en el artículo 6, apartado 1, letra a), o el artículo 9, apartado 2, letra a), la existencia del derecho a retirar el consentimiento en cualquier </w:t>
      </w:r>
      <w:r w:rsidRPr="00422053">
        <w:rPr>
          <w:rFonts w:cs="Arial"/>
          <w:iCs/>
          <w:szCs w:val="22"/>
        </w:rPr>
        <w:lastRenderedPageBreak/>
        <w:t>momento, sin que ello afecte a la licitud del tratamiento basada en el consentimiento antes de su retirada;</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e) el derecho a presentar una reclamación ante una autoridad de control;</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f) la fuente de la que proceden los datos personales y, en su caso, si proceden de fuentes de acceso público;</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g) la existencia de decisiones automatizadas, incluida la elaboración de perfiles, a que se refiere el artículo 22, apartados 1 y 4, y, al menos en tales casos, información significativa sobre la lógica aplicada, así como la importancia y las consecuencias previstas de dicho tratamiento para el interesado.</w:t>
      </w:r>
    </w:p>
    <w:p w:rsidR="00C47329" w:rsidRPr="00422053" w:rsidRDefault="00C47329" w:rsidP="00D64691">
      <w:pPr>
        <w:autoSpaceDE w:val="0"/>
        <w:autoSpaceDN w:val="0"/>
        <w:adjustRightInd w:val="0"/>
        <w:spacing w:after="0"/>
        <w:ind w:left="284" w:hanging="284"/>
        <w:rPr>
          <w:rFonts w:cs="Arial"/>
          <w:iCs/>
          <w:szCs w:val="22"/>
        </w:rPr>
      </w:pPr>
    </w:p>
    <w:p w:rsidR="00C47329" w:rsidRPr="00422053" w:rsidRDefault="00C47329" w:rsidP="00D64691">
      <w:pPr>
        <w:autoSpaceDE w:val="0"/>
        <w:autoSpaceDN w:val="0"/>
        <w:adjustRightInd w:val="0"/>
        <w:spacing w:after="0"/>
        <w:ind w:left="567"/>
        <w:rPr>
          <w:rFonts w:cs="Arial"/>
          <w:iCs/>
          <w:szCs w:val="22"/>
        </w:rPr>
      </w:pPr>
      <w:r w:rsidRPr="00422053">
        <w:rPr>
          <w:rFonts w:cs="Arial"/>
          <w:iCs/>
          <w:szCs w:val="22"/>
        </w:rPr>
        <w:t xml:space="preserve">3. El responsable del tratamiento facilitará la información indicada en los apartados 1 y 2: </w:t>
      </w: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a) dentro de un plazo razonable, una vez obtenidos los datos personales, y a más tardar dentro de un mes, habida cuenta de las circunstancias específicas en las que se traten dichos datos;</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 xml:space="preserve">b) si los datos personales han de utilizarse para comunicación con el interesado, a más tardar en el momento de la primera comunicación a dicho interesado, o </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c) si está previsto comunicarlos a otro destinatario, a más tardar en el momento en que los datos personales sean comunicados por primera vez.</w:t>
      </w:r>
    </w:p>
    <w:p w:rsidR="00C47329" w:rsidRPr="00422053" w:rsidRDefault="00C47329" w:rsidP="00D64691">
      <w:pPr>
        <w:autoSpaceDE w:val="0"/>
        <w:autoSpaceDN w:val="0"/>
        <w:adjustRightInd w:val="0"/>
        <w:spacing w:after="0"/>
        <w:ind w:left="284" w:hanging="284"/>
        <w:rPr>
          <w:rFonts w:cs="Arial"/>
          <w:iCs/>
          <w:szCs w:val="22"/>
        </w:rPr>
      </w:pPr>
    </w:p>
    <w:p w:rsidR="00C47329" w:rsidRPr="00422053" w:rsidRDefault="00C47329" w:rsidP="00D64691">
      <w:pPr>
        <w:autoSpaceDE w:val="0"/>
        <w:autoSpaceDN w:val="0"/>
        <w:adjustRightInd w:val="0"/>
        <w:spacing w:after="0"/>
        <w:ind w:left="567"/>
        <w:rPr>
          <w:rFonts w:cs="Arial"/>
          <w:iCs/>
          <w:szCs w:val="22"/>
        </w:rPr>
      </w:pPr>
      <w:r w:rsidRPr="00422053">
        <w:rPr>
          <w:rFonts w:cs="Arial"/>
          <w:iCs/>
          <w:szCs w:val="22"/>
        </w:rPr>
        <w:t>4. Cuando el responsable del tratamiento proyecte el tratamiento ulterior de los datos personales para un fin que no sea aquel para el que se obtuvieron, proporcionará al interesado, antes de dicho tratamiento ulterior, información sobre ese otro fin y cualquier otra información pertinente indicada en el apartado 2.</w:t>
      </w:r>
    </w:p>
    <w:p w:rsidR="00C47329" w:rsidRPr="00422053" w:rsidRDefault="00C47329" w:rsidP="00D64691">
      <w:pPr>
        <w:autoSpaceDE w:val="0"/>
        <w:autoSpaceDN w:val="0"/>
        <w:adjustRightInd w:val="0"/>
        <w:spacing w:after="0"/>
        <w:ind w:left="567"/>
        <w:rPr>
          <w:rFonts w:cs="Arial"/>
          <w:iCs/>
          <w:szCs w:val="22"/>
        </w:rPr>
      </w:pPr>
    </w:p>
    <w:p w:rsidR="00C47329" w:rsidRPr="00422053" w:rsidRDefault="00C47329" w:rsidP="00D64691">
      <w:pPr>
        <w:autoSpaceDE w:val="0"/>
        <w:autoSpaceDN w:val="0"/>
        <w:adjustRightInd w:val="0"/>
        <w:spacing w:after="0"/>
        <w:ind w:left="567"/>
        <w:rPr>
          <w:rFonts w:cs="Arial"/>
          <w:iCs/>
          <w:szCs w:val="22"/>
        </w:rPr>
      </w:pPr>
      <w:r w:rsidRPr="00422053">
        <w:rPr>
          <w:rFonts w:cs="Arial"/>
          <w:iCs/>
          <w:szCs w:val="22"/>
        </w:rPr>
        <w:t>5. Las disposiciones de los apartados 1 a 4 no serán aplicables cuando y en la medida en que:</w:t>
      </w:r>
    </w:p>
    <w:p w:rsidR="00C47329" w:rsidRPr="00422053" w:rsidRDefault="00C47329" w:rsidP="00D64691">
      <w:pPr>
        <w:autoSpaceDE w:val="0"/>
        <w:autoSpaceDN w:val="0"/>
        <w:adjustRightInd w:val="0"/>
        <w:spacing w:after="0"/>
        <w:ind w:left="284"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lastRenderedPageBreak/>
        <w:t>a) el interesad</w:t>
      </w:r>
      <w:r>
        <w:rPr>
          <w:rFonts w:cs="Arial"/>
          <w:iCs/>
          <w:szCs w:val="22"/>
        </w:rPr>
        <w:t>o ya disponga de la información</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b) la comunicación de dicha información resulte imposible o suponga un esfuerzo desproporcionado, en particular para el tratamiento con fines de archivo en interés público, fines de investigación científica o histórica o fines estadísticos, a reserva de las condiciones y garantías indicadas en el artículo 89, apartado 1, o en la medida en que la obligación mencionada en el apartado 1 del presente artículo pueda imposibilitar u obstaculizar gravemente el logro de los objetivos de tal tratamiento. En tales casos, el responsable adoptará medidas adecuadas para proteger los derechos, libertades e intereses legítimos del interesado, inclusive haciendo pública la información;</w:t>
      </w:r>
    </w:p>
    <w:p w:rsidR="00C47329" w:rsidRPr="00422053" w:rsidRDefault="00C47329" w:rsidP="00D64691">
      <w:pPr>
        <w:autoSpaceDE w:val="0"/>
        <w:autoSpaceDN w:val="0"/>
        <w:adjustRightInd w:val="0"/>
        <w:spacing w:after="0"/>
        <w:ind w:left="993" w:hanging="284"/>
        <w:rPr>
          <w:rFonts w:cs="Arial"/>
          <w:iCs/>
          <w:szCs w:val="22"/>
        </w:rPr>
      </w:pPr>
    </w:p>
    <w:p w:rsidR="00C47329" w:rsidRPr="00422053" w:rsidRDefault="00C47329" w:rsidP="00D64691">
      <w:pPr>
        <w:autoSpaceDE w:val="0"/>
        <w:autoSpaceDN w:val="0"/>
        <w:adjustRightInd w:val="0"/>
        <w:spacing w:after="0"/>
        <w:ind w:left="993" w:hanging="284"/>
        <w:rPr>
          <w:rFonts w:cs="Arial"/>
          <w:iCs/>
          <w:szCs w:val="22"/>
        </w:rPr>
      </w:pPr>
      <w:r w:rsidRPr="00422053">
        <w:rPr>
          <w:rFonts w:cs="Arial"/>
          <w:iCs/>
          <w:szCs w:val="22"/>
        </w:rPr>
        <w:t>c) la obtención o la comunicación esté expresamente establecida por el Derecho de la Unión o de los Estados miembros que se aplique al responsable del tratamiento y que establezca medidas adecuadas para proteger los intereses legítimos del interesado, o</w:t>
      </w:r>
    </w:p>
    <w:p w:rsidR="00C47329" w:rsidRPr="00422053" w:rsidRDefault="00C47329" w:rsidP="00D64691">
      <w:pPr>
        <w:autoSpaceDE w:val="0"/>
        <w:autoSpaceDN w:val="0"/>
        <w:adjustRightInd w:val="0"/>
        <w:spacing w:after="0"/>
        <w:ind w:left="993" w:hanging="284"/>
        <w:rPr>
          <w:rFonts w:cs="Arial"/>
          <w:iCs/>
          <w:szCs w:val="22"/>
        </w:rPr>
      </w:pPr>
    </w:p>
    <w:p w:rsidR="00C47329" w:rsidRPr="0020510C" w:rsidRDefault="00C47329" w:rsidP="00C316C8">
      <w:pPr>
        <w:pStyle w:val="Prrafodelista"/>
        <w:numPr>
          <w:ilvl w:val="0"/>
          <w:numId w:val="30"/>
        </w:numPr>
        <w:autoSpaceDE w:val="0"/>
        <w:autoSpaceDN w:val="0"/>
        <w:adjustRightInd w:val="0"/>
        <w:spacing w:after="0" w:line="360" w:lineRule="auto"/>
        <w:ind w:left="993" w:hanging="284"/>
        <w:contextualSpacing w:val="0"/>
        <w:jc w:val="both"/>
        <w:rPr>
          <w:rFonts w:cs="Arial"/>
          <w:iCs/>
        </w:rPr>
      </w:pPr>
      <w:r w:rsidRPr="0020510C">
        <w:rPr>
          <w:rFonts w:ascii="Arial" w:hAnsi="Arial" w:cs="Arial"/>
          <w:iCs/>
        </w:rPr>
        <w:t>cuando los datos personales deban seguir teniendo carácter confidencial sobre la base de una obligación de secreto profesional regulada por el Derecho de la Unión o de los Estados miembros, incluida una obligación de secreto de naturaleza estatutaria</w:t>
      </w:r>
      <w:r w:rsidRPr="0020510C">
        <w:rPr>
          <w:rFonts w:cs="Arial"/>
          <w:iCs/>
        </w:rPr>
        <w:t>.</w:t>
      </w:r>
    </w:p>
    <w:p w:rsidR="00C47329" w:rsidRDefault="00C47329" w:rsidP="00C47329"/>
    <w:p w:rsidR="00C47329" w:rsidRPr="00BC334D" w:rsidRDefault="00C47329" w:rsidP="00C47329">
      <w:pPr>
        <w:spacing w:after="0"/>
        <w:rPr>
          <w:rFonts w:cs="Arial"/>
          <w:szCs w:val="22"/>
        </w:rPr>
      </w:pPr>
      <w:r w:rsidRPr="00BC334D">
        <w:rPr>
          <w:rFonts w:cs="Arial"/>
          <w:szCs w:val="22"/>
        </w:rPr>
        <w:t>En prueba de conformidad, firma el presente documento a todos los efectos, en__</w:t>
      </w:r>
      <w:r>
        <w:rPr>
          <w:rFonts w:cs="Arial"/>
          <w:szCs w:val="22"/>
        </w:rPr>
        <w:t>__________</w:t>
      </w:r>
      <w:r w:rsidRPr="00BC334D">
        <w:rPr>
          <w:rFonts w:cs="Arial"/>
          <w:szCs w:val="22"/>
        </w:rPr>
        <w:t xml:space="preserve">________, </w:t>
      </w:r>
      <w:proofErr w:type="spellStart"/>
      <w:r w:rsidRPr="00BC334D">
        <w:rPr>
          <w:rFonts w:cs="Arial"/>
          <w:szCs w:val="22"/>
        </w:rPr>
        <w:t>a________de_______</w:t>
      </w:r>
      <w:r>
        <w:rPr>
          <w:rFonts w:cs="Arial"/>
          <w:szCs w:val="22"/>
        </w:rPr>
        <w:t>__</w:t>
      </w:r>
      <w:r w:rsidRPr="00BC334D">
        <w:rPr>
          <w:rFonts w:cs="Arial"/>
          <w:szCs w:val="22"/>
        </w:rPr>
        <w:t>______de</w:t>
      </w:r>
      <w:proofErr w:type="spellEnd"/>
      <w:r w:rsidRPr="00BC334D">
        <w:rPr>
          <w:rFonts w:cs="Arial"/>
          <w:szCs w:val="22"/>
        </w:rPr>
        <w:t xml:space="preserve"> </w:t>
      </w:r>
      <w:r>
        <w:rPr>
          <w:rFonts w:cs="Arial"/>
          <w:szCs w:val="22"/>
        </w:rPr>
        <w:t>_________</w:t>
      </w:r>
      <w:r w:rsidRPr="00BC334D">
        <w:rPr>
          <w:rFonts w:cs="Arial"/>
          <w:szCs w:val="22"/>
        </w:rPr>
        <w:t>.</w:t>
      </w:r>
    </w:p>
    <w:p w:rsidR="00C47329" w:rsidRPr="00BC334D"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Pr="00176FF5" w:rsidRDefault="00C47329" w:rsidP="00C47329">
      <w:pPr>
        <w:autoSpaceDE w:val="0"/>
        <w:autoSpaceDN w:val="0"/>
        <w:adjustRightInd w:val="0"/>
        <w:spacing w:after="0" w:line="240" w:lineRule="auto"/>
        <w:rPr>
          <w:rFonts w:cs="Arial"/>
          <w:iCs/>
          <w:color w:val="2B3949"/>
          <w:szCs w:val="22"/>
          <w:lang w:val="en-US"/>
        </w:rPr>
      </w:pPr>
      <w:r w:rsidRPr="00176FF5">
        <w:rPr>
          <w:rFonts w:cs="Arial"/>
          <w:iCs/>
          <w:color w:val="2B3949"/>
          <w:szCs w:val="22"/>
          <w:lang w:val="en-US"/>
        </w:rPr>
        <w:t>MUTUAL MIDAT CYCLOPS, MCSS Nº 1</w:t>
      </w:r>
      <w:r w:rsidRPr="00176FF5">
        <w:rPr>
          <w:rFonts w:cs="Arial"/>
          <w:iCs/>
          <w:color w:val="2B3949"/>
          <w:szCs w:val="22"/>
          <w:lang w:val="en-US"/>
        </w:rPr>
        <w:tab/>
      </w:r>
    </w:p>
    <w:p w:rsidR="00C47329" w:rsidRPr="00176FF5" w:rsidRDefault="00C47329" w:rsidP="00C47329">
      <w:pPr>
        <w:autoSpaceDE w:val="0"/>
        <w:autoSpaceDN w:val="0"/>
        <w:adjustRightInd w:val="0"/>
        <w:spacing w:after="0" w:line="240" w:lineRule="auto"/>
        <w:rPr>
          <w:rFonts w:cs="Arial"/>
          <w:iCs/>
          <w:color w:val="FF0000"/>
          <w:szCs w:val="22"/>
        </w:rPr>
      </w:pPr>
      <w:r w:rsidRPr="00176FF5">
        <w:rPr>
          <w:rFonts w:cs="Arial"/>
          <w:iCs/>
          <w:color w:val="2B3949"/>
          <w:szCs w:val="22"/>
        </w:rPr>
        <w:t xml:space="preserve">EL ÓRGANO DE CONTRATACIÓN/RESPONSABLE </w:t>
      </w:r>
    </w:p>
    <w:p w:rsidR="00C47329" w:rsidRDefault="00C47329" w:rsidP="00C47329">
      <w:pPr>
        <w:autoSpaceDE w:val="0"/>
        <w:autoSpaceDN w:val="0"/>
        <w:adjustRightInd w:val="0"/>
        <w:spacing w:after="0"/>
        <w:rPr>
          <w:rFonts w:cs="Arial"/>
          <w:b/>
          <w:szCs w:val="22"/>
        </w:rPr>
      </w:pPr>
      <w:r>
        <w:rPr>
          <w:rFonts w:cs="Arial"/>
          <w:iCs/>
          <w:color w:val="2B3949"/>
          <w:szCs w:val="22"/>
        </w:rPr>
        <w:t>D/Dª</w:t>
      </w:r>
      <w:r w:rsidR="004C4D2B" w:rsidRPr="004C4D2B">
        <w:rPr>
          <w:rFonts w:cs="Arial"/>
          <w:b/>
          <w:szCs w:val="22"/>
        </w:rPr>
        <w:t xml:space="preserve"> </w:t>
      </w:r>
      <w:sdt>
        <w:sdtPr>
          <w:rPr>
            <w:rFonts w:cs="Arial"/>
            <w:b/>
            <w:szCs w:val="22"/>
          </w:rPr>
          <w:id w:val="379832133"/>
        </w:sdtPr>
        <w:sdtEndPr/>
        <w:sdtContent>
          <w:permStart w:id="804086694" w:edGrp="everyone"/>
          <w:r w:rsidR="004C4D2B" w:rsidRPr="005039A6">
            <w:rPr>
              <w:rFonts w:cs="Arial"/>
              <w:szCs w:val="22"/>
            </w:rPr>
            <w:t>Escribir la información aquí o borrar</w:t>
          </w:r>
          <w:r w:rsidR="004C4D2B">
            <w:rPr>
              <w:rFonts w:cs="Arial"/>
              <w:szCs w:val="22"/>
            </w:rPr>
            <w:t xml:space="preserve"> </w:t>
          </w:r>
          <w:permEnd w:id="804086694"/>
        </w:sdtContent>
      </w:sdt>
      <w:r>
        <w:rPr>
          <w:rFonts w:cs="Arial"/>
          <w:iCs/>
          <w:color w:val="2B3949"/>
          <w:szCs w:val="22"/>
        </w:rPr>
        <w:t xml:space="preserve"> </w:t>
      </w:r>
      <w:permStart w:id="1259829911" w:edGrp="everyone"/>
    </w:p>
    <w:permEnd w:id="1259829911"/>
    <w:p w:rsidR="00C47329" w:rsidRPr="00422053" w:rsidRDefault="00C47329" w:rsidP="00C47329">
      <w:pPr>
        <w:autoSpaceDE w:val="0"/>
        <w:autoSpaceDN w:val="0"/>
        <w:adjustRightInd w:val="0"/>
        <w:spacing w:after="0" w:line="240" w:lineRule="auto"/>
        <w:rPr>
          <w:rFonts w:cs="Arial"/>
          <w:iCs/>
          <w:color w:val="2B3949"/>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Pr="00BC334D" w:rsidRDefault="00C47329" w:rsidP="00C47329">
      <w:pPr>
        <w:spacing w:after="0"/>
        <w:ind w:left="709"/>
        <w:rPr>
          <w:rFonts w:cs="Arial"/>
          <w:szCs w:val="22"/>
        </w:rPr>
      </w:pPr>
      <w:r w:rsidRPr="00BC334D">
        <w:rPr>
          <w:rFonts w:cs="Arial"/>
          <w:i/>
          <w:noProof/>
          <w:snapToGrid/>
          <w:color w:val="000080"/>
          <w:szCs w:val="22"/>
        </w:rPr>
        <mc:AlternateContent>
          <mc:Choice Requires="wps">
            <w:drawing>
              <wp:anchor distT="0" distB="0" distL="114300" distR="114300" simplePos="0" relativeHeight="251810816" behindDoc="0" locked="0" layoutInCell="1" allowOverlap="1" wp14:anchorId="5AB1EC75" wp14:editId="76C91D11">
                <wp:simplePos x="0" y="0"/>
                <wp:positionH relativeFrom="column">
                  <wp:posOffset>4784090</wp:posOffset>
                </wp:positionH>
                <wp:positionV relativeFrom="paragraph">
                  <wp:posOffset>234315</wp:posOffset>
                </wp:positionV>
                <wp:extent cx="1447800" cy="840740"/>
                <wp:effectExtent l="0" t="0" r="19050" b="1651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40740"/>
                        </a:xfrm>
                        <a:prstGeom prst="rect">
                          <a:avLst/>
                        </a:prstGeom>
                        <a:solidFill>
                          <a:srgbClr val="FF9900"/>
                        </a:solidFill>
                        <a:ln w="19050" cap="rnd">
                          <a:solidFill>
                            <a:srgbClr val="003366"/>
                          </a:solidFill>
                          <a:prstDash val="sysDot"/>
                          <a:miter lim="800000"/>
                          <a:headEnd/>
                          <a:tailEnd/>
                        </a:ln>
                      </wps:spPr>
                      <wps:txbx>
                        <w:txbxContent>
                          <w:p w:rsidR="00DE5D01" w:rsidRDefault="00DE5D01" w:rsidP="00C47329">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C47329">
                            <w:pPr>
                              <w:spacing w:after="0" w:line="0" w:lineRule="atLeast"/>
                              <w:rPr>
                                <w:rFonts w:cs="Arial"/>
                                <w:b/>
                                <w:color w:val="000000"/>
                                <w:sz w:val="14"/>
                                <w:szCs w:val="14"/>
                              </w:rPr>
                            </w:pPr>
                          </w:p>
                          <w:p w:rsidR="00DE5D01" w:rsidRPr="007F1A86" w:rsidRDefault="00DE5D01" w:rsidP="00C47329">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1EC75" id="Rectángulo 9" o:spid="_x0000_s1032" style="position:absolute;left:0;text-align:left;margin-left:376.7pt;margin-top:18.45pt;width:114pt;height:6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" fillcolor="#f90" strokecolor="#036" strokeweight="1.5pt">
                <v:stroke dashstyle="1 1" endcap="round"/>
                <v:textbox>
                  <w:txbxContent>
                    <w:p w:rsidR="00DE5D01" w:rsidRDefault="00DE5D01" w:rsidP="00C47329">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C47329">
                      <w:pPr>
                        <w:spacing w:after="0" w:line="0" w:lineRule="atLeast"/>
                        <w:rPr>
                          <w:rFonts w:cs="Arial"/>
                          <w:b/>
                          <w:color w:val="000000"/>
                          <w:sz w:val="14"/>
                          <w:szCs w:val="14"/>
                        </w:rPr>
                      </w:pPr>
                    </w:p>
                    <w:p w:rsidR="00DE5D01" w:rsidRPr="007F1A86" w:rsidRDefault="00DE5D01" w:rsidP="00C47329">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v:textbox>
              </v:rect>
            </w:pict>
          </mc:Fallback>
        </mc:AlternateContent>
      </w:r>
    </w:p>
    <w:p w:rsidR="00C47329" w:rsidRPr="00BC334D" w:rsidRDefault="00C47329" w:rsidP="00C47329">
      <w:pPr>
        <w:spacing w:after="0"/>
        <w:ind w:left="709" w:hanging="601"/>
        <w:rPr>
          <w:rFonts w:cs="Arial"/>
          <w:szCs w:val="22"/>
        </w:rPr>
      </w:pPr>
      <w:r w:rsidRPr="00BC334D">
        <w:rPr>
          <w:rFonts w:cs="Arial"/>
          <w:szCs w:val="22"/>
        </w:rPr>
        <w:t>D./Dª. 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1)</w:t>
      </w:r>
    </w:p>
    <w:p w:rsidR="00C47329" w:rsidRPr="00BC334D" w:rsidRDefault="00C47329" w:rsidP="00C47329">
      <w:pPr>
        <w:spacing w:after="0"/>
        <w:ind w:left="709" w:hanging="60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2)</w:t>
      </w:r>
    </w:p>
    <w:p w:rsidR="00C47329" w:rsidRPr="00BC334D" w:rsidRDefault="00C47329" w:rsidP="00C47329">
      <w:pPr>
        <w:spacing w:after="0"/>
        <w:ind w:left="709" w:hanging="60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3)</w:t>
      </w:r>
    </w:p>
    <w:p w:rsidR="00C47329" w:rsidRDefault="00C47329" w:rsidP="00C47329">
      <w:pPr>
        <w:spacing w:after="0" w:line="240" w:lineRule="auto"/>
        <w:ind w:left="709"/>
        <w:rPr>
          <w:rFonts w:cs="Arial"/>
          <w:i/>
          <w:snapToGrid/>
          <w:szCs w:val="22"/>
          <w:lang w:eastAsia="en-US"/>
        </w:rPr>
      </w:pPr>
    </w:p>
    <w:p w:rsidR="00C47329" w:rsidRDefault="00C47329" w:rsidP="00C47329">
      <w:pPr>
        <w:spacing w:after="0" w:line="240" w:lineRule="auto"/>
        <w:ind w:left="709"/>
        <w:rPr>
          <w:rFonts w:cs="Arial"/>
          <w:i/>
          <w:snapToGrid/>
          <w:szCs w:val="22"/>
          <w:lang w:eastAsia="en-US"/>
        </w:rPr>
      </w:pPr>
    </w:p>
    <w:p w:rsidR="00C47329" w:rsidRDefault="00C47329" w:rsidP="00C47329">
      <w:pPr>
        <w:spacing w:after="0" w:line="240" w:lineRule="auto"/>
        <w:ind w:left="142"/>
        <w:jc w:val="center"/>
        <w:rPr>
          <w:rFonts w:cs="Arial"/>
          <w:b/>
          <w:i/>
          <w:snapToGrid/>
          <w:szCs w:val="22"/>
          <w:lang w:val="es-ES_tradnl" w:eastAsia="en-US"/>
        </w:rPr>
      </w:pPr>
      <w:r w:rsidRPr="00BC334D">
        <w:rPr>
          <w:rFonts w:cs="Arial"/>
          <w:b/>
          <w:i/>
          <w:snapToGrid/>
          <w:szCs w:val="22"/>
          <w:lang w:val="es-ES_tradnl" w:eastAsia="en-US"/>
        </w:rPr>
        <w:t>EL PRESENTE DOCUMENTO DEBERÁ SUSCRIBIRSE ÚNICAMENTE EN EL SUPUESTO DE RESULTAR ADJUDICATARIO</w:t>
      </w:r>
    </w:p>
    <w:p w:rsidR="00C47329" w:rsidRDefault="00C47329" w:rsidP="00C47329">
      <w:pPr>
        <w:rPr>
          <w:snapToGrid/>
          <w:lang w:val="es-ES_tradnl" w:eastAsia="en-US"/>
        </w:rPr>
      </w:pPr>
      <w:r>
        <w:rPr>
          <w:snapToGrid/>
          <w:lang w:val="es-ES_tradnl" w:eastAsia="en-US"/>
        </w:rPr>
        <w:br w:type="page"/>
      </w:r>
    </w:p>
    <w:p w:rsidR="00C47329" w:rsidRPr="00422053" w:rsidRDefault="00C47329" w:rsidP="00C47329">
      <w:pPr>
        <w:autoSpaceDE w:val="0"/>
        <w:autoSpaceDN w:val="0"/>
        <w:adjustRightInd w:val="0"/>
        <w:jc w:val="center"/>
        <w:rPr>
          <w:rFonts w:cs="Arial"/>
          <w:b/>
          <w:iCs/>
          <w:szCs w:val="22"/>
          <w:u w:val="single"/>
        </w:rPr>
      </w:pPr>
      <w:r w:rsidRPr="00422053">
        <w:rPr>
          <w:rFonts w:cs="Arial"/>
          <w:b/>
          <w:iCs/>
          <w:szCs w:val="22"/>
          <w:u w:val="single"/>
        </w:rPr>
        <w:lastRenderedPageBreak/>
        <w:t xml:space="preserve">CUADRO A.- SUBCONTRATISTAS </w:t>
      </w:r>
    </w:p>
    <w:p w:rsidR="00C47329" w:rsidRPr="00422053" w:rsidRDefault="00C47329" w:rsidP="00C47329">
      <w:pPr>
        <w:autoSpaceDE w:val="0"/>
        <w:autoSpaceDN w:val="0"/>
        <w:adjustRightInd w:val="0"/>
        <w:spacing w:after="0" w:line="240" w:lineRule="auto"/>
        <w:jc w:val="center"/>
        <w:rPr>
          <w:rFonts w:cs="Arial"/>
          <w:i/>
          <w:iCs/>
          <w:szCs w:val="22"/>
        </w:rPr>
      </w:pPr>
      <w:r w:rsidRPr="00422053">
        <w:rPr>
          <w:rFonts w:cs="Arial"/>
          <w:i/>
          <w:iCs/>
          <w:szCs w:val="22"/>
        </w:rPr>
        <w:t xml:space="preserve">(Sólo cuando hayan sido previamente autorizados de </w:t>
      </w:r>
    </w:p>
    <w:p w:rsidR="00C47329" w:rsidRDefault="00C47329" w:rsidP="00C47329">
      <w:pPr>
        <w:autoSpaceDE w:val="0"/>
        <w:autoSpaceDN w:val="0"/>
        <w:adjustRightInd w:val="0"/>
        <w:spacing w:after="0" w:line="240" w:lineRule="auto"/>
        <w:jc w:val="center"/>
        <w:rPr>
          <w:rFonts w:cs="Arial"/>
          <w:i/>
          <w:iCs/>
          <w:szCs w:val="22"/>
        </w:rPr>
      </w:pPr>
      <w:r w:rsidRPr="00422053">
        <w:rPr>
          <w:rFonts w:cs="Arial"/>
          <w:i/>
          <w:iCs/>
          <w:szCs w:val="22"/>
        </w:rPr>
        <w:t>forma expresa y por escrito por la Mutua).</w:t>
      </w:r>
    </w:p>
    <w:p w:rsidR="00C47329" w:rsidRPr="00422053" w:rsidRDefault="00C47329" w:rsidP="00C47329">
      <w:pPr>
        <w:autoSpaceDE w:val="0"/>
        <w:autoSpaceDN w:val="0"/>
        <w:adjustRightInd w:val="0"/>
        <w:spacing w:after="0" w:line="240" w:lineRule="auto"/>
        <w:jc w:val="center"/>
        <w:rPr>
          <w:rFonts w:cs="Arial"/>
          <w:i/>
          <w:iCs/>
          <w:szCs w:val="22"/>
        </w:rPr>
      </w:pPr>
    </w:p>
    <w:p w:rsidR="00C47329" w:rsidRPr="00422053" w:rsidRDefault="00C47329" w:rsidP="00C47329">
      <w:pPr>
        <w:autoSpaceDE w:val="0"/>
        <w:autoSpaceDN w:val="0"/>
        <w:adjustRightInd w:val="0"/>
        <w:spacing w:after="0" w:line="240" w:lineRule="auto"/>
        <w:rPr>
          <w:rFonts w:cs="Arial"/>
          <w:iCs/>
          <w:szCs w:val="22"/>
        </w:rPr>
      </w:pPr>
      <w:r w:rsidRPr="00422053">
        <w:rPr>
          <w:rFonts w:cs="Arial"/>
          <w:iCs/>
          <w:szCs w:val="22"/>
        </w:rPr>
        <w:t xml:space="preserve">Los siguientes subcontratistas han sido aprobados simultáneamente o con posterioridad a la celebración del contrato bajo las condiciones establecidas en el contrato principal: </w:t>
      </w:r>
    </w:p>
    <w:p w:rsidR="00C47329" w:rsidRDefault="00C47329" w:rsidP="00C47329">
      <w:pPr>
        <w:autoSpaceDE w:val="0"/>
        <w:autoSpaceDN w:val="0"/>
        <w:adjustRightInd w:val="0"/>
        <w:spacing w:after="0" w:line="240" w:lineRule="auto"/>
        <w:ind w:left="709"/>
        <w:rPr>
          <w:rFonts w:cs="Arial"/>
          <w:iCs/>
          <w:szCs w:val="22"/>
        </w:rPr>
      </w:pPr>
    </w:p>
    <w:p w:rsidR="00C47329" w:rsidRDefault="00C47329" w:rsidP="00C47329">
      <w:pPr>
        <w:autoSpaceDE w:val="0"/>
        <w:autoSpaceDN w:val="0"/>
        <w:adjustRightInd w:val="0"/>
        <w:spacing w:after="0" w:line="240" w:lineRule="auto"/>
        <w:ind w:left="709"/>
        <w:rPr>
          <w:rFonts w:cs="Arial"/>
          <w:iCs/>
          <w:szCs w:val="22"/>
          <w:u w:val="single"/>
        </w:rPr>
      </w:pPr>
      <w:r w:rsidRPr="00422053">
        <w:rPr>
          <w:rFonts w:cs="Arial"/>
          <w:iCs/>
          <w:szCs w:val="22"/>
          <w:u w:val="single"/>
        </w:rPr>
        <w:t>Subcontratista:</w:t>
      </w:r>
    </w:p>
    <w:p w:rsidR="00C47329" w:rsidRPr="00422053" w:rsidRDefault="00C47329" w:rsidP="00C47329">
      <w:pPr>
        <w:autoSpaceDE w:val="0"/>
        <w:autoSpaceDN w:val="0"/>
        <w:adjustRightInd w:val="0"/>
        <w:spacing w:after="0" w:line="240" w:lineRule="auto"/>
        <w:ind w:left="709"/>
        <w:rPr>
          <w:rFonts w:cs="Arial"/>
          <w:iCs/>
          <w:szCs w:val="22"/>
          <w:u w:val="single"/>
        </w:rPr>
      </w:pPr>
    </w:p>
    <w:p w:rsidR="00C47329" w:rsidRPr="00422053" w:rsidRDefault="00C47329" w:rsidP="00C316C8">
      <w:pPr>
        <w:pStyle w:val="Prrafodelista"/>
        <w:numPr>
          <w:ilvl w:val="0"/>
          <w:numId w:val="52"/>
        </w:numPr>
        <w:autoSpaceDE w:val="0"/>
        <w:autoSpaceDN w:val="0"/>
        <w:adjustRightInd w:val="0"/>
        <w:spacing w:after="0" w:line="240" w:lineRule="auto"/>
        <w:rPr>
          <w:rFonts w:ascii="Arial" w:hAnsi="Arial" w:cs="Arial"/>
          <w:iCs/>
        </w:rPr>
      </w:pPr>
      <w:r w:rsidRPr="00422053">
        <w:rPr>
          <w:rFonts w:ascii="Arial" w:hAnsi="Arial" w:cs="Arial"/>
          <w:iCs/>
        </w:rPr>
        <w:t>Nombre del subcontratado:</w:t>
      </w:r>
    </w:p>
    <w:p w:rsidR="00C47329" w:rsidRPr="00422053" w:rsidRDefault="00C47329" w:rsidP="00C316C8">
      <w:pPr>
        <w:pStyle w:val="Prrafodelista"/>
        <w:numPr>
          <w:ilvl w:val="0"/>
          <w:numId w:val="52"/>
        </w:numPr>
        <w:autoSpaceDE w:val="0"/>
        <w:autoSpaceDN w:val="0"/>
        <w:adjustRightInd w:val="0"/>
        <w:spacing w:after="0" w:line="240" w:lineRule="auto"/>
        <w:rPr>
          <w:rFonts w:ascii="Arial" w:hAnsi="Arial" w:cs="Arial"/>
          <w:iCs/>
        </w:rPr>
      </w:pPr>
      <w:r w:rsidRPr="00422053">
        <w:rPr>
          <w:rFonts w:ascii="Arial" w:hAnsi="Arial" w:cs="Arial"/>
          <w:iCs/>
        </w:rPr>
        <w:t>Dirección del subcontratado:</w:t>
      </w:r>
    </w:p>
    <w:p w:rsidR="00C47329" w:rsidRPr="00422053" w:rsidRDefault="00C47329" w:rsidP="00C316C8">
      <w:pPr>
        <w:pStyle w:val="Prrafodelista"/>
        <w:numPr>
          <w:ilvl w:val="0"/>
          <w:numId w:val="52"/>
        </w:numPr>
        <w:autoSpaceDE w:val="0"/>
        <w:autoSpaceDN w:val="0"/>
        <w:adjustRightInd w:val="0"/>
        <w:spacing w:after="0" w:line="240" w:lineRule="auto"/>
        <w:rPr>
          <w:rFonts w:ascii="Arial" w:hAnsi="Arial" w:cs="Arial"/>
          <w:iCs/>
        </w:rPr>
      </w:pPr>
      <w:r w:rsidRPr="00422053">
        <w:rPr>
          <w:rFonts w:ascii="Arial" w:hAnsi="Arial" w:cs="Arial"/>
          <w:iCs/>
        </w:rPr>
        <w:t xml:space="preserve">País donde los Datos Personales son almacenados: </w:t>
      </w:r>
    </w:p>
    <w:p w:rsidR="00C47329" w:rsidRPr="00422053" w:rsidRDefault="00C47329" w:rsidP="00C316C8">
      <w:pPr>
        <w:pStyle w:val="Prrafodelista"/>
        <w:numPr>
          <w:ilvl w:val="0"/>
          <w:numId w:val="52"/>
        </w:numPr>
        <w:autoSpaceDE w:val="0"/>
        <w:autoSpaceDN w:val="0"/>
        <w:adjustRightInd w:val="0"/>
        <w:spacing w:after="0" w:line="240" w:lineRule="auto"/>
        <w:rPr>
          <w:rFonts w:ascii="Arial" w:hAnsi="Arial" w:cs="Arial"/>
          <w:iCs/>
        </w:rPr>
      </w:pPr>
      <w:r w:rsidRPr="00422053">
        <w:rPr>
          <w:rFonts w:ascii="Arial" w:hAnsi="Arial" w:cs="Arial"/>
          <w:iCs/>
        </w:rPr>
        <w:t xml:space="preserve">Tipos de Datos Personales: </w:t>
      </w:r>
    </w:p>
    <w:p w:rsidR="00C47329" w:rsidRPr="00422053" w:rsidRDefault="00C47329" w:rsidP="00C316C8">
      <w:pPr>
        <w:pStyle w:val="Prrafodelista"/>
        <w:numPr>
          <w:ilvl w:val="0"/>
          <w:numId w:val="52"/>
        </w:numPr>
        <w:autoSpaceDE w:val="0"/>
        <w:autoSpaceDN w:val="0"/>
        <w:adjustRightInd w:val="0"/>
        <w:spacing w:after="0" w:line="240" w:lineRule="auto"/>
        <w:rPr>
          <w:rFonts w:ascii="Arial" w:hAnsi="Arial" w:cs="Arial"/>
          <w:iCs/>
        </w:rPr>
      </w:pPr>
      <w:r w:rsidRPr="00422053">
        <w:rPr>
          <w:rFonts w:ascii="Arial" w:hAnsi="Arial" w:cs="Arial"/>
          <w:iCs/>
        </w:rPr>
        <w:t>Propósitos de la transferencia al subcontratado:</w:t>
      </w:r>
    </w:p>
    <w:p w:rsidR="00C47329" w:rsidRDefault="00C47329" w:rsidP="00C47329">
      <w:pPr>
        <w:autoSpaceDE w:val="0"/>
        <w:autoSpaceDN w:val="0"/>
        <w:adjustRightInd w:val="0"/>
        <w:ind w:left="709"/>
        <w:rPr>
          <w:rFonts w:cs="Arial"/>
          <w:iCs/>
          <w:szCs w:val="22"/>
        </w:rPr>
      </w:pPr>
    </w:p>
    <w:p w:rsidR="00C47329" w:rsidRPr="00BC334D" w:rsidRDefault="00C47329" w:rsidP="00C47329">
      <w:pPr>
        <w:spacing w:after="0"/>
        <w:rPr>
          <w:rFonts w:cs="Arial"/>
          <w:szCs w:val="22"/>
        </w:rPr>
      </w:pPr>
      <w:r w:rsidRPr="00BC334D">
        <w:rPr>
          <w:rFonts w:cs="Arial"/>
          <w:szCs w:val="22"/>
        </w:rPr>
        <w:t>En prueba de conformidad, firma el presente documento a todos los efectos, en_____</w:t>
      </w:r>
      <w:r>
        <w:rPr>
          <w:rFonts w:cs="Arial"/>
          <w:szCs w:val="22"/>
        </w:rPr>
        <w:t>__________</w:t>
      </w:r>
      <w:r w:rsidRPr="00BC334D">
        <w:rPr>
          <w:rFonts w:cs="Arial"/>
          <w:szCs w:val="22"/>
        </w:rPr>
        <w:t xml:space="preserve">_____, </w:t>
      </w:r>
      <w:proofErr w:type="spellStart"/>
      <w:r w:rsidRPr="00BC334D">
        <w:rPr>
          <w:rFonts w:cs="Arial"/>
          <w:szCs w:val="22"/>
        </w:rPr>
        <w:t>a________de________</w:t>
      </w:r>
      <w:r>
        <w:rPr>
          <w:rFonts w:cs="Arial"/>
          <w:szCs w:val="22"/>
        </w:rPr>
        <w:t>___</w:t>
      </w:r>
      <w:r w:rsidRPr="00BC334D">
        <w:rPr>
          <w:rFonts w:cs="Arial"/>
          <w:szCs w:val="22"/>
        </w:rPr>
        <w:t>_____de</w:t>
      </w:r>
      <w:proofErr w:type="spellEnd"/>
      <w:r w:rsidRPr="00BC334D">
        <w:rPr>
          <w:rFonts w:cs="Arial"/>
          <w:szCs w:val="22"/>
        </w:rPr>
        <w:t xml:space="preserve"> </w:t>
      </w:r>
      <w:r>
        <w:rPr>
          <w:rFonts w:cs="Arial"/>
          <w:szCs w:val="22"/>
        </w:rPr>
        <w:t>_________</w:t>
      </w:r>
      <w:r w:rsidRPr="00BC334D">
        <w:rPr>
          <w:rFonts w:cs="Arial"/>
          <w:szCs w:val="22"/>
        </w:rPr>
        <w:t>.</w:t>
      </w:r>
    </w:p>
    <w:p w:rsidR="00C47329" w:rsidRPr="00BC334D"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Pr="00176FF5" w:rsidRDefault="00C47329" w:rsidP="00C47329">
      <w:pPr>
        <w:autoSpaceDE w:val="0"/>
        <w:autoSpaceDN w:val="0"/>
        <w:adjustRightInd w:val="0"/>
        <w:spacing w:after="0" w:line="240" w:lineRule="auto"/>
        <w:rPr>
          <w:rFonts w:cs="Arial"/>
          <w:iCs/>
          <w:color w:val="2B3949"/>
          <w:szCs w:val="22"/>
          <w:lang w:val="en-US"/>
        </w:rPr>
      </w:pPr>
      <w:r w:rsidRPr="00176FF5">
        <w:rPr>
          <w:rFonts w:cs="Arial"/>
          <w:iCs/>
          <w:color w:val="2B3949"/>
          <w:szCs w:val="22"/>
          <w:lang w:val="en-US"/>
        </w:rPr>
        <w:t>MUTUAL MIDAT CYCLOPS, MCSS Nº 1</w:t>
      </w:r>
      <w:r w:rsidRPr="00176FF5">
        <w:rPr>
          <w:rFonts w:cs="Arial"/>
          <w:iCs/>
          <w:color w:val="2B3949"/>
          <w:szCs w:val="22"/>
          <w:lang w:val="en-US"/>
        </w:rPr>
        <w:tab/>
      </w:r>
    </w:p>
    <w:p w:rsidR="00C47329" w:rsidRPr="00176FF5" w:rsidRDefault="00C47329" w:rsidP="00C47329">
      <w:pPr>
        <w:autoSpaceDE w:val="0"/>
        <w:autoSpaceDN w:val="0"/>
        <w:adjustRightInd w:val="0"/>
        <w:spacing w:after="0" w:line="240" w:lineRule="auto"/>
        <w:rPr>
          <w:rFonts w:cs="Arial"/>
          <w:iCs/>
          <w:color w:val="FF0000"/>
          <w:szCs w:val="22"/>
        </w:rPr>
      </w:pPr>
      <w:r w:rsidRPr="00176FF5">
        <w:rPr>
          <w:rFonts w:cs="Arial"/>
          <w:iCs/>
          <w:color w:val="2B3949"/>
          <w:szCs w:val="22"/>
        </w:rPr>
        <w:t xml:space="preserve">EL ÓRGANO DE CONTRATACIÓN/RESPONSABLE </w:t>
      </w:r>
    </w:p>
    <w:p w:rsidR="00C47329" w:rsidRPr="004C4D2B" w:rsidRDefault="00C47329" w:rsidP="004C4D2B">
      <w:pPr>
        <w:shd w:val="clear" w:color="auto" w:fill="FFFFFF"/>
        <w:snapToGrid w:val="0"/>
        <w:ind w:left="480" w:hanging="480"/>
        <w:rPr>
          <w:rFonts w:cs="Arial"/>
          <w:szCs w:val="22"/>
        </w:rPr>
      </w:pPr>
      <w:r>
        <w:rPr>
          <w:rFonts w:cs="Arial"/>
          <w:iCs/>
          <w:color w:val="2B3949"/>
          <w:szCs w:val="22"/>
        </w:rPr>
        <w:t xml:space="preserve">D/Dª </w:t>
      </w:r>
      <w:permStart w:id="1822455818" w:edGrp="everyone"/>
      <w:permStart w:id="540610564" w:edGrp="everyone"/>
      <w:r w:rsidR="004C4D2B" w:rsidRPr="005039A6">
        <w:rPr>
          <w:rFonts w:cs="Arial"/>
          <w:szCs w:val="22"/>
        </w:rPr>
        <w:t>Escribir la información aquí o borrar</w:t>
      </w:r>
      <w:permEnd w:id="1822455818"/>
    </w:p>
    <w:permEnd w:id="540610564"/>
    <w:p w:rsidR="00C47329" w:rsidRPr="00422053" w:rsidRDefault="00C47329" w:rsidP="00C47329">
      <w:pPr>
        <w:autoSpaceDE w:val="0"/>
        <w:autoSpaceDN w:val="0"/>
        <w:adjustRightInd w:val="0"/>
        <w:spacing w:after="0" w:line="240" w:lineRule="auto"/>
        <w:rPr>
          <w:rFonts w:cs="Arial"/>
          <w:iCs/>
          <w:color w:val="2B3949"/>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Default="00C47329" w:rsidP="00C47329">
      <w:pPr>
        <w:spacing w:after="0"/>
        <w:ind w:left="709"/>
        <w:rPr>
          <w:rFonts w:cs="Arial"/>
          <w:szCs w:val="22"/>
        </w:rPr>
      </w:pPr>
    </w:p>
    <w:p w:rsidR="00C47329" w:rsidRPr="00BC334D" w:rsidRDefault="00C47329" w:rsidP="00C47329">
      <w:pPr>
        <w:spacing w:after="0"/>
        <w:ind w:left="709"/>
        <w:rPr>
          <w:rFonts w:cs="Arial"/>
          <w:szCs w:val="22"/>
        </w:rPr>
      </w:pPr>
      <w:r w:rsidRPr="00BC334D">
        <w:rPr>
          <w:rFonts w:cs="Arial"/>
          <w:i/>
          <w:noProof/>
          <w:snapToGrid/>
          <w:color w:val="000080"/>
          <w:szCs w:val="22"/>
        </w:rPr>
        <mc:AlternateContent>
          <mc:Choice Requires="wps">
            <w:drawing>
              <wp:anchor distT="0" distB="0" distL="114300" distR="114300" simplePos="0" relativeHeight="251811840" behindDoc="0" locked="0" layoutInCell="1" allowOverlap="1" wp14:anchorId="536CE3BE" wp14:editId="1369D70E">
                <wp:simplePos x="0" y="0"/>
                <wp:positionH relativeFrom="column">
                  <wp:posOffset>4724350</wp:posOffset>
                </wp:positionH>
                <wp:positionV relativeFrom="paragraph">
                  <wp:posOffset>44120</wp:posOffset>
                </wp:positionV>
                <wp:extent cx="1447800" cy="840740"/>
                <wp:effectExtent l="0" t="0" r="19050" b="16510"/>
                <wp:wrapNone/>
                <wp:docPr id="1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40740"/>
                        </a:xfrm>
                        <a:prstGeom prst="rect">
                          <a:avLst/>
                        </a:prstGeom>
                        <a:solidFill>
                          <a:srgbClr val="FF9900"/>
                        </a:solidFill>
                        <a:ln w="19050" cap="rnd">
                          <a:solidFill>
                            <a:srgbClr val="003366"/>
                          </a:solidFill>
                          <a:prstDash val="sysDot"/>
                          <a:miter lim="800000"/>
                          <a:headEnd/>
                          <a:tailEnd/>
                        </a:ln>
                      </wps:spPr>
                      <wps:txbx>
                        <w:txbxContent>
                          <w:p w:rsidR="00DE5D01" w:rsidRDefault="00DE5D01" w:rsidP="00C47329">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C47329">
                            <w:pPr>
                              <w:spacing w:after="0" w:line="0" w:lineRule="atLeast"/>
                              <w:rPr>
                                <w:rFonts w:cs="Arial"/>
                                <w:b/>
                                <w:color w:val="000000"/>
                                <w:sz w:val="14"/>
                                <w:szCs w:val="14"/>
                              </w:rPr>
                            </w:pPr>
                          </w:p>
                          <w:p w:rsidR="00DE5D01" w:rsidRPr="007F1A86" w:rsidRDefault="00DE5D01" w:rsidP="00C47329">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CE3BE" id="_x0000_s1033" style="position:absolute;left:0;text-align:left;margin-left:372pt;margin-top:3.45pt;width:114pt;height:66.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" fillcolor="#f90" strokecolor="#036" strokeweight="1.5pt">
                <v:stroke dashstyle="1 1" endcap="round"/>
                <v:textbox>
                  <w:txbxContent>
                    <w:p w:rsidR="00DE5D01" w:rsidRDefault="00DE5D01" w:rsidP="00C47329">
                      <w:pPr>
                        <w:spacing w:after="0" w:line="0" w:lineRule="atLeast"/>
                        <w:rPr>
                          <w:rFonts w:cs="Arial"/>
                          <w:b/>
                          <w:color w:val="000000"/>
                          <w:sz w:val="14"/>
                          <w:szCs w:val="14"/>
                        </w:rPr>
                      </w:pPr>
                      <w:r w:rsidRPr="007F1A86">
                        <w:rPr>
                          <w:rFonts w:cs="Arial"/>
                          <w:color w:val="000000"/>
                          <w:sz w:val="14"/>
                          <w:szCs w:val="14"/>
                        </w:rPr>
                        <w:sym w:font="Wingdings" w:char="F0D8"/>
                      </w:r>
                      <w:r w:rsidRPr="007F1A86">
                        <w:rPr>
                          <w:rFonts w:cs="Arial"/>
                          <w:color w:val="000000"/>
                          <w:sz w:val="14"/>
                          <w:szCs w:val="14"/>
                        </w:rPr>
                        <w:t xml:space="preserve"> </w:t>
                      </w:r>
                      <w:r w:rsidRPr="007F1A86">
                        <w:rPr>
                          <w:rFonts w:cs="Arial"/>
                          <w:b/>
                          <w:color w:val="000000"/>
                          <w:sz w:val="14"/>
                          <w:szCs w:val="14"/>
                          <w:u w:val="single"/>
                        </w:rPr>
                        <w:t>Leyenda</w:t>
                      </w:r>
                      <w:r w:rsidRPr="007F1A86">
                        <w:rPr>
                          <w:rFonts w:cs="Arial"/>
                          <w:b/>
                          <w:color w:val="000000"/>
                          <w:sz w:val="14"/>
                          <w:szCs w:val="14"/>
                        </w:rPr>
                        <w:t>:</w:t>
                      </w:r>
                    </w:p>
                    <w:p w:rsidR="00DE5D01" w:rsidRPr="007F1A86" w:rsidRDefault="00DE5D01" w:rsidP="00C47329">
                      <w:pPr>
                        <w:spacing w:after="0" w:line="0" w:lineRule="atLeast"/>
                        <w:rPr>
                          <w:rFonts w:cs="Arial"/>
                          <w:b/>
                          <w:color w:val="000000"/>
                          <w:sz w:val="14"/>
                          <w:szCs w:val="14"/>
                        </w:rPr>
                      </w:pPr>
                    </w:p>
                    <w:p w:rsidR="00DE5D01" w:rsidRPr="007F1A86" w:rsidRDefault="00DE5D01" w:rsidP="00C47329">
                      <w:pPr>
                        <w:spacing w:after="0" w:line="0" w:lineRule="atLeast"/>
                        <w:ind w:left="120" w:hanging="120"/>
                        <w:jc w:val="left"/>
                        <w:rPr>
                          <w:rFonts w:cs="Arial"/>
                          <w:color w:val="000000"/>
                          <w:sz w:val="14"/>
                          <w:szCs w:val="14"/>
                        </w:rPr>
                      </w:pPr>
                      <w:r w:rsidRPr="007F1A86">
                        <w:rPr>
                          <w:rFonts w:cs="Arial"/>
                          <w:color w:val="000000"/>
                          <w:sz w:val="14"/>
                          <w:szCs w:val="14"/>
                          <w:vertAlign w:val="superscript"/>
                        </w:rPr>
                        <w:t>(1)</w:t>
                      </w:r>
                      <w:r w:rsidRPr="007F1A86">
                        <w:rPr>
                          <w:rFonts w:cs="Arial"/>
                          <w:color w:val="000000"/>
                          <w:sz w:val="14"/>
                          <w:szCs w:val="14"/>
                        </w:rPr>
                        <w:t xml:space="preserve"> Nombre y apellidos del/los apoderado/s.</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(2)</w:t>
                      </w:r>
                      <w:r w:rsidRPr="007F1A86">
                        <w:rPr>
                          <w:rFonts w:cs="Arial"/>
                          <w:color w:val="000000"/>
                          <w:sz w:val="14"/>
                          <w:szCs w:val="14"/>
                        </w:rPr>
                        <w:t xml:space="preserve"> Representación que ostenta.</w:t>
                      </w:r>
                    </w:p>
                    <w:p w:rsidR="00DE5D01" w:rsidRPr="007F1A86" w:rsidRDefault="00DE5D01" w:rsidP="00C47329">
                      <w:pPr>
                        <w:spacing w:after="0" w:line="0" w:lineRule="atLeast"/>
                        <w:ind w:left="120" w:hanging="120"/>
                        <w:rPr>
                          <w:rFonts w:cs="Arial"/>
                          <w:color w:val="000000"/>
                          <w:sz w:val="14"/>
                          <w:szCs w:val="14"/>
                        </w:rPr>
                      </w:pPr>
                      <w:r w:rsidRPr="007F1A86">
                        <w:rPr>
                          <w:rFonts w:cs="Arial"/>
                          <w:color w:val="000000"/>
                          <w:sz w:val="14"/>
                          <w:szCs w:val="14"/>
                          <w:vertAlign w:val="superscript"/>
                        </w:rPr>
                        <w:t>(3)</w:t>
                      </w:r>
                      <w:r w:rsidRPr="007F1A86">
                        <w:rPr>
                          <w:rFonts w:cs="Arial"/>
                          <w:color w:val="000000"/>
                          <w:sz w:val="14"/>
                          <w:szCs w:val="14"/>
                        </w:rPr>
                        <w:t xml:space="preserve"> Razón social de la entidad </w:t>
                      </w:r>
                    </w:p>
                  </w:txbxContent>
                </v:textbox>
              </v:rect>
            </w:pict>
          </mc:Fallback>
        </mc:AlternateContent>
      </w:r>
    </w:p>
    <w:p w:rsidR="00C47329" w:rsidRPr="00BC334D" w:rsidRDefault="00C47329" w:rsidP="00C47329">
      <w:pPr>
        <w:spacing w:after="0"/>
        <w:ind w:left="709" w:hanging="601"/>
        <w:rPr>
          <w:rFonts w:cs="Arial"/>
          <w:szCs w:val="22"/>
        </w:rPr>
      </w:pPr>
      <w:r w:rsidRPr="00BC334D">
        <w:rPr>
          <w:rFonts w:cs="Arial"/>
          <w:szCs w:val="22"/>
        </w:rPr>
        <w:t>D./Dª. 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1)</w:t>
      </w:r>
    </w:p>
    <w:p w:rsidR="00C47329" w:rsidRPr="00BC334D" w:rsidRDefault="00C47329" w:rsidP="00C47329">
      <w:pPr>
        <w:spacing w:after="0"/>
        <w:ind w:left="709" w:hanging="60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2)</w:t>
      </w:r>
    </w:p>
    <w:p w:rsidR="00C47329" w:rsidRDefault="00C47329" w:rsidP="00C47329">
      <w:pPr>
        <w:spacing w:after="0"/>
        <w:ind w:left="709" w:hanging="601"/>
        <w:rPr>
          <w:rFonts w:cs="Arial"/>
          <w:szCs w:val="22"/>
          <w:vertAlign w:val="superscript"/>
        </w:rPr>
      </w:pPr>
      <w:r w:rsidRPr="00BC334D">
        <w:rPr>
          <w:rFonts w:cs="Arial"/>
          <w:szCs w:val="22"/>
        </w:rPr>
        <w:t>______________________</w:t>
      </w:r>
      <w:proofErr w:type="gramStart"/>
      <w:r w:rsidRPr="00BC334D">
        <w:rPr>
          <w:rFonts w:cs="Arial"/>
          <w:szCs w:val="22"/>
        </w:rPr>
        <w:t>_</w:t>
      </w:r>
      <w:r w:rsidRPr="00BC334D">
        <w:rPr>
          <w:rFonts w:cs="Arial"/>
          <w:szCs w:val="22"/>
          <w:vertAlign w:val="superscript"/>
        </w:rPr>
        <w:t>(</w:t>
      </w:r>
      <w:proofErr w:type="gramEnd"/>
      <w:r w:rsidRPr="00BC334D">
        <w:rPr>
          <w:rFonts w:cs="Arial"/>
          <w:szCs w:val="22"/>
          <w:vertAlign w:val="superscript"/>
        </w:rPr>
        <w:t>3)</w:t>
      </w:r>
    </w:p>
    <w:sectPr w:rsidR="00C47329" w:rsidSect="00774D00">
      <w:headerReference w:type="default" r:id="rId14"/>
      <w:footerReference w:type="default" r:id="rId15"/>
      <w:headerReference w:type="first" r:id="rId16"/>
      <w:footerReference w:type="first" r:id="rId17"/>
      <w:pgSz w:w="11906" w:h="16838" w:code="9"/>
      <w:pgMar w:top="2523" w:right="1134" w:bottom="1985" w:left="1134" w:header="488" w:footer="2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CFE" w:rsidRDefault="00450CFE" w:rsidP="00C3673F">
      <w:pPr>
        <w:spacing w:after="0" w:line="240" w:lineRule="auto"/>
      </w:pPr>
      <w:r>
        <w:separator/>
      </w:r>
    </w:p>
    <w:p w:rsidR="00450CFE" w:rsidRDefault="00450CFE"/>
  </w:endnote>
  <w:endnote w:type="continuationSeparator" w:id="0">
    <w:p w:rsidR="00450CFE" w:rsidRDefault="00450CFE" w:rsidP="00C3673F">
      <w:pPr>
        <w:spacing w:after="0" w:line="240" w:lineRule="auto"/>
      </w:pPr>
      <w:r>
        <w:continuationSeparator/>
      </w:r>
    </w:p>
    <w:p w:rsidR="00450CFE" w:rsidRDefault="00450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olio Lt BT">
    <w:altName w:val="Arial"/>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vantGarde Bk BT">
    <w:altName w:val="Lucida Sans Unicode"/>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utiger 55 Roman">
    <w:altName w:val="Vrinda"/>
    <w:charset w:val="00"/>
    <w:family w:val="swiss"/>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01" w:rsidRPr="00237839" w:rsidRDefault="00DE5D01" w:rsidP="00A63E1C">
    <w:pPr>
      <w:pStyle w:val="Piedepgina"/>
      <w:tabs>
        <w:tab w:val="clear" w:pos="8504"/>
        <w:tab w:val="right" w:pos="9639"/>
      </w:tabs>
      <w:jc w:val="left"/>
      <w:rPr>
        <w:rFonts w:cs="Arial"/>
        <w:noProof/>
        <w:color w:val="003366"/>
        <w:sz w:val="16"/>
        <w:szCs w:val="16"/>
      </w:rPr>
    </w:pPr>
    <w:r>
      <w:rPr>
        <w:rFonts w:cs="Arial"/>
        <w:noProof/>
        <w:color w:val="003366"/>
        <w:sz w:val="16"/>
        <w:szCs w:val="16"/>
      </w:rPr>
      <w:t>Versión 005_NO SARA</w:t>
    </w:r>
    <w:r>
      <w:rPr>
        <w:rFonts w:cs="Arial"/>
        <w:noProof/>
        <w:color w:val="003366"/>
        <w:sz w:val="16"/>
        <w:szCs w:val="16"/>
      </w:rPr>
      <w:tab/>
    </w:r>
    <w:r>
      <w:rPr>
        <w:rFonts w:cs="Arial"/>
        <w:noProof/>
        <w:color w:val="003366"/>
        <w:sz w:val="16"/>
        <w:szCs w:val="16"/>
      </w:rPr>
      <w:tab/>
    </w:r>
    <w:r w:rsidRPr="00237839">
      <w:rPr>
        <w:rFonts w:cs="Arial"/>
        <w:noProof/>
        <w:color w:val="003366"/>
        <w:sz w:val="16"/>
        <w:szCs w:val="16"/>
      </w:rPr>
      <w:t xml:space="preserve">Página </w:t>
    </w:r>
    <w:r w:rsidRPr="00237839">
      <w:rPr>
        <w:rStyle w:val="Nmerodepgina"/>
        <w:rFonts w:cs="Arial"/>
        <w:color w:val="003366"/>
        <w:sz w:val="16"/>
        <w:szCs w:val="16"/>
      </w:rPr>
      <w:fldChar w:fldCharType="begin"/>
    </w:r>
    <w:r w:rsidRPr="00237839">
      <w:rPr>
        <w:rStyle w:val="Nmerodepgina"/>
        <w:rFonts w:cs="Arial"/>
        <w:color w:val="003366"/>
        <w:sz w:val="16"/>
        <w:szCs w:val="16"/>
      </w:rPr>
      <w:instrText xml:space="preserve"> PAGE </w:instrText>
    </w:r>
    <w:r w:rsidRPr="00237839">
      <w:rPr>
        <w:rStyle w:val="Nmerodepgina"/>
        <w:rFonts w:cs="Arial"/>
        <w:color w:val="003366"/>
        <w:sz w:val="16"/>
        <w:szCs w:val="16"/>
      </w:rPr>
      <w:fldChar w:fldCharType="separate"/>
    </w:r>
    <w:r>
      <w:rPr>
        <w:rStyle w:val="Nmerodepgina"/>
        <w:rFonts w:cs="Arial"/>
        <w:noProof/>
        <w:color w:val="003366"/>
        <w:sz w:val="16"/>
        <w:szCs w:val="16"/>
      </w:rPr>
      <w:t>2</w:t>
    </w:r>
    <w:r w:rsidRPr="00237839">
      <w:rPr>
        <w:rStyle w:val="Nmerodepgina"/>
        <w:rFonts w:cs="Arial"/>
        <w:color w:val="003366"/>
        <w:sz w:val="16"/>
        <w:szCs w:val="16"/>
      </w:rPr>
      <w:fldChar w:fldCharType="end"/>
    </w:r>
    <w:r w:rsidRPr="00237839">
      <w:rPr>
        <w:rStyle w:val="Nmerodepgina"/>
        <w:rFonts w:cs="Arial"/>
        <w:color w:val="003366"/>
        <w:sz w:val="16"/>
        <w:szCs w:val="16"/>
      </w:rPr>
      <w:t xml:space="preserve"> / </w:t>
    </w:r>
    <w:r w:rsidRPr="00237839">
      <w:rPr>
        <w:rStyle w:val="Nmerodepgina"/>
        <w:rFonts w:cs="Arial"/>
        <w:color w:val="003366"/>
        <w:sz w:val="16"/>
        <w:szCs w:val="16"/>
      </w:rPr>
      <w:fldChar w:fldCharType="begin"/>
    </w:r>
    <w:r w:rsidRPr="00237839">
      <w:rPr>
        <w:rStyle w:val="Nmerodepgina"/>
        <w:rFonts w:cs="Arial"/>
        <w:color w:val="003366"/>
        <w:sz w:val="16"/>
        <w:szCs w:val="16"/>
      </w:rPr>
      <w:instrText xml:space="preserve"> NUMPAGES </w:instrText>
    </w:r>
    <w:r w:rsidRPr="00237839">
      <w:rPr>
        <w:rStyle w:val="Nmerodepgina"/>
        <w:rFonts w:cs="Arial"/>
        <w:color w:val="003366"/>
        <w:sz w:val="16"/>
        <w:szCs w:val="16"/>
      </w:rPr>
      <w:fldChar w:fldCharType="separate"/>
    </w:r>
    <w:r>
      <w:rPr>
        <w:rStyle w:val="Nmerodepgina"/>
        <w:rFonts w:cs="Arial"/>
        <w:noProof/>
        <w:color w:val="003366"/>
        <w:sz w:val="16"/>
        <w:szCs w:val="16"/>
      </w:rPr>
      <w:t>137</w:t>
    </w:r>
    <w:r w:rsidRPr="00237839">
      <w:rPr>
        <w:rStyle w:val="Nmerodepgina"/>
        <w:rFonts w:cs="Arial"/>
        <w:color w:val="003366"/>
        <w:sz w:val="16"/>
        <w:szCs w:val="16"/>
      </w:rPr>
      <w:fldChar w:fldCharType="end"/>
    </w:r>
  </w:p>
  <w:p w:rsidR="00DE5D01" w:rsidRPr="00241711" w:rsidRDefault="00DE5D01" w:rsidP="00C74352">
    <w:pPr>
      <w:pStyle w:val="Piedepgina"/>
      <w:spacing w:after="0" w:line="240" w:lineRule="auto"/>
      <w:ind w:right="-646"/>
      <w:jc w:val="center"/>
      <w:rPr>
        <w:rFonts w:cs="Arial"/>
        <w:noProof/>
        <w:color w:val="003366"/>
        <w:sz w:val="14"/>
        <w:szCs w:val="14"/>
      </w:rPr>
    </w:pPr>
    <w:r>
      <w:rPr>
        <w:rFonts w:cs="Arial"/>
        <w:b/>
        <w:noProof/>
        <w:snapToGrid/>
        <w:color w:val="003366"/>
        <w:sz w:val="14"/>
        <w:szCs w:val="14"/>
      </w:rPr>
      <mc:AlternateContent>
        <mc:Choice Requires="wps">
          <w:drawing>
            <wp:anchor distT="0" distB="0" distL="114300" distR="114300" simplePos="0" relativeHeight="251660288" behindDoc="0" locked="0" layoutInCell="1" allowOverlap="1" wp14:anchorId="400C4357" wp14:editId="318040E4">
              <wp:simplePos x="0" y="0"/>
              <wp:positionH relativeFrom="column">
                <wp:posOffset>0</wp:posOffset>
              </wp:positionH>
              <wp:positionV relativeFrom="paragraph">
                <wp:posOffset>-80010</wp:posOffset>
              </wp:positionV>
              <wp:extent cx="6172200" cy="5080"/>
              <wp:effectExtent l="15240" t="7620" r="13335" b="63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5080"/>
                      </a:xfrm>
                      <a:prstGeom prst="line">
                        <a:avLst/>
                      </a:prstGeom>
                      <a:noFill/>
                      <a:ln w="127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47F91" id="Conector recto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8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" strokecolor="#036" strokeweight="1pt"/>
          </w:pict>
        </mc:Fallback>
      </mc:AlternateContent>
    </w:r>
    <w:r w:rsidRPr="00241711">
      <w:rPr>
        <w:rFonts w:cs="Arial"/>
        <w:b/>
        <w:noProof/>
        <w:color w:val="003366"/>
        <w:sz w:val="14"/>
        <w:szCs w:val="14"/>
      </w:rPr>
      <w:t xml:space="preserve">MUTUAL MIDAT CYCLOPS, Mutua </w:t>
    </w:r>
    <w:r>
      <w:rPr>
        <w:rFonts w:cs="Arial"/>
        <w:b/>
        <w:noProof/>
        <w:color w:val="003366"/>
        <w:sz w:val="14"/>
        <w:szCs w:val="14"/>
      </w:rPr>
      <w:t>Colaboradora con</w:t>
    </w:r>
    <w:r w:rsidRPr="00241711">
      <w:rPr>
        <w:rFonts w:cs="Arial"/>
        <w:b/>
        <w:noProof/>
        <w:color w:val="003366"/>
        <w:sz w:val="14"/>
        <w:szCs w:val="14"/>
      </w:rPr>
      <w:t xml:space="preserve"> la Seguridad Social nº 1  </w:t>
    </w:r>
    <w:r w:rsidRPr="00241711">
      <w:rPr>
        <w:rFonts w:cs="Arial"/>
        <w:noProof/>
        <w:color w:val="003366"/>
        <w:sz w:val="14"/>
        <w:szCs w:val="14"/>
      </w:rPr>
      <w:t xml:space="preserve">       </w:t>
    </w:r>
  </w:p>
  <w:p w:rsidR="00DE5D01" w:rsidRPr="00241711" w:rsidRDefault="00DE5D01" w:rsidP="00C74352">
    <w:pPr>
      <w:pStyle w:val="Piedepgina"/>
      <w:spacing w:after="0" w:line="240" w:lineRule="auto"/>
      <w:ind w:right="-646"/>
      <w:jc w:val="center"/>
      <w:rPr>
        <w:rFonts w:cs="Arial"/>
        <w:noProof/>
        <w:color w:val="003366"/>
        <w:sz w:val="14"/>
        <w:szCs w:val="14"/>
      </w:rPr>
    </w:pPr>
    <w:r w:rsidRPr="00241711">
      <w:rPr>
        <w:rFonts w:cs="Arial"/>
        <w:noProof/>
        <w:color w:val="003366"/>
        <w:sz w:val="14"/>
        <w:szCs w:val="14"/>
      </w:rPr>
      <w:t>Avenida Josep Tarradellas 14-18 - 08029 - Barcelona - Tel. 934 051 244 - Fax. 934 10</w:t>
    </w:r>
    <w:r>
      <w:rPr>
        <w:rFonts w:cs="Arial"/>
        <w:noProof/>
        <w:color w:val="003366"/>
        <w:sz w:val="14"/>
        <w:szCs w:val="14"/>
      </w:rPr>
      <w:t>8</w:t>
    </w:r>
    <w:r w:rsidRPr="00241711">
      <w:rPr>
        <w:rFonts w:cs="Arial"/>
        <w:noProof/>
        <w:color w:val="003366"/>
        <w:sz w:val="14"/>
        <w:szCs w:val="14"/>
      </w:rPr>
      <w:t xml:space="preserve"> </w:t>
    </w:r>
    <w:r>
      <w:rPr>
        <w:rFonts w:cs="Arial"/>
        <w:noProof/>
        <w:color w:val="003366"/>
        <w:sz w:val="14"/>
        <w:szCs w:val="14"/>
      </w:rPr>
      <w:t>828</w:t>
    </w:r>
  </w:p>
  <w:p w:rsidR="00DE5D01" w:rsidRPr="00241711" w:rsidRDefault="00DE5D01" w:rsidP="00C74352">
    <w:pPr>
      <w:pStyle w:val="Piedepgina"/>
      <w:spacing w:after="0" w:line="240" w:lineRule="auto"/>
      <w:ind w:right="-646"/>
      <w:jc w:val="center"/>
      <w:rPr>
        <w:rFonts w:cs="Arial"/>
        <w:noProof/>
        <w:color w:val="003366"/>
        <w:sz w:val="14"/>
        <w:szCs w:val="14"/>
      </w:rPr>
    </w:pPr>
    <w:r w:rsidRPr="00241711">
      <w:rPr>
        <w:rFonts w:cs="Arial"/>
        <w:noProof/>
        <w:color w:val="003366"/>
        <w:sz w:val="14"/>
        <w:szCs w:val="14"/>
      </w:rPr>
      <w:t xml:space="preserve">CIF: G-64.172.513 </w:t>
    </w:r>
  </w:p>
  <w:p w:rsidR="00DE5D01" w:rsidRPr="00EF6993" w:rsidRDefault="00DE5D01" w:rsidP="00C74352">
    <w:pPr>
      <w:pStyle w:val="Piedepgina"/>
      <w:spacing w:after="0" w:line="240" w:lineRule="auto"/>
      <w:ind w:right="-646"/>
      <w:jc w:val="center"/>
      <w:rPr>
        <w:rFonts w:ascii="Frutiger 55 Roman" w:hAnsi="Frutiger 55 Roman" w:cs="Lucida Sans Unicode"/>
        <w:color w:val="003366"/>
        <w:sz w:val="14"/>
        <w:szCs w:val="14"/>
      </w:rPr>
    </w:pPr>
  </w:p>
  <w:p w:rsidR="00DE5D01" w:rsidRDefault="00DE5D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01" w:rsidRDefault="00DE5D01" w:rsidP="00C74352">
    <w:pPr>
      <w:pStyle w:val="Piedepgina"/>
      <w:rPr>
        <w:rFonts w:ascii="Modern No. 20" w:hAnsi="Modern No. 20" w:cs="Lucida Sans Unicode"/>
        <w:noProof/>
        <w:color w:val="003366"/>
        <w:sz w:val="18"/>
        <w:szCs w:val="18"/>
      </w:rPr>
    </w:pPr>
  </w:p>
  <w:p w:rsidR="00DE5D01" w:rsidRPr="00B93F9F" w:rsidRDefault="00DE5D01" w:rsidP="00C74352">
    <w:pPr>
      <w:pStyle w:val="Piedepgina"/>
      <w:spacing w:after="0" w:line="240" w:lineRule="auto"/>
      <w:ind w:right="-646"/>
      <w:jc w:val="center"/>
      <w:rPr>
        <w:rFonts w:cs="Arial"/>
        <w:b/>
        <w:noProof/>
        <w:color w:val="003366"/>
        <w:sz w:val="14"/>
        <w:szCs w:val="14"/>
      </w:rPr>
    </w:pPr>
    <w:r>
      <w:rPr>
        <w:rFonts w:cs="Arial"/>
        <w:b/>
        <w:noProof/>
        <w:snapToGrid/>
        <w:color w:val="003366"/>
        <w:sz w:val="14"/>
        <w:szCs w:val="14"/>
      </w:rPr>
      <mc:AlternateContent>
        <mc:Choice Requires="wps">
          <w:drawing>
            <wp:anchor distT="0" distB="0" distL="114300" distR="114300" simplePos="0" relativeHeight="251659264" behindDoc="0" locked="0" layoutInCell="1" allowOverlap="1" wp14:anchorId="71A0453D" wp14:editId="2C8D36DD">
              <wp:simplePos x="0" y="0"/>
              <wp:positionH relativeFrom="column">
                <wp:posOffset>0</wp:posOffset>
              </wp:positionH>
              <wp:positionV relativeFrom="paragraph">
                <wp:posOffset>-80010</wp:posOffset>
              </wp:positionV>
              <wp:extent cx="6172200" cy="5080"/>
              <wp:effectExtent l="15240" t="8890" r="13335" b="146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5080"/>
                      </a:xfrm>
                      <a:prstGeom prst="line">
                        <a:avLst/>
                      </a:prstGeom>
                      <a:noFill/>
                      <a:ln w="127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E48ED" id="Conector recto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8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" strokecolor="#036" strokeweight="1pt"/>
          </w:pict>
        </mc:Fallback>
      </mc:AlternateContent>
    </w:r>
    <w:r w:rsidRPr="00B93F9F">
      <w:rPr>
        <w:rFonts w:cs="Arial"/>
        <w:b/>
        <w:noProof/>
        <w:color w:val="003366"/>
        <w:sz w:val="14"/>
        <w:szCs w:val="14"/>
      </w:rPr>
      <w:t xml:space="preserve">MUTUAL MIDAT CYCLOPS, Mutua </w:t>
    </w:r>
    <w:r>
      <w:rPr>
        <w:rFonts w:cs="Arial"/>
        <w:b/>
        <w:noProof/>
        <w:color w:val="003366"/>
        <w:sz w:val="14"/>
        <w:szCs w:val="14"/>
      </w:rPr>
      <w:t>Colaboradora con</w:t>
    </w:r>
    <w:r w:rsidRPr="00B93F9F">
      <w:rPr>
        <w:rFonts w:cs="Arial"/>
        <w:b/>
        <w:noProof/>
        <w:color w:val="003366"/>
        <w:sz w:val="14"/>
        <w:szCs w:val="14"/>
      </w:rPr>
      <w:t xml:space="preserve"> la Seguridad Social nº 1 </w:t>
    </w:r>
  </w:p>
  <w:p w:rsidR="00DE5D01" w:rsidRPr="00B93F9F" w:rsidRDefault="00DE5D01" w:rsidP="00C74352">
    <w:pPr>
      <w:pStyle w:val="Piedepgina"/>
      <w:spacing w:after="0" w:line="240" w:lineRule="auto"/>
      <w:ind w:right="-646"/>
      <w:jc w:val="center"/>
      <w:rPr>
        <w:rFonts w:cs="Arial"/>
        <w:noProof/>
        <w:color w:val="003366"/>
        <w:sz w:val="14"/>
        <w:szCs w:val="14"/>
      </w:rPr>
    </w:pPr>
    <w:r w:rsidRPr="00B93F9F">
      <w:rPr>
        <w:rFonts w:cs="Arial"/>
        <w:noProof/>
        <w:color w:val="003366"/>
        <w:sz w:val="14"/>
        <w:szCs w:val="14"/>
      </w:rPr>
      <w:t>Avenida Josep Tarradellas 14-18 - 08029 - Barcelona - Tel. 934 051 244 - Fax. 934 109 029</w:t>
    </w:r>
  </w:p>
  <w:p w:rsidR="00DE5D01" w:rsidRPr="00B93F9F" w:rsidRDefault="00DE5D01" w:rsidP="00C74352">
    <w:pPr>
      <w:pStyle w:val="Piedepgina"/>
      <w:spacing w:after="0" w:line="240" w:lineRule="auto"/>
      <w:ind w:right="-646"/>
      <w:jc w:val="center"/>
      <w:rPr>
        <w:rFonts w:cs="Arial"/>
        <w:color w:val="003366"/>
        <w:sz w:val="14"/>
        <w:szCs w:val="14"/>
      </w:rPr>
    </w:pPr>
    <w:r w:rsidRPr="00B93F9F">
      <w:rPr>
        <w:rFonts w:cs="Arial"/>
        <w:noProof/>
        <w:color w:val="003366"/>
        <w:sz w:val="14"/>
        <w:szCs w:val="14"/>
      </w:rPr>
      <w:t xml:space="preserve">CIF: G-64.172.513 </w:t>
    </w:r>
  </w:p>
  <w:p w:rsidR="00DE5D01" w:rsidRPr="004C72D3" w:rsidRDefault="00DE5D01" w:rsidP="00C74352">
    <w:pPr>
      <w:pStyle w:val="Piedepgina"/>
      <w:spacing w:after="0" w:line="240" w:lineRule="atLeast"/>
      <w:jc w:val="center"/>
      <w:rPr>
        <w:rFonts w:cs="Arial"/>
        <w:sz w:val="20"/>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CFE" w:rsidRDefault="00450CFE" w:rsidP="00C3673F">
      <w:pPr>
        <w:spacing w:after="0" w:line="240" w:lineRule="auto"/>
      </w:pPr>
      <w:r>
        <w:separator/>
      </w:r>
    </w:p>
    <w:p w:rsidR="00450CFE" w:rsidRDefault="00450CFE"/>
  </w:footnote>
  <w:footnote w:type="continuationSeparator" w:id="0">
    <w:p w:rsidR="00450CFE" w:rsidRDefault="00450CFE" w:rsidP="00C3673F">
      <w:pPr>
        <w:spacing w:after="0" w:line="240" w:lineRule="auto"/>
      </w:pPr>
      <w:r>
        <w:continuationSeparator/>
      </w:r>
    </w:p>
    <w:p w:rsidR="00450CFE" w:rsidRDefault="00450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01" w:rsidRDefault="00DE5D01" w:rsidP="00C74352">
    <w:pPr>
      <w:pStyle w:val="Encabezado"/>
      <w:tabs>
        <w:tab w:val="clear" w:pos="4252"/>
        <w:tab w:val="center" w:pos="3960"/>
        <w:tab w:val="left" w:pos="4080"/>
      </w:tabs>
      <w:rPr>
        <w:rFonts w:cs="Arial"/>
        <w:color w:val="000000"/>
        <w:sz w:val="17"/>
        <w:szCs w:val="17"/>
      </w:rPr>
    </w:pPr>
  </w:p>
  <w:p w:rsidR="00DE5D01" w:rsidRPr="000112DC" w:rsidRDefault="00DE5D01" w:rsidP="00635F2C">
    <w:pPr>
      <w:pStyle w:val="Encabezado"/>
      <w:tabs>
        <w:tab w:val="clear" w:pos="4252"/>
        <w:tab w:val="center" w:pos="3960"/>
        <w:tab w:val="left" w:pos="4080"/>
      </w:tabs>
      <w:ind w:left="3402"/>
      <w:jc w:val="left"/>
      <w:rPr>
        <w:rFonts w:cs="Arial"/>
        <w:color w:val="000000"/>
        <w:sz w:val="17"/>
        <w:szCs w:val="17"/>
      </w:rPr>
    </w:pPr>
    <w:r>
      <w:rPr>
        <w:rFonts w:cs="Arial"/>
        <w:b/>
        <w:bCs/>
        <w:noProof/>
        <w:snapToGrid/>
        <w:color w:val="005577"/>
        <w:sz w:val="15"/>
        <w:szCs w:val="15"/>
      </w:rPr>
      <w:drawing>
        <wp:inline distT="0" distB="0" distL="0" distR="0" wp14:anchorId="400A97C0" wp14:editId="716C7D6F">
          <wp:extent cx="1085850" cy="609600"/>
          <wp:effectExtent l="0" t="0" r="0" b="0"/>
          <wp:docPr id="3" name="Imagen 3" descr="MC Mutua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 Mutu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609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D01" w:rsidRDefault="00DE5D01" w:rsidP="00C74352">
    <w:pPr>
      <w:pStyle w:val="Encabezado"/>
      <w:jc w:val="center"/>
      <w:rPr>
        <w:rFonts w:cs="Arial"/>
        <w:color w:val="000000"/>
        <w:sz w:val="17"/>
        <w:szCs w:val="17"/>
      </w:rPr>
    </w:pPr>
    <w:r>
      <w:rPr>
        <w:rFonts w:cs="Arial"/>
        <w:b/>
        <w:bCs/>
        <w:noProof/>
        <w:snapToGrid/>
        <w:color w:val="005577"/>
        <w:sz w:val="15"/>
        <w:szCs w:val="15"/>
      </w:rPr>
      <w:drawing>
        <wp:inline distT="0" distB="0" distL="0" distR="0" wp14:anchorId="68DA8041" wp14:editId="21771D00">
          <wp:extent cx="1085850" cy="571500"/>
          <wp:effectExtent l="0" t="0" r="0" b="0"/>
          <wp:docPr id="4" name="Imagen 4" descr="MC Mutua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 Mutu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571500"/>
                  </a:xfrm>
                  <a:prstGeom prst="rect">
                    <a:avLst/>
                  </a:prstGeom>
                  <a:noFill/>
                  <a:ln>
                    <a:noFill/>
                  </a:ln>
                </pic:spPr>
              </pic:pic>
            </a:graphicData>
          </a:graphic>
        </wp:inline>
      </w:drawing>
    </w:r>
  </w:p>
  <w:p w:rsidR="00DE5D01" w:rsidRDefault="00DE5D01" w:rsidP="00C74352">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D8EFF0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91E6C52"/>
    <w:multiLevelType w:val="hybridMultilevel"/>
    <w:tmpl w:val="1668F8F4"/>
    <w:lvl w:ilvl="0" w:tplc="0C0A000F">
      <w:start w:val="1"/>
      <w:numFmt w:val="decimal"/>
      <w:lvlText w:val="%1."/>
      <w:lvlJc w:val="left"/>
      <w:pPr>
        <w:ind w:left="1440" w:hanging="360"/>
      </w:pPr>
      <w:rPr>
        <w:rFont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D385973"/>
    <w:multiLevelType w:val="multilevel"/>
    <w:tmpl w:val="B2DC18C0"/>
    <w:lvl w:ilvl="0">
      <w:start w:val="1"/>
      <w:numFmt w:val="decimal"/>
      <w:pStyle w:val="Ttulo1"/>
      <w:lvlText w:val="CLÁUSULA %1ª - "/>
      <w:lvlJc w:val="left"/>
      <w:pPr>
        <w:tabs>
          <w:tab w:val="num" w:pos="3374"/>
        </w:tabs>
        <w:ind w:left="1560" w:firstLine="0"/>
      </w:pPr>
      <w:rPr>
        <w:rFonts w:ascii="Arial" w:hAnsi="Arial" w:hint="default"/>
        <w:b/>
        <w:i w:val="0"/>
        <w:caps w:val="0"/>
        <w:strike w:val="0"/>
        <w:dstrike w:val="0"/>
        <w:vanish w:val="0"/>
        <w:color w:val="000000"/>
        <w:sz w:val="22"/>
        <w:szCs w:val="22"/>
        <w:vertAlign w:val="baseline"/>
        <w:lang w:val="es-E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Ttulo2"/>
      <w:isLgl/>
      <w:lvlText w:val="Sección %1.%2"/>
      <w:lvlJc w:val="left"/>
      <w:pPr>
        <w:tabs>
          <w:tab w:val="num" w:pos="1800"/>
        </w:tabs>
        <w:ind w:left="0" w:firstLine="0"/>
      </w:pPr>
      <w:rPr>
        <w:rFonts w:hint="default"/>
      </w:rPr>
    </w:lvl>
    <w:lvl w:ilvl="2">
      <w:start w:val="1"/>
      <w:numFmt w:val="lowerLetter"/>
      <w:pStyle w:val="Ttulo3"/>
      <w:lvlText w:val="(%3)"/>
      <w:lvlJc w:val="left"/>
      <w:pPr>
        <w:tabs>
          <w:tab w:val="num" w:pos="720"/>
        </w:tabs>
        <w:ind w:left="720" w:hanging="432"/>
      </w:pPr>
      <w:rPr>
        <w:rFonts w:hint="default"/>
      </w:rPr>
    </w:lvl>
    <w:lvl w:ilvl="3">
      <w:start w:val="1"/>
      <w:numFmt w:val="lowerRoman"/>
      <w:pStyle w:val="Ttulo4"/>
      <w:lvlText w:val="(%4)"/>
      <w:lvlJc w:val="right"/>
      <w:pPr>
        <w:tabs>
          <w:tab w:val="num" w:pos="864"/>
        </w:tabs>
        <w:ind w:left="864" w:hanging="144"/>
      </w:pPr>
      <w:rPr>
        <w:rFonts w:hint="default"/>
      </w:rPr>
    </w:lvl>
    <w:lvl w:ilvl="4">
      <w:start w:val="1"/>
      <w:numFmt w:val="decimal"/>
      <w:pStyle w:val="Ttulo5"/>
      <w:lvlText w:val="%5)"/>
      <w:lvlJc w:val="left"/>
      <w:pPr>
        <w:tabs>
          <w:tab w:val="num" w:pos="1008"/>
        </w:tabs>
        <w:ind w:left="1008" w:hanging="432"/>
      </w:pPr>
      <w:rPr>
        <w:rFonts w:hint="default"/>
      </w:rPr>
    </w:lvl>
    <w:lvl w:ilvl="5">
      <w:start w:val="1"/>
      <w:numFmt w:val="lowerLetter"/>
      <w:pStyle w:val="Ttulo6"/>
      <w:lvlText w:val="%6)"/>
      <w:lvlJc w:val="left"/>
      <w:pPr>
        <w:tabs>
          <w:tab w:val="num" w:pos="1512"/>
        </w:tabs>
        <w:ind w:left="1512" w:hanging="432"/>
      </w:pPr>
      <w:rPr>
        <w:rFonts w:hint="default"/>
        <w:b/>
      </w:rPr>
    </w:lvl>
    <w:lvl w:ilvl="6">
      <w:start w:val="1"/>
      <w:numFmt w:val="lowerRoman"/>
      <w:pStyle w:val="Ttulo7"/>
      <w:lvlText w:val="%7)"/>
      <w:lvlJc w:val="right"/>
      <w:pPr>
        <w:tabs>
          <w:tab w:val="num" w:pos="1296"/>
        </w:tabs>
        <w:ind w:left="1296" w:hanging="288"/>
      </w:pPr>
      <w:rPr>
        <w:rFonts w:hint="default"/>
      </w:rPr>
    </w:lvl>
    <w:lvl w:ilvl="7">
      <w:start w:val="1"/>
      <w:numFmt w:val="lowerLetter"/>
      <w:pStyle w:val="Ttulo8"/>
      <w:lvlText w:val="%8."/>
      <w:lvlJc w:val="left"/>
      <w:pPr>
        <w:tabs>
          <w:tab w:val="num" w:pos="1440"/>
        </w:tabs>
        <w:ind w:left="1440" w:hanging="432"/>
      </w:pPr>
      <w:rPr>
        <w:rFonts w:hint="default"/>
      </w:rPr>
    </w:lvl>
    <w:lvl w:ilvl="8">
      <w:start w:val="1"/>
      <w:numFmt w:val="lowerRoman"/>
      <w:pStyle w:val="Ttulo9"/>
      <w:lvlText w:val="%9."/>
      <w:lvlJc w:val="right"/>
      <w:pPr>
        <w:tabs>
          <w:tab w:val="num" w:pos="1584"/>
        </w:tabs>
        <w:ind w:left="1584" w:hanging="144"/>
      </w:pPr>
      <w:rPr>
        <w:rFonts w:hint="default"/>
      </w:rPr>
    </w:lvl>
  </w:abstractNum>
  <w:abstractNum w:abstractNumId="3" w15:restartNumberingAfterBreak="0">
    <w:nsid w:val="0D826A44"/>
    <w:multiLevelType w:val="multilevel"/>
    <w:tmpl w:val="DCDEC5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DA293A"/>
    <w:multiLevelType w:val="multilevel"/>
    <w:tmpl w:val="8E6C5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8B75F3"/>
    <w:multiLevelType w:val="multilevel"/>
    <w:tmpl w:val="62F6D8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19464A"/>
    <w:multiLevelType w:val="hybridMultilevel"/>
    <w:tmpl w:val="9EACA84C"/>
    <w:lvl w:ilvl="0" w:tplc="1588455A">
      <w:start w:val="1"/>
      <w:numFmt w:val="bullet"/>
      <w:lvlText w:val=""/>
      <w:lvlJc w:val="left"/>
      <w:pPr>
        <w:tabs>
          <w:tab w:val="num" w:pos="1440"/>
        </w:tabs>
        <w:ind w:left="1437" w:hanging="357"/>
      </w:pPr>
      <w:rPr>
        <w:rFonts w:ascii="Wingdings" w:hAnsi="Wingdings" w:hint="default"/>
        <w:color w:val="CC0000"/>
        <w:sz w:val="22"/>
      </w:rPr>
    </w:lvl>
    <w:lvl w:ilvl="1" w:tplc="0C0A0003">
      <w:start w:val="1"/>
      <w:numFmt w:val="bullet"/>
      <w:pStyle w:val="Topo1"/>
      <w:lvlText w:val=""/>
      <w:lvlJc w:val="left"/>
      <w:pPr>
        <w:tabs>
          <w:tab w:val="num" w:pos="1440"/>
        </w:tabs>
        <w:ind w:left="1437" w:hanging="357"/>
      </w:pPr>
      <w:rPr>
        <w:rFonts w:ascii="Wingdings" w:hAnsi="Wingdings" w:hint="default"/>
        <w:color w:val="CC0000"/>
        <w:sz w:val="22"/>
      </w:rPr>
    </w:lvl>
    <w:lvl w:ilvl="2" w:tplc="0C0A0005">
      <w:start w:val="1"/>
      <w:numFmt w:val="bullet"/>
      <w:lvlText w:val=""/>
      <w:lvlJc w:val="left"/>
      <w:pPr>
        <w:tabs>
          <w:tab w:val="num" w:pos="2160"/>
        </w:tabs>
        <w:ind w:left="2160" w:hanging="360"/>
      </w:pPr>
      <w:rPr>
        <w:rFonts w:ascii="Symbol" w:hAnsi="Symbol" w:hint="default"/>
        <w:color w:val="CC000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F419D4"/>
    <w:multiLevelType w:val="singleLevel"/>
    <w:tmpl w:val="183868E0"/>
    <w:lvl w:ilvl="0">
      <w:start w:val="1"/>
      <w:numFmt w:val="bullet"/>
      <w:pStyle w:val="Tablebullets"/>
      <w:lvlText w:val=""/>
      <w:lvlJc w:val="left"/>
      <w:pPr>
        <w:tabs>
          <w:tab w:val="num" w:pos="369"/>
        </w:tabs>
        <w:ind w:left="369" w:hanging="369"/>
      </w:pPr>
      <w:rPr>
        <w:rFonts w:ascii="Monotype Sorts" w:hAnsi="Monotype Sorts"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D0207E6"/>
    <w:multiLevelType w:val="multilevel"/>
    <w:tmpl w:val="A9D4CD06"/>
    <w:styleLink w:val="AaartculoSeccin1"/>
    <w:lvl w:ilvl="0">
      <w:start w:val="1"/>
      <w:numFmt w:val="bullet"/>
      <w:pStyle w:val="BulletNivel1"/>
      <w:lvlText w:val=""/>
      <w:lvlJc w:val="left"/>
      <w:pPr>
        <w:tabs>
          <w:tab w:val="num" w:pos="1680"/>
        </w:tabs>
        <w:ind w:left="1603" w:hanging="283"/>
      </w:pPr>
      <w:rPr>
        <w:rFonts w:ascii="Symbol" w:hAnsi="Symbol" w:hint="default"/>
        <w:color w:val="CC0000"/>
        <w:sz w:val="20"/>
      </w:rPr>
    </w:lvl>
    <w:lvl w:ilvl="1">
      <w:start w:val="1"/>
      <w:numFmt w:val="bullet"/>
      <w:lvlText w:val=""/>
      <w:lvlJc w:val="left"/>
      <w:pPr>
        <w:tabs>
          <w:tab w:val="num" w:pos="2247"/>
        </w:tabs>
        <w:ind w:left="2171" w:hanging="284"/>
      </w:pPr>
      <w:rPr>
        <w:rFonts w:ascii="Symbol" w:hAnsi="Symbol" w:hint="default"/>
        <w:color w:val="CC0000"/>
        <w:sz w:val="20"/>
      </w:rPr>
    </w:lvl>
    <w:lvl w:ilvl="2">
      <w:start w:val="1"/>
      <w:numFmt w:val="bullet"/>
      <w:lvlText w:val=""/>
      <w:lvlJc w:val="left"/>
      <w:pPr>
        <w:tabs>
          <w:tab w:val="num" w:pos="2531"/>
        </w:tabs>
        <w:ind w:left="2454" w:hanging="283"/>
      </w:pPr>
      <w:rPr>
        <w:rFonts w:ascii="Symbol" w:hAnsi="Symbol" w:hint="default"/>
        <w:color w:val="CC0000"/>
        <w:sz w:val="16"/>
      </w:rPr>
    </w:lvl>
    <w:lvl w:ilvl="3">
      <w:start w:val="1"/>
      <w:numFmt w:val="bullet"/>
      <w:lvlText w:val="-"/>
      <w:lvlJc w:val="left"/>
      <w:pPr>
        <w:tabs>
          <w:tab w:val="num" w:pos="2814"/>
        </w:tabs>
        <w:ind w:left="2738" w:hanging="284"/>
      </w:pPr>
      <w:rPr>
        <w:rFonts w:cs="Times New Roman" w:hint="default"/>
        <w:color w:val="CC0000"/>
        <w:sz w:val="20"/>
      </w:rPr>
    </w:lvl>
    <w:lvl w:ilvl="4">
      <w:start w:val="1"/>
      <w:numFmt w:val="bullet"/>
      <w:lvlText w:val="o"/>
      <w:lvlJc w:val="left"/>
      <w:pPr>
        <w:tabs>
          <w:tab w:val="num" w:pos="4920"/>
        </w:tabs>
        <w:ind w:left="4920" w:hanging="360"/>
      </w:pPr>
      <w:rPr>
        <w:rFonts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9" w15:restartNumberingAfterBreak="0">
    <w:nsid w:val="1F9F53B5"/>
    <w:multiLevelType w:val="multilevel"/>
    <w:tmpl w:val="2FA09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5A6334"/>
    <w:multiLevelType w:val="multilevel"/>
    <w:tmpl w:val="253CC94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022545A"/>
    <w:multiLevelType w:val="multilevel"/>
    <w:tmpl w:val="6C5EB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152B9B"/>
    <w:multiLevelType w:val="hybridMultilevel"/>
    <w:tmpl w:val="A794505C"/>
    <w:lvl w:ilvl="0" w:tplc="0C0A0001">
      <w:start w:val="1"/>
      <w:numFmt w:val="decimal"/>
      <w:pStyle w:val="BulletNum1"/>
      <w:lvlText w:val="%1."/>
      <w:lvlJc w:val="right"/>
      <w:pPr>
        <w:tabs>
          <w:tab w:val="num" w:pos="567"/>
        </w:tabs>
        <w:ind w:left="567" w:hanging="113"/>
      </w:pPr>
      <w:rPr>
        <w:rFonts w:ascii="Arial" w:hAnsi="Arial" w:hint="default"/>
        <w:color w:val="CC0000"/>
        <w:sz w:val="22"/>
      </w:rPr>
    </w:lvl>
    <w:lvl w:ilvl="1" w:tplc="96166A50">
      <w:start w:val="1"/>
      <w:numFmt w:val="decimal"/>
      <w:pStyle w:val="BulletNum2"/>
      <w:lvlText w:val="%2."/>
      <w:lvlJc w:val="right"/>
      <w:pPr>
        <w:tabs>
          <w:tab w:val="num" w:pos="851"/>
        </w:tabs>
        <w:ind w:left="851" w:hanging="114"/>
      </w:pPr>
      <w:rPr>
        <w:rFonts w:ascii="Arial" w:hAnsi="Arial" w:hint="default"/>
        <w:color w:val="CC0000"/>
        <w:sz w:val="22"/>
      </w:rPr>
    </w:lvl>
    <w:lvl w:ilvl="2" w:tplc="0C0A0005">
      <w:start w:val="1"/>
      <w:numFmt w:val="decimal"/>
      <w:pStyle w:val="BulletNum3"/>
      <w:lvlText w:val="%3."/>
      <w:lvlJc w:val="right"/>
      <w:pPr>
        <w:tabs>
          <w:tab w:val="num" w:pos="1134"/>
        </w:tabs>
        <w:ind w:left="1134" w:hanging="113"/>
      </w:pPr>
      <w:rPr>
        <w:rFonts w:ascii="Arial" w:hAnsi="Arial" w:hint="default"/>
        <w:color w:val="CC0000"/>
        <w:sz w:val="22"/>
      </w:r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3" w15:restartNumberingAfterBreak="0">
    <w:nsid w:val="332260A2"/>
    <w:multiLevelType w:val="hybridMultilevel"/>
    <w:tmpl w:val="613EDC7C"/>
    <w:lvl w:ilvl="0" w:tplc="0C0A000B">
      <w:start w:val="1"/>
      <w:numFmt w:val="bullet"/>
      <w:lvlText w:val=""/>
      <w:lvlJc w:val="left"/>
      <w:pPr>
        <w:tabs>
          <w:tab w:val="num" w:pos="1067"/>
        </w:tabs>
        <w:ind w:left="1067" w:hanging="360"/>
      </w:pPr>
      <w:rPr>
        <w:rFonts w:ascii="Wingdings" w:hAnsi="Wingdings" w:hint="default"/>
        <w:color w:val="003366"/>
      </w:rPr>
    </w:lvl>
    <w:lvl w:ilvl="1" w:tplc="FFFFFFFF">
      <w:start w:val="1"/>
      <w:numFmt w:val="bullet"/>
      <w:lvlText w:val="o"/>
      <w:lvlJc w:val="left"/>
      <w:pPr>
        <w:tabs>
          <w:tab w:val="num" w:pos="1787"/>
        </w:tabs>
        <w:ind w:left="1787" w:hanging="360"/>
      </w:pPr>
      <w:rPr>
        <w:rFonts w:ascii="Courier New" w:hAnsi="Courier New" w:cs="Courier New" w:hint="default"/>
      </w:rPr>
    </w:lvl>
    <w:lvl w:ilvl="2" w:tplc="FFFFFFFF">
      <w:start w:val="1"/>
      <w:numFmt w:val="bullet"/>
      <w:lvlText w:val=""/>
      <w:lvlJc w:val="left"/>
      <w:pPr>
        <w:tabs>
          <w:tab w:val="num" w:pos="2507"/>
        </w:tabs>
        <w:ind w:left="2507" w:hanging="360"/>
      </w:pPr>
      <w:rPr>
        <w:rFonts w:ascii="Wingdings" w:hAnsi="Wingdings" w:hint="default"/>
      </w:rPr>
    </w:lvl>
    <w:lvl w:ilvl="3" w:tplc="FFFFFFFF" w:tentative="1">
      <w:start w:val="1"/>
      <w:numFmt w:val="bullet"/>
      <w:lvlText w:val=""/>
      <w:lvlJc w:val="left"/>
      <w:pPr>
        <w:tabs>
          <w:tab w:val="num" w:pos="3227"/>
        </w:tabs>
        <w:ind w:left="3227" w:hanging="360"/>
      </w:pPr>
      <w:rPr>
        <w:rFonts w:ascii="Symbol" w:hAnsi="Symbol" w:hint="default"/>
      </w:rPr>
    </w:lvl>
    <w:lvl w:ilvl="4" w:tplc="FFFFFFFF" w:tentative="1">
      <w:start w:val="1"/>
      <w:numFmt w:val="bullet"/>
      <w:lvlText w:val="o"/>
      <w:lvlJc w:val="left"/>
      <w:pPr>
        <w:tabs>
          <w:tab w:val="num" w:pos="3947"/>
        </w:tabs>
        <w:ind w:left="3947" w:hanging="360"/>
      </w:pPr>
      <w:rPr>
        <w:rFonts w:ascii="Courier New" w:hAnsi="Courier New" w:cs="Courier New" w:hint="default"/>
      </w:rPr>
    </w:lvl>
    <w:lvl w:ilvl="5" w:tplc="FFFFFFFF" w:tentative="1">
      <w:start w:val="1"/>
      <w:numFmt w:val="bullet"/>
      <w:lvlText w:val=""/>
      <w:lvlJc w:val="left"/>
      <w:pPr>
        <w:tabs>
          <w:tab w:val="num" w:pos="4667"/>
        </w:tabs>
        <w:ind w:left="4667" w:hanging="360"/>
      </w:pPr>
      <w:rPr>
        <w:rFonts w:ascii="Wingdings" w:hAnsi="Wingdings" w:hint="default"/>
      </w:rPr>
    </w:lvl>
    <w:lvl w:ilvl="6" w:tplc="FFFFFFFF" w:tentative="1">
      <w:start w:val="1"/>
      <w:numFmt w:val="bullet"/>
      <w:lvlText w:val=""/>
      <w:lvlJc w:val="left"/>
      <w:pPr>
        <w:tabs>
          <w:tab w:val="num" w:pos="5387"/>
        </w:tabs>
        <w:ind w:left="5387" w:hanging="360"/>
      </w:pPr>
      <w:rPr>
        <w:rFonts w:ascii="Symbol" w:hAnsi="Symbol" w:hint="default"/>
      </w:rPr>
    </w:lvl>
    <w:lvl w:ilvl="7" w:tplc="FFFFFFFF" w:tentative="1">
      <w:start w:val="1"/>
      <w:numFmt w:val="bullet"/>
      <w:lvlText w:val="o"/>
      <w:lvlJc w:val="left"/>
      <w:pPr>
        <w:tabs>
          <w:tab w:val="num" w:pos="6107"/>
        </w:tabs>
        <w:ind w:left="6107" w:hanging="360"/>
      </w:pPr>
      <w:rPr>
        <w:rFonts w:ascii="Courier New" w:hAnsi="Courier New" w:cs="Courier New" w:hint="default"/>
      </w:rPr>
    </w:lvl>
    <w:lvl w:ilvl="8" w:tplc="FFFFFFFF" w:tentative="1">
      <w:start w:val="1"/>
      <w:numFmt w:val="bullet"/>
      <w:lvlText w:val=""/>
      <w:lvlJc w:val="left"/>
      <w:pPr>
        <w:tabs>
          <w:tab w:val="num" w:pos="6827"/>
        </w:tabs>
        <w:ind w:left="6827" w:hanging="360"/>
      </w:pPr>
      <w:rPr>
        <w:rFonts w:ascii="Wingdings" w:hAnsi="Wingdings" w:hint="default"/>
      </w:rPr>
    </w:lvl>
  </w:abstractNum>
  <w:abstractNum w:abstractNumId="14" w15:restartNumberingAfterBreak="0">
    <w:nsid w:val="336268C0"/>
    <w:multiLevelType w:val="multilevel"/>
    <w:tmpl w:val="B39C18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8A42F71"/>
    <w:multiLevelType w:val="hybridMultilevel"/>
    <w:tmpl w:val="E38ABA98"/>
    <w:lvl w:ilvl="0" w:tplc="FFFFFFFF">
      <w:start w:val="1"/>
      <w:numFmt w:val="bullet"/>
      <w:pStyle w:val="Listaconvietas"/>
      <w:lvlText w:val=""/>
      <w:lvlJc w:val="left"/>
      <w:pPr>
        <w:tabs>
          <w:tab w:val="num" w:pos="1068"/>
        </w:tabs>
        <w:ind w:left="1068"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973F1E"/>
    <w:multiLevelType w:val="hybridMultilevel"/>
    <w:tmpl w:val="33EEBF6A"/>
    <w:lvl w:ilvl="0" w:tplc="0FAEF3AE">
      <w:start w:val="1"/>
      <w:numFmt w:val="ordinalText"/>
      <w:pStyle w:val="FUNDAMENTOSDEDERECHO"/>
      <w:lvlText w:val="%1:"/>
      <w:lvlJc w:val="left"/>
      <w:pPr>
        <w:tabs>
          <w:tab w:val="num" w:pos="2155"/>
        </w:tabs>
        <w:ind w:left="2155" w:hanging="1588"/>
      </w:pPr>
      <w:rPr>
        <w:rFonts w:ascii="Bookman Old Style" w:hAnsi="Bookman Old Style" w:hint="default"/>
        <w:b/>
        <w:i w:val="0"/>
        <w:caps/>
        <w:sz w:val="24"/>
      </w:rPr>
    </w:lvl>
    <w:lvl w:ilvl="1" w:tplc="0C0A0003" w:tentative="1">
      <w:start w:val="1"/>
      <w:numFmt w:val="lowerLetter"/>
      <w:lvlText w:val="%2."/>
      <w:lvlJc w:val="left"/>
      <w:pPr>
        <w:tabs>
          <w:tab w:val="num" w:pos="1440"/>
        </w:tabs>
        <w:ind w:left="1440" w:hanging="360"/>
      </w:pPr>
    </w:lvl>
    <w:lvl w:ilvl="2" w:tplc="1048F0AA" w:tentative="1">
      <w:start w:val="1"/>
      <w:numFmt w:val="lowerRoman"/>
      <w:lvlText w:val="%3."/>
      <w:lvlJc w:val="right"/>
      <w:pPr>
        <w:tabs>
          <w:tab w:val="num" w:pos="2160"/>
        </w:tabs>
        <w:ind w:left="2160" w:hanging="180"/>
      </w:pPr>
    </w:lvl>
    <w:lvl w:ilvl="3" w:tplc="B4AE236A"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7" w15:restartNumberingAfterBreak="0">
    <w:nsid w:val="4CBE5C3A"/>
    <w:multiLevelType w:val="multilevel"/>
    <w:tmpl w:val="DDE63F24"/>
    <w:lvl w:ilvl="0">
      <w:start w:val="1"/>
      <w:numFmt w:val="decimal"/>
      <w:lvlText w:val="%1."/>
      <w:lvlJc w:val="left"/>
      <w:pPr>
        <w:tabs>
          <w:tab w:val="num" w:pos="360"/>
        </w:tabs>
        <w:ind w:left="360" w:hanging="360"/>
      </w:pPr>
      <w:rPr>
        <w:rFonts w:hint="default"/>
        <w:b/>
        <w:color w:val="000080"/>
        <w:sz w:val="22"/>
      </w:rPr>
    </w:lvl>
    <w:lvl w:ilvl="1">
      <w:start w:val="1"/>
      <w:numFmt w:val="bullet"/>
      <w:lvlText w:val=""/>
      <w:lvlJc w:val="left"/>
      <w:pPr>
        <w:tabs>
          <w:tab w:val="num" w:pos="720"/>
        </w:tabs>
        <w:ind w:left="720" w:hanging="360"/>
      </w:pPr>
      <w:rPr>
        <w:rFonts w:ascii="Wingdings" w:hAnsi="Wingdings" w:hint="default"/>
        <w:b/>
        <w:i w:val="0"/>
        <w:caps w:val="0"/>
        <w:strike w:val="0"/>
        <w:dstrike w:val="0"/>
        <w:vanish w:val="0"/>
        <w:webHidden w:val="0"/>
        <w:color w:val="333399"/>
        <w:sz w:val="16"/>
        <w:u w:val="none"/>
        <w:effect w:val="none"/>
        <w:vertAlign w:val="baseline"/>
        <w:specVanish w:val="0"/>
      </w:rPr>
    </w:lvl>
    <w:lvl w:ilvl="2">
      <w:start w:val="1"/>
      <w:numFmt w:val="bullet"/>
      <w:lvlText w:val=""/>
      <w:lvlJc w:val="left"/>
      <w:pPr>
        <w:tabs>
          <w:tab w:val="num" w:pos="1080"/>
        </w:tabs>
        <w:ind w:left="1080" w:hanging="360"/>
      </w:pPr>
      <w:rPr>
        <w:rFonts w:ascii="Wingdings" w:hAnsi="Wingdings" w:hint="default"/>
        <w:color w:val="333399"/>
        <w:sz w:val="16"/>
        <w:szCs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4ED8794F"/>
    <w:multiLevelType w:val="multilevel"/>
    <w:tmpl w:val="1EEEE0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07610F4"/>
    <w:multiLevelType w:val="hybridMultilevel"/>
    <w:tmpl w:val="AE7E9BC0"/>
    <w:lvl w:ilvl="0" w:tplc="0C0A000F">
      <w:start w:val="1"/>
      <w:numFmt w:val="bullet"/>
      <w:pStyle w:val="BulletNivel2"/>
      <w:lvlText w:val=""/>
      <w:lvlJc w:val="left"/>
      <w:pPr>
        <w:tabs>
          <w:tab w:val="num" w:pos="1776"/>
        </w:tabs>
        <w:ind w:left="1700" w:hanging="284"/>
      </w:pPr>
      <w:rPr>
        <w:rFonts w:ascii="Symbol" w:hAnsi="Symbol" w:hint="default"/>
        <w:color w:val="CC0000"/>
        <w:sz w:val="16"/>
      </w:rPr>
    </w:lvl>
    <w:lvl w:ilvl="1" w:tplc="63785AC2">
      <w:start w:val="1"/>
      <w:numFmt w:val="bullet"/>
      <w:lvlText w:val="o"/>
      <w:lvlJc w:val="left"/>
      <w:pPr>
        <w:tabs>
          <w:tab w:val="num" w:pos="2005"/>
        </w:tabs>
        <w:ind w:left="2005" w:hanging="360"/>
      </w:pPr>
      <w:rPr>
        <w:rFonts w:ascii="Courier New" w:hAnsi="Courier New" w:hint="default"/>
        <w:color w:val="003366"/>
        <w:sz w:val="16"/>
      </w:rPr>
    </w:lvl>
    <w:lvl w:ilvl="2" w:tplc="7A022AEA">
      <w:start w:val="1"/>
      <w:numFmt w:val="bullet"/>
      <w:lvlText w:val=""/>
      <w:lvlJc w:val="left"/>
      <w:pPr>
        <w:tabs>
          <w:tab w:val="num" w:pos="2725"/>
        </w:tabs>
        <w:ind w:left="2725" w:hanging="360"/>
      </w:pPr>
      <w:rPr>
        <w:rFonts w:ascii="Wingdings" w:hAnsi="Wingdings" w:hint="default"/>
      </w:rPr>
    </w:lvl>
    <w:lvl w:ilvl="3" w:tplc="0C0A0001">
      <w:start w:val="1"/>
      <w:numFmt w:val="bullet"/>
      <w:lvlText w:val=""/>
      <w:lvlJc w:val="left"/>
      <w:pPr>
        <w:tabs>
          <w:tab w:val="num" w:pos="3445"/>
        </w:tabs>
        <w:ind w:left="3445" w:hanging="360"/>
      </w:pPr>
      <w:rPr>
        <w:rFonts w:ascii="Symbol" w:hAnsi="Symbol" w:hint="default"/>
      </w:rPr>
    </w:lvl>
    <w:lvl w:ilvl="4" w:tplc="0C0A0003" w:tentative="1">
      <w:start w:val="1"/>
      <w:numFmt w:val="bullet"/>
      <w:lvlText w:val="o"/>
      <w:lvlJc w:val="left"/>
      <w:pPr>
        <w:tabs>
          <w:tab w:val="num" w:pos="4165"/>
        </w:tabs>
        <w:ind w:left="4165" w:hanging="360"/>
      </w:pPr>
      <w:rPr>
        <w:rFonts w:ascii="Courier New" w:hAnsi="Courier New" w:hint="default"/>
      </w:rPr>
    </w:lvl>
    <w:lvl w:ilvl="5" w:tplc="0C0A0005" w:tentative="1">
      <w:start w:val="1"/>
      <w:numFmt w:val="bullet"/>
      <w:lvlText w:val=""/>
      <w:lvlJc w:val="left"/>
      <w:pPr>
        <w:tabs>
          <w:tab w:val="num" w:pos="4885"/>
        </w:tabs>
        <w:ind w:left="4885" w:hanging="360"/>
      </w:pPr>
      <w:rPr>
        <w:rFonts w:ascii="Wingdings" w:hAnsi="Wingdings" w:hint="default"/>
      </w:rPr>
    </w:lvl>
    <w:lvl w:ilvl="6" w:tplc="0C0A0001" w:tentative="1">
      <w:start w:val="1"/>
      <w:numFmt w:val="bullet"/>
      <w:lvlText w:val=""/>
      <w:lvlJc w:val="left"/>
      <w:pPr>
        <w:tabs>
          <w:tab w:val="num" w:pos="5605"/>
        </w:tabs>
        <w:ind w:left="5605" w:hanging="360"/>
      </w:pPr>
      <w:rPr>
        <w:rFonts w:ascii="Symbol" w:hAnsi="Symbol" w:hint="default"/>
      </w:rPr>
    </w:lvl>
    <w:lvl w:ilvl="7" w:tplc="0C0A0003" w:tentative="1">
      <w:start w:val="1"/>
      <w:numFmt w:val="bullet"/>
      <w:lvlText w:val="o"/>
      <w:lvlJc w:val="left"/>
      <w:pPr>
        <w:tabs>
          <w:tab w:val="num" w:pos="6325"/>
        </w:tabs>
        <w:ind w:left="6325" w:hanging="360"/>
      </w:pPr>
      <w:rPr>
        <w:rFonts w:ascii="Courier New" w:hAnsi="Courier New" w:hint="default"/>
      </w:rPr>
    </w:lvl>
    <w:lvl w:ilvl="8" w:tplc="0C0A0005" w:tentative="1">
      <w:start w:val="1"/>
      <w:numFmt w:val="bullet"/>
      <w:lvlText w:val=""/>
      <w:lvlJc w:val="left"/>
      <w:pPr>
        <w:tabs>
          <w:tab w:val="num" w:pos="7045"/>
        </w:tabs>
        <w:ind w:left="7045" w:hanging="360"/>
      </w:pPr>
      <w:rPr>
        <w:rFonts w:ascii="Wingdings" w:hAnsi="Wingdings" w:hint="default"/>
      </w:rPr>
    </w:lvl>
  </w:abstractNum>
  <w:abstractNum w:abstractNumId="20" w15:restartNumberingAfterBreak="0">
    <w:nsid w:val="5506088A"/>
    <w:multiLevelType w:val="multilevel"/>
    <w:tmpl w:val="81E486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2E1199B"/>
    <w:multiLevelType w:val="multilevel"/>
    <w:tmpl w:val="0C0A0023"/>
    <w:styleLink w:val="1111111"/>
    <w:lvl w:ilvl="0">
      <w:start w:val="1"/>
      <w:numFmt w:val="decimal"/>
      <w:lvlText w:val="Artículo %1."/>
      <w:lvlJc w:val="left"/>
      <w:pPr>
        <w:tabs>
          <w:tab w:val="num" w:pos="1800"/>
        </w:tabs>
        <w:ind w:left="0" w:firstLine="0"/>
      </w:pPr>
    </w:lvl>
    <w:lvl w:ilvl="1">
      <w:start w:val="1"/>
      <w:numFmt w:val="decimalZero"/>
      <w:isLgl/>
      <w:lvlText w:val="Secció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65EB2707"/>
    <w:multiLevelType w:val="hybridMultilevel"/>
    <w:tmpl w:val="E4EA7172"/>
    <w:lvl w:ilvl="0" w:tplc="0C0A000F">
      <w:start w:val="1"/>
      <w:numFmt w:val="bullet"/>
      <w:lvlText w:val=""/>
      <w:lvlJc w:val="left"/>
      <w:pPr>
        <w:tabs>
          <w:tab w:val="num" w:pos="1560"/>
        </w:tabs>
        <w:ind w:left="1560" w:hanging="360"/>
      </w:pPr>
      <w:rPr>
        <w:rFonts w:ascii="Wingdings" w:hAnsi="Wingdings" w:hint="default"/>
        <w:color w:val="FF9900"/>
      </w:rPr>
    </w:lvl>
    <w:lvl w:ilvl="1" w:tplc="1A7450B6">
      <w:start w:val="1"/>
      <w:numFmt w:val="bullet"/>
      <w:lvlText w:val="o"/>
      <w:lvlJc w:val="left"/>
      <w:pPr>
        <w:tabs>
          <w:tab w:val="num" w:pos="2496"/>
        </w:tabs>
        <w:ind w:left="2496" w:hanging="360"/>
      </w:pPr>
      <w:rPr>
        <w:rFonts w:ascii="Courier New" w:hAnsi="Courier New" w:hint="default"/>
        <w:color w:val="003366"/>
      </w:rPr>
    </w:lvl>
    <w:lvl w:ilvl="2" w:tplc="AAC4966E">
      <w:start w:val="1"/>
      <w:numFmt w:val="bullet"/>
      <w:lvlText w:val=""/>
      <w:lvlJc w:val="left"/>
      <w:pPr>
        <w:tabs>
          <w:tab w:val="num" w:pos="3216"/>
        </w:tabs>
        <w:ind w:left="3216" w:hanging="360"/>
      </w:pPr>
      <w:rPr>
        <w:rFonts w:ascii="Wingdings" w:hAnsi="Wingdings" w:hint="default"/>
      </w:rPr>
    </w:lvl>
    <w:lvl w:ilvl="3" w:tplc="80B2A668" w:tentative="1">
      <w:start w:val="1"/>
      <w:numFmt w:val="bullet"/>
      <w:lvlText w:val=""/>
      <w:lvlJc w:val="left"/>
      <w:pPr>
        <w:tabs>
          <w:tab w:val="num" w:pos="3936"/>
        </w:tabs>
        <w:ind w:left="3936" w:hanging="360"/>
      </w:pPr>
      <w:rPr>
        <w:rFonts w:ascii="Symbol" w:hAnsi="Symbol" w:hint="default"/>
      </w:rPr>
    </w:lvl>
    <w:lvl w:ilvl="4" w:tplc="80F26D3C" w:tentative="1">
      <w:start w:val="1"/>
      <w:numFmt w:val="bullet"/>
      <w:lvlText w:val="o"/>
      <w:lvlJc w:val="left"/>
      <w:pPr>
        <w:tabs>
          <w:tab w:val="num" w:pos="4656"/>
        </w:tabs>
        <w:ind w:left="4656" w:hanging="360"/>
      </w:pPr>
      <w:rPr>
        <w:rFonts w:ascii="Courier New" w:hAnsi="Courier New" w:cs="Courier New" w:hint="default"/>
      </w:rPr>
    </w:lvl>
    <w:lvl w:ilvl="5" w:tplc="01E4C30E" w:tentative="1">
      <w:start w:val="1"/>
      <w:numFmt w:val="bullet"/>
      <w:lvlText w:val=""/>
      <w:lvlJc w:val="left"/>
      <w:pPr>
        <w:tabs>
          <w:tab w:val="num" w:pos="5376"/>
        </w:tabs>
        <w:ind w:left="5376" w:hanging="360"/>
      </w:pPr>
      <w:rPr>
        <w:rFonts w:ascii="Wingdings" w:hAnsi="Wingdings" w:hint="default"/>
      </w:rPr>
    </w:lvl>
    <w:lvl w:ilvl="6" w:tplc="65307D9E" w:tentative="1">
      <w:start w:val="1"/>
      <w:numFmt w:val="bullet"/>
      <w:lvlText w:val=""/>
      <w:lvlJc w:val="left"/>
      <w:pPr>
        <w:tabs>
          <w:tab w:val="num" w:pos="6096"/>
        </w:tabs>
        <w:ind w:left="6096" w:hanging="360"/>
      </w:pPr>
      <w:rPr>
        <w:rFonts w:ascii="Symbol" w:hAnsi="Symbol" w:hint="default"/>
      </w:rPr>
    </w:lvl>
    <w:lvl w:ilvl="7" w:tplc="BC50D8EC" w:tentative="1">
      <w:start w:val="1"/>
      <w:numFmt w:val="bullet"/>
      <w:lvlText w:val="o"/>
      <w:lvlJc w:val="left"/>
      <w:pPr>
        <w:tabs>
          <w:tab w:val="num" w:pos="6816"/>
        </w:tabs>
        <w:ind w:left="6816" w:hanging="360"/>
      </w:pPr>
      <w:rPr>
        <w:rFonts w:ascii="Courier New" w:hAnsi="Courier New" w:cs="Courier New" w:hint="default"/>
      </w:rPr>
    </w:lvl>
    <w:lvl w:ilvl="8" w:tplc="93E67B98" w:tentative="1">
      <w:start w:val="1"/>
      <w:numFmt w:val="bullet"/>
      <w:lvlText w:val=""/>
      <w:lvlJc w:val="left"/>
      <w:pPr>
        <w:tabs>
          <w:tab w:val="num" w:pos="7536"/>
        </w:tabs>
        <w:ind w:left="7536" w:hanging="360"/>
      </w:pPr>
      <w:rPr>
        <w:rFonts w:ascii="Wingdings" w:hAnsi="Wingdings" w:hint="default"/>
      </w:rPr>
    </w:lvl>
  </w:abstractNum>
  <w:abstractNum w:abstractNumId="23" w15:restartNumberingAfterBreak="0">
    <w:nsid w:val="67A03DED"/>
    <w:multiLevelType w:val="multilevel"/>
    <w:tmpl w:val="E3B8C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8927431"/>
    <w:multiLevelType w:val="multilevel"/>
    <w:tmpl w:val="D5A6BE9C"/>
    <w:styleLink w:val="1111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93D75"/>
    <w:multiLevelType w:val="singleLevel"/>
    <w:tmpl w:val="845890CE"/>
    <w:lvl w:ilvl="0">
      <w:start w:val="1"/>
      <w:numFmt w:val="bullet"/>
      <w:pStyle w:val="newbullet"/>
      <w:lvlText w:val=""/>
      <w:lvlJc w:val="left"/>
      <w:pPr>
        <w:tabs>
          <w:tab w:val="num" w:pos="1636"/>
        </w:tabs>
        <w:ind w:left="0" w:firstLine="1276"/>
      </w:pPr>
      <w:rPr>
        <w:rFonts w:ascii="CommonBullets" w:hAnsi="CommonBullets" w:hint="default"/>
        <w:sz w:val="28"/>
      </w:rPr>
    </w:lvl>
  </w:abstractNum>
  <w:abstractNum w:abstractNumId="26" w15:restartNumberingAfterBreak="0">
    <w:nsid w:val="6B1C5273"/>
    <w:multiLevelType w:val="multilevel"/>
    <w:tmpl w:val="90BCFE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DC95A17"/>
    <w:multiLevelType w:val="singleLevel"/>
    <w:tmpl w:val="B0F8C050"/>
    <w:lvl w:ilvl="0">
      <w:start w:val="1"/>
      <w:numFmt w:val="bullet"/>
      <w:pStyle w:val="subbullet"/>
      <w:lvlText w:val=""/>
      <w:lvlJc w:val="left"/>
      <w:pPr>
        <w:tabs>
          <w:tab w:val="num" w:pos="369"/>
        </w:tabs>
        <w:ind w:left="369" w:hanging="369"/>
      </w:pPr>
      <w:rPr>
        <w:rFonts w:ascii="Monotype Sorts" w:hAnsi="Monotype Sorts" w:hint="default"/>
        <w:b/>
        <w:i w:val="0"/>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E030432"/>
    <w:multiLevelType w:val="singleLevel"/>
    <w:tmpl w:val="30A225D8"/>
    <w:lvl w:ilvl="0">
      <w:start w:val="1"/>
      <w:numFmt w:val="bullet"/>
      <w:pStyle w:val="BulletLast"/>
      <w:lvlText w:val="-"/>
      <w:lvlJc w:val="left"/>
      <w:pPr>
        <w:tabs>
          <w:tab w:val="num" w:pos="369"/>
        </w:tabs>
        <w:ind w:left="369" w:hanging="369"/>
      </w:pPr>
      <w:rPr>
        <w:rFonts w:ascii="Times New Roman" w:hAnsi="Times New Roman" w:hint="default"/>
      </w:rPr>
    </w:lvl>
  </w:abstractNum>
  <w:num w:numId="1">
    <w:abstractNumId w:val="2"/>
  </w:num>
  <w:num w:numId="2">
    <w:abstractNumId w:val="16"/>
  </w:num>
  <w:num w:numId="3">
    <w:abstractNumId w:val="19"/>
  </w:num>
  <w:num w:numId="4">
    <w:abstractNumId w:val="8"/>
  </w:num>
  <w:num w:numId="5">
    <w:abstractNumId w:val="21"/>
  </w:num>
  <w:num w:numId="6">
    <w:abstractNumId w:val="24"/>
  </w:num>
  <w:num w:numId="7">
    <w:abstractNumId w:val="6"/>
  </w:num>
  <w:num w:numId="8">
    <w:abstractNumId w:val="12"/>
  </w:num>
  <w:num w:numId="9">
    <w:abstractNumId w:val="0"/>
  </w:num>
  <w:num w:numId="10">
    <w:abstractNumId w:val="13"/>
  </w:num>
  <w:num w:numId="11">
    <w:abstractNumId w:val="15"/>
  </w:num>
  <w:num w:numId="12">
    <w:abstractNumId w:val="22"/>
  </w:num>
  <w:num w:numId="13">
    <w:abstractNumId w:val="27"/>
  </w:num>
  <w:num w:numId="14">
    <w:abstractNumId w:val="7"/>
  </w:num>
  <w:num w:numId="15">
    <w:abstractNumId w:val="25"/>
  </w:num>
  <w:num w:numId="16">
    <w:abstractNumId w:val="2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B01"/>
    <w:rsid w:val="000020CE"/>
    <w:rsid w:val="00002AA4"/>
    <w:rsid w:val="00005307"/>
    <w:rsid w:val="000117E3"/>
    <w:rsid w:val="00014A5C"/>
    <w:rsid w:val="00016C1C"/>
    <w:rsid w:val="00016EAB"/>
    <w:rsid w:val="00026A60"/>
    <w:rsid w:val="00036E0C"/>
    <w:rsid w:val="00037A38"/>
    <w:rsid w:val="00040366"/>
    <w:rsid w:val="00050FFF"/>
    <w:rsid w:val="000527D7"/>
    <w:rsid w:val="000556F0"/>
    <w:rsid w:val="000557D8"/>
    <w:rsid w:val="00056B61"/>
    <w:rsid w:val="00066EC5"/>
    <w:rsid w:val="000718CB"/>
    <w:rsid w:val="00074585"/>
    <w:rsid w:val="000834F0"/>
    <w:rsid w:val="00086FA1"/>
    <w:rsid w:val="0009044B"/>
    <w:rsid w:val="000923CF"/>
    <w:rsid w:val="00093AF7"/>
    <w:rsid w:val="00094104"/>
    <w:rsid w:val="00094526"/>
    <w:rsid w:val="00095DDB"/>
    <w:rsid w:val="000A0590"/>
    <w:rsid w:val="000A1038"/>
    <w:rsid w:val="000A2EDC"/>
    <w:rsid w:val="000A3643"/>
    <w:rsid w:val="000B107E"/>
    <w:rsid w:val="000B769F"/>
    <w:rsid w:val="000C4232"/>
    <w:rsid w:val="000C4F5F"/>
    <w:rsid w:val="000C5388"/>
    <w:rsid w:val="000D066B"/>
    <w:rsid w:val="000D4A1B"/>
    <w:rsid w:val="000D4ED7"/>
    <w:rsid w:val="000D5905"/>
    <w:rsid w:val="000D7BB1"/>
    <w:rsid w:val="000E14C1"/>
    <w:rsid w:val="000F0B96"/>
    <w:rsid w:val="000F14BF"/>
    <w:rsid w:val="000F43AD"/>
    <w:rsid w:val="000F586D"/>
    <w:rsid w:val="000F610B"/>
    <w:rsid w:val="000F697C"/>
    <w:rsid w:val="000F6D33"/>
    <w:rsid w:val="00102449"/>
    <w:rsid w:val="00104FDF"/>
    <w:rsid w:val="00105F7B"/>
    <w:rsid w:val="001066BB"/>
    <w:rsid w:val="001078EF"/>
    <w:rsid w:val="001116C4"/>
    <w:rsid w:val="00111B0A"/>
    <w:rsid w:val="00113A29"/>
    <w:rsid w:val="00125056"/>
    <w:rsid w:val="0012670D"/>
    <w:rsid w:val="001270EC"/>
    <w:rsid w:val="001344C1"/>
    <w:rsid w:val="00135CAB"/>
    <w:rsid w:val="00136506"/>
    <w:rsid w:val="00142F8D"/>
    <w:rsid w:val="00150AC2"/>
    <w:rsid w:val="00153F2E"/>
    <w:rsid w:val="00155246"/>
    <w:rsid w:val="00155972"/>
    <w:rsid w:val="00156AFF"/>
    <w:rsid w:val="00161FB1"/>
    <w:rsid w:val="00162F9F"/>
    <w:rsid w:val="00163DB6"/>
    <w:rsid w:val="00167D77"/>
    <w:rsid w:val="00173A8F"/>
    <w:rsid w:val="00174BDD"/>
    <w:rsid w:val="001832F9"/>
    <w:rsid w:val="00195A31"/>
    <w:rsid w:val="00195AC7"/>
    <w:rsid w:val="001A0CF6"/>
    <w:rsid w:val="001A3ADA"/>
    <w:rsid w:val="001B2B01"/>
    <w:rsid w:val="001B68BC"/>
    <w:rsid w:val="001C084C"/>
    <w:rsid w:val="001C2A63"/>
    <w:rsid w:val="001C2CAA"/>
    <w:rsid w:val="001C7AEC"/>
    <w:rsid w:val="001D127F"/>
    <w:rsid w:val="001E045B"/>
    <w:rsid w:val="001E3B4E"/>
    <w:rsid w:val="001E77E0"/>
    <w:rsid w:val="001F4C94"/>
    <w:rsid w:val="002015A5"/>
    <w:rsid w:val="00202F43"/>
    <w:rsid w:val="00204A7E"/>
    <w:rsid w:val="0020510C"/>
    <w:rsid w:val="00207013"/>
    <w:rsid w:val="002077C5"/>
    <w:rsid w:val="00207F51"/>
    <w:rsid w:val="00212DE0"/>
    <w:rsid w:val="002138B4"/>
    <w:rsid w:val="00213F41"/>
    <w:rsid w:val="00227631"/>
    <w:rsid w:val="00231492"/>
    <w:rsid w:val="00231586"/>
    <w:rsid w:val="00231E3F"/>
    <w:rsid w:val="002330D4"/>
    <w:rsid w:val="002374AD"/>
    <w:rsid w:val="00240A0A"/>
    <w:rsid w:val="00245871"/>
    <w:rsid w:val="00246B33"/>
    <w:rsid w:val="00256EFE"/>
    <w:rsid w:val="00262C28"/>
    <w:rsid w:val="00270D87"/>
    <w:rsid w:val="00275EA6"/>
    <w:rsid w:val="002771D1"/>
    <w:rsid w:val="002817CF"/>
    <w:rsid w:val="00284285"/>
    <w:rsid w:val="00285F08"/>
    <w:rsid w:val="00286C9B"/>
    <w:rsid w:val="00290D2C"/>
    <w:rsid w:val="00292279"/>
    <w:rsid w:val="00296035"/>
    <w:rsid w:val="002964E2"/>
    <w:rsid w:val="00296626"/>
    <w:rsid w:val="002A1541"/>
    <w:rsid w:val="002A5BDE"/>
    <w:rsid w:val="002C21E7"/>
    <w:rsid w:val="002D2472"/>
    <w:rsid w:val="002D3A17"/>
    <w:rsid w:val="002D5D3C"/>
    <w:rsid w:val="002D6828"/>
    <w:rsid w:val="002D7B87"/>
    <w:rsid w:val="002E0142"/>
    <w:rsid w:val="002E10F6"/>
    <w:rsid w:val="002E113D"/>
    <w:rsid w:val="002E1F3F"/>
    <w:rsid w:val="002E21FD"/>
    <w:rsid w:val="002E4B67"/>
    <w:rsid w:val="002E4C60"/>
    <w:rsid w:val="002F310E"/>
    <w:rsid w:val="00300072"/>
    <w:rsid w:val="0030297C"/>
    <w:rsid w:val="0030472E"/>
    <w:rsid w:val="003069E8"/>
    <w:rsid w:val="00307BE6"/>
    <w:rsid w:val="00311C6D"/>
    <w:rsid w:val="00315DFC"/>
    <w:rsid w:val="003223C6"/>
    <w:rsid w:val="00322946"/>
    <w:rsid w:val="00322AF4"/>
    <w:rsid w:val="00322AFB"/>
    <w:rsid w:val="0032338C"/>
    <w:rsid w:val="003317AF"/>
    <w:rsid w:val="0033236F"/>
    <w:rsid w:val="0033258B"/>
    <w:rsid w:val="00333B05"/>
    <w:rsid w:val="003371B7"/>
    <w:rsid w:val="00337816"/>
    <w:rsid w:val="0034086D"/>
    <w:rsid w:val="00344E3A"/>
    <w:rsid w:val="00346C8B"/>
    <w:rsid w:val="003515A2"/>
    <w:rsid w:val="0035224E"/>
    <w:rsid w:val="003538A6"/>
    <w:rsid w:val="003544E9"/>
    <w:rsid w:val="003578E9"/>
    <w:rsid w:val="00360DE6"/>
    <w:rsid w:val="00364686"/>
    <w:rsid w:val="0036704F"/>
    <w:rsid w:val="003673E9"/>
    <w:rsid w:val="00367B59"/>
    <w:rsid w:val="00373BC8"/>
    <w:rsid w:val="0037748D"/>
    <w:rsid w:val="0038340A"/>
    <w:rsid w:val="00384400"/>
    <w:rsid w:val="00391B4F"/>
    <w:rsid w:val="00392873"/>
    <w:rsid w:val="0039653D"/>
    <w:rsid w:val="003A7867"/>
    <w:rsid w:val="003B0D1A"/>
    <w:rsid w:val="003B3F29"/>
    <w:rsid w:val="003B408E"/>
    <w:rsid w:val="003B4F2B"/>
    <w:rsid w:val="003B6702"/>
    <w:rsid w:val="003B69DA"/>
    <w:rsid w:val="003C0939"/>
    <w:rsid w:val="003C31C6"/>
    <w:rsid w:val="003C3413"/>
    <w:rsid w:val="003C46B8"/>
    <w:rsid w:val="003C750B"/>
    <w:rsid w:val="003D0361"/>
    <w:rsid w:val="003D33FA"/>
    <w:rsid w:val="003E0FF5"/>
    <w:rsid w:val="003E194A"/>
    <w:rsid w:val="003E3726"/>
    <w:rsid w:val="003E5098"/>
    <w:rsid w:val="003E6B7A"/>
    <w:rsid w:val="003E7AE6"/>
    <w:rsid w:val="003F0FB7"/>
    <w:rsid w:val="003F1A52"/>
    <w:rsid w:val="004006CC"/>
    <w:rsid w:val="0040096E"/>
    <w:rsid w:val="00416C88"/>
    <w:rsid w:val="004218DA"/>
    <w:rsid w:val="00421BE7"/>
    <w:rsid w:val="0042401A"/>
    <w:rsid w:val="00426A30"/>
    <w:rsid w:val="00426F60"/>
    <w:rsid w:val="004270B7"/>
    <w:rsid w:val="00427551"/>
    <w:rsid w:val="0043109E"/>
    <w:rsid w:val="004334D4"/>
    <w:rsid w:val="004373A0"/>
    <w:rsid w:val="004422FD"/>
    <w:rsid w:val="00445D9D"/>
    <w:rsid w:val="00450682"/>
    <w:rsid w:val="00450CFE"/>
    <w:rsid w:val="00452E8D"/>
    <w:rsid w:val="00453BF6"/>
    <w:rsid w:val="0045412F"/>
    <w:rsid w:val="00455004"/>
    <w:rsid w:val="00455608"/>
    <w:rsid w:val="00463592"/>
    <w:rsid w:val="00463E17"/>
    <w:rsid w:val="004646EC"/>
    <w:rsid w:val="004706A7"/>
    <w:rsid w:val="004724EE"/>
    <w:rsid w:val="004762BE"/>
    <w:rsid w:val="00477DB9"/>
    <w:rsid w:val="00480046"/>
    <w:rsid w:val="00485939"/>
    <w:rsid w:val="00487B58"/>
    <w:rsid w:val="00491315"/>
    <w:rsid w:val="004948D8"/>
    <w:rsid w:val="004950EF"/>
    <w:rsid w:val="00496336"/>
    <w:rsid w:val="004A06B4"/>
    <w:rsid w:val="004A2816"/>
    <w:rsid w:val="004A2D10"/>
    <w:rsid w:val="004A5A34"/>
    <w:rsid w:val="004A774B"/>
    <w:rsid w:val="004A7CC5"/>
    <w:rsid w:val="004B6344"/>
    <w:rsid w:val="004C1EC1"/>
    <w:rsid w:val="004C2A07"/>
    <w:rsid w:val="004C3446"/>
    <w:rsid w:val="004C4D2B"/>
    <w:rsid w:val="004C5E38"/>
    <w:rsid w:val="004D13D1"/>
    <w:rsid w:val="004D1EC1"/>
    <w:rsid w:val="004D6146"/>
    <w:rsid w:val="004D629E"/>
    <w:rsid w:val="004D7304"/>
    <w:rsid w:val="004E0634"/>
    <w:rsid w:val="004E09AC"/>
    <w:rsid w:val="004E24FB"/>
    <w:rsid w:val="004E323A"/>
    <w:rsid w:val="004F03A2"/>
    <w:rsid w:val="004F10AD"/>
    <w:rsid w:val="004F1B32"/>
    <w:rsid w:val="004F3E09"/>
    <w:rsid w:val="00500E90"/>
    <w:rsid w:val="005039A6"/>
    <w:rsid w:val="005077D0"/>
    <w:rsid w:val="00510152"/>
    <w:rsid w:val="0051309A"/>
    <w:rsid w:val="005243EC"/>
    <w:rsid w:val="0052581D"/>
    <w:rsid w:val="00527EDC"/>
    <w:rsid w:val="005312DE"/>
    <w:rsid w:val="00531AF2"/>
    <w:rsid w:val="0053213D"/>
    <w:rsid w:val="005325D8"/>
    <w:rsid w:val="005357F4"/>
    <w:rsid w:val="00535982"/>
    <w:rsid w:val="00542B24"/>
    <w:rsid w:val="00544AD2"/>
    <w:rsid w:val="00546907"/>
    <w:rsid w:val="00547C61"/>
    <w:rsid w:val="00554257"/>
    <w:rsid w:val="0056275C"/>
    <w:rsid w:val="00571ED9"/>
    <w:rsid w:val="005740F2"/>
    <w:rsid w:val="00574EC8"/>
    <w:rsid w:val="00575710"/>
    <w:rsid w:val="00575ACC"/>
    <w:rsid w:val="0057638A"/>
    <w:rsid w:val="00576CFA"/>
    <w:rsid w:val="00580EF4"/>
    <w:rsid w:val="00581320"/>
    <w:rsid w:val="00590A95"/>
    <w:rsid w:val="00593817"/>
    <w:rsid w:val="0059445C"/>
    <w:rsid w:val="0059518B"/>
    <w:rsid w:val="005966C6"/>
    <w:rsid w:val="005A0468"/>
    <w:rsid w:val="005A221D"/>
    <w:rsid w:val="005B6E2E"/>
    <w:rsid w:val="005C025F"/>
    <w:rsid w:val="005C1177"/>
    <w:rsid w:val="005C2CDA"/>
    <w:rsid w:val="005C4009"/>
    <w:rsid w:val="005C7E95"/>
    <w:rsid w:val="005D3FAA"/>
    <w:rsid w:val="005E3271"/>
    <w:rsid w:val="005E3A31"/>
    <w:rsid w:val="005E4EC6"/>
    <w:rsid w:val="005E6611"/>
    <w:rsid w:val="005E6E82"/>
    <w:rsid w:val="00600F82"/>
    <w:rsid w:val="00601A5A"/>
    <w:rsid w:val="006023A3"/>
    <w:rsid w:val="00602CE9"/>
    <w:rsid w:val="0060371E"/>
    <w:rsid w:val="00603854"/>
    <w:rsid w:val="00610A47"/>
    <w:rsid w:val="00624C78"/>
    <w:rsid w:val="00624FEE"/>
    <w:rsid w:val="00631121"/>
    <w:rsid w:val="00633500"/>
    <w:rsid w:val="006336D2"/>
    <w:rsid w:val="00634B7B"/>
    <w:rsid w:val="00635C80"/>
    <w:rsid w:val="00635F2C"/>
    <w:rsid w:val="006461A1"/>
    <w:rsid w:val="00647782"/>
    <w:rsid w:val="0065011A"/>
    <w:rsid w:val="00650936"/>
    <w:rsid w:val="00655432"/>
    <w:rsid w:val="0066011B"/>
    <w:rsid w:val="00661D70"/>
    <w:rsid w:val="00662278"/>
    <w:rsid w:val="006633AA"/>
    <w:rsid w:val="006634C2"/>
    <w:rsid w:val="006650C2"/>
    <w:rsid w:val="00670DB9"/>
    <w:rsid w:val="00671180"/>
    <w:rsid w:val="00671D1B"/>
    <w:rsid w:val="00681268"/>
    <w:rsid w:val="006839BF"/>
    <w:rsid w:val="00685287"/>
    <w:rsid w:val="0068684A"/>
    <w:rsid w:val="00686BDF"/>
    <w:rsid w:val="00690106"/>
    <w:rsid w:val="006915F5"/>
    <w:rsid w:val="0069418E"/>
    <w:rsid w:val="006A01AC"/>
    <w:rsid w:val="006A653C"/>
    <w:rsid w:val="006A6732"/>
    <w:rsid w:val="006B1949"/>
    <w:rsid w:val="006B40AD"/>
    <w:rsid w:val="006B706E"/>
    <w:rsid w:val="006C0243"/>
    <w:rsid w:val="006C37A2"/>
    <w:rsid w:val="006C3D2C"/>
    <w:rsid w:val="006C5A71"/>
    <w:rsid w:val="006C6D2E"/>
    <w:rsid w:val="006E0BC7"/>
    <w:rsid w:val="006E1543"/>
    <w:rsid w:val="006E6D4D"/>
    <w:rsid w:val="006F189B"/>
    <w:rsid w:val="006F42C9"/>
    <w:rsid w:val="006F6237"/>
    <w:rsid w:val="006F6CB8"/>
    <w:rsid w:val="00700E0A"/>
    <w:rsid w:val="00701B3F"/>
    <w:rsid w:val="007031F2"/>
    <w:rsid w:val="007039E7"/>
    <w:rsid w:val="00703CD5"/>
    <w:rsid w:val="007043BA"/>
    <w:rsid w:val="00713A16"/>
    <w:rsid w:val="00713F0C"/>
    <w:rsid w:val="007151AA"/>
    <w:rsid w:val="007167C7"/>
    <w:rsid w:val="00717987"/>
    <w:rsid w:val="007263F6"/>
    <w:rsid w:val="00731CC0"/>
    <w:rsid w:val="00732874"/>
    <w:rsid w:val="00733657"/>
    <w:rsid w:val="0073419B"/>
    <w:rsid w:val="00734E75"/>
    <w:rsid w:val="0073603C"/>
    <w:rsid w:val="00744E4B"/>
    <w:rsid w:val="007457DA"/>
    <w:rsid w:val="00751240"/>
    <w:rsid w:val="007513B5"/>
    <w:rsid w:val="007524E9"/>
    <w:rsid w:val="00770093"/>
    <w:rsid w:val="0077235F"/>
    <w:rsid w:val="00774D00"/>
    <w:rsid w:val="00776F25"/>
    <w:rsid w:val="00777D62"/>
    <w:rsid w:val="00787F8C"/>
    <w:rsid w:val="00791BEE"/>
    <w:rsid w:val="007923D4"/>
    <w:rsid w:val="007953FC"/>
    <w:rsid w:val="0079775E"/>
    <w:rsid w:val="007A021B"/>
    <w:rsid w:val="007A5E60"/>
    <w:rsid w:val="007A6EA0"/>
    <w:rsid w:val="007B2B4E"/>
    <w:rsid w:val="007B3411"/>
    <w:rsid w:val="007C1620"/>
    <w:rsid w:val="007C190C"/>
    <w:rsid w:val="007C2BB8"/>
    <w:rsid w:val="007C3710"/>
    <w:rsid w:val="007C381C"/>
    <w:rsid w:val="007C6023"/>
    <w:rsid w:val="007C6DD1"/>
    <w:rsid w:val="007C6E07"/>
    <w:rsid w:val="007D04DF"/>
    <w:rsid w:val="007D1BA1"/>
    <w:rsid w:val="007D4FFE"/>
    <w:rsid w:val="007D77A5"/>
    <w:rsid w:val="007E5356"/>
    <w:rsid w:val="007F00CD"/>
    <w:rsid w:val="007F01A0"/>
    <w:rsid w:val="007F125C"/>
    <w:rsid w:val="007F1406"/>
    <w:rsid w:val="007F2FD1"/>
    <w:rsid w:val="007F62E5"/>
    <w:rsid w:val="00806D1C"/>
    <w:rsid w:val="008079BA"/>
    <w:rsid w:val="00807B57"/>
    <w:rsid w:val="0081093E"/>
    <w:rsid w:val="00817C6A"/>
    <w:rsid w:val="00823B71"/>
    <w:rsid w:val="00824538"/>
    <w:rsid w:val="00825400"/>
    <w:rsid w:val="00832993"/>
    <w:rsid w:val="0083705C"/>
    <w:rsid w:val="00846E12"/>
    <w:rsid w:val="008509DB"/>
    <w:rsid w:val="00854409"/>
    <w:rsid w:val="00856360"/>
    <w:rsid w:val="008565B6"/>
    <w:rsid w:val="0086079D"/>
    <w:rsid w:val="008608EB"/>
    <w:rsid w:val="00860D1A"/>
    <w:rsid w:val="00860DA6"/>
    <w:rsid w:val="00861098"/>
    <w:rsid w:val="008615D9"/>
    <w:rsid w:val="00863C6E"/>
    <w:rsid w:val="0086506A"/>
    <w:rsid w:val="00870FFB"/>
    <w:rsid w:val="00883E18"/>
    <w:rsid w:val="00884703"/>
    <w:rsid w:val="00890D17"/>
    <w:rsid w:val="00890E81"/>
    <w:rsid w:val="008916FC"/>
    <w:rsid w:val="00893B22"/>
    <w:rsid w:val="00893F66"/>
    <w:rsid w:val="00894321"/>
    <w:rsid w:val="00895A3F"/>
    <w:rsid w:val="00896973"/>
    <w:rsid w:val="008A0CAC"/>
    <w:rsid w:val="008A16B3"/>
    <w:rsid w:val="008A39D2"/>
    <w:rsid w:val="008A3CBE"/>
    <w:rsid w:val="008A4C31"/>
    <w:rsid w:val="008A6CFD"/>
    <w:rsid w:val="008C31D9"/>
    <w:rsid w:val="008C3F2F"/>
    <w:rsid w:val="008C4724"/>
    <w:rsid w:val="008C64C3"/>
    <w:rsid w:val="008C73F6"/>
    <w:rsid w:val="008D097E"/>
    <w:rsid w:val="008D43CB"/>
    <w:rsid w:val="008D638D"/>
    <w:rsid w:val="008E0A50"/>
    <w:rsid w:val="008E3549"/>
    <w:rsid w:val="008E3572"/>
    <w:rsid w:val="008F3F77"/>
    <w:rsid w:val="008F5F01"/>
    <w:rsid w:val="00901E9A"/>
    <w:rsid w:val="00902F5D"/>
    <w:rsid w:val="00903738"/>
    <w:rsid w:val="00903855"/>
    <w:rsid w:val="00903D61"/>
    <w:rsid w:val="009114B2"/>
    <w:rsid w:val="009117AE"/>
    <w:rsid w:val="00911C45"/>
    <w:rsid w:val="00913C95"/>
    <w:rsid w:val="00915F9A"/>
    <w:rsid w:val="00920D84"/>
    <w:rsid w:val="00923A4D"/>
    <w:rsid w:val="009240D9"/>
    <w:rsid w:val="00925ED5"/>
    <w:rsid w:val="00926A4C"/>
    <w:rsid w:val="00934ED0"/>
    <w:rsid w:val="00935BAF"/>
    <w:rsid w:val="009369C3"/>
    <w:rsid w:val="00937667"/>
    <w:rsid w:val="00941CCA"/>
    <w:rsid w:val="0094418D"/>
    <w:rsid w:val="00951416"/>
    <w:rsid w:val="009564F9"/>
    <w:rsid w:val="009634AB"/>
    <w:rsid w:val="00970B07"/>
    <w:rsid w:val="00972B89"/>
    <w:rsid w:val="00975896"/>
    <w:rsid w:val="00984B8A"/>
    <w:rsid w:val="00985D0A"/>
    <w:rsid w:val="0098609A"/>
    <w:rsid w:val="009860BD"/>
    <w:rsid w:val="0099229E"/>
    <w:rsid w:val="009977B7"/>
    <w:rsid w:val="00997A7D"/>
    <w:rsid w:val="009B057C"/>
    <w:rsid w:val="009B43D6"/>
    <w:rsid w:val="009B506D"/>
    <w:rsid w:val="009C236B"/>
    <w:rsid w:val="009C263D"/>
    <w:rsid w:val="009C2980"/>
    <w:rsid w:val="009C4670"/>
    <w:rsid w:val="009C6196"/>
    <w:rsid w:val="009C67A3"/>
    <w:rsid w:val="009C7513"/>
    <w:rsid w:val="009D0AEB"/>
    <w:rsid w:val="009D70CF"/>
    <w:rsid w:val="009E56A2"/>
    <w:rsid w:val="009E6A1A"/>
    <w:rsid w:val="009E7055"/>
    <w:rsid w:val="009F554A"/>
    <w:rsid w:val="00A00EAB"/>
    <w:rsid w:val="00A01462"/>
    <w:rsid w:val="00A07C5B"/>
    <w:rsid w:val="00A160AA"/>
    <w:rsid w:val="00A17BAC"/>
    <w:rsid w:val="00A20FEC"/>
    <w:rsid w:val="00A22D8E"/>
    <w:rsid w:val="00A25698"/>
    <w:rsid w:val="00A340A0"/>
    <w:rsid w:val="00A373F8"/>
    <w:rsid w:val="00A40B92"/>
    <w:rsid w:val="00A40E09"/>
    <w:rsid w:val="00A41855"/>
    <w:rsid w:val="00A462A7"/>
    <w:rsid w:val="00A50187"/>
    <w:rsid w:val="00A50982"/>
    <w:rsid w:val="00A5291B"/>
    <w:rsid w:val="00A54CD7"/>
    <w:rsid w:val="00A567D3"/>
    <w:rsid w:val="00A57966"/>
    <w:rsid w:val="00A6088D"/>
    <w:rsid w:val="00A618A2"/>
    <w:rsid w:val="00A6354E"/>
    <w:rsid w:val="00A6356B"/>
    <w:rsid w:val="00A63BD8"/>
    <w:rsid w:val="00A63E1C"/>
    <w:rsid w:val="00A65ACC"/>
    <w:rsid w:val="00A673D1"/>
    <w:rsid w:val="00A70333"/>
    <w:rsid w:val="00A76983"/>
    <w:rsid w:val="00A77438"/>
    <w:rsid w:val="00A7759E"/>
    <w:rsid w:val="00A82323"/>
    <w:rsid w:val="00A84FD0"/>
    <w:rsid w:val="00A9350F"/>
    <w:rsid w:val="00A9407D"/>
    <w:rsid w:val="00A958DE"/>
    <w:rsid w:val="00A96D44"/>
    <w:rsid w:val="00AB1031"/>
    <w:rsid w:val="00AB1A0E"/>
    <w:rsid w:val="00AB5B08"/>
    <w:rsid w:val="00AB60BB"/>
    <w:rsid w:val="00AB632F"/>
    <w:rsid w:val="00AC10D2"/>
    <w:rsid w:val="00AC430D"/>
    <w:rsid w:val="00AC4B53"/>
    <w:rsid w:val="00AD06BB"/>
    <w:rsid w:val="00AD19C9"/>
    <w:rsid w:val="00AD75FB"/>
    <w:rsid w:val="00AF141C"/>
    <w:rsid w:val="00AF29E1"/>
    <w:rsid w:val="00AF3295"/>
    <w:rsid w:val="00AF77AD"/>
    <w:rsid w:val="00B11ACD"/>
    <w:rsid w:val="00B15A81"/>
    <w:rsid w:val="00B174A5"/>
    <w:rsid w:val="00B17B0D"/>
    <w:rsid w:val="00B17D3E"/>
    <w:rsid w:val="00B17D8D"/>
    <w:rsid w:val="00B2184C"/>
    <w:rsid w:val="00B2421F"/>
    <w:rsid w:val="00B27CBB"/>
    <w:rsid w:val="00B27DC6"/>
    <w:rsid w:val="00B33542"/>
    <w:rsid w:val="00B43817"/>
    <w:rsid w:val="00B45B55"/>
    <w:rsid w:val="00B463B9"/>
    <w:rsid w:val="00B53C92"/>
    <w:rsid w:val="00B55FE0"/>
    <w:rsid w:val="00B56AE2"/>
    <w:rsid w:val="00B57387"/>
    <w:rsid w:val="00B57E46"/>
    <w:rsid w:val="00B62D32"/>
    <w:rsid w:val="00B64321"/>
    <w:rsid w:val="00B752F6"/>
    <w:rsid w:val="00B8694E"/>
    <w:rsid w:val="00B905BC"/>
    <w:rsid w:val="00B91F09"/>
    <w:rsid w:val="00B9759E"/>
    <w:rsid w:val="00BA1616"/>
    <w:rsid w:val="00BA712E"/>
    <w:rsid w:val="00BB13E3"/>
    <w:rsid w:val="00BB2324"/>
    <w:rsid w:val="00BB5291"/>
    <w:rsid w:val="00BB7CD0"/>
    <w:rsid w:val="00BC334D"/>
    <w:rsid w:val="00BC5D12"/>
    <w:rsid w:val="00BD0F69"/>
    <w:rsid w:val="00BD2BCF"/>
    <w:rsid w:val="00BD5DF5"/>
    <w:rsid w:val="00BE3E9A"/>
    <w:rsid w:val="00BE411A"/>
    <w:rsid w:val="00BE427A"/>
    <w:rsid w:val="00BE622B"/>
    <w:rsid w:val="00BE6D33"/>
    <w:rsid w:val="00BE72F2"/>
    <w:rsid w:val="00BE7FA8"/>
    <w:rsid w:val="00BF06D1"/>
    <w:rsid w:val="00BF227C"/>
    <w:rsid w:val="00BF69D8"/>
    <w:rsid w:val="00C0459C"/>
    <w:rsid w:val="00C04A3C"/>
    <w:rsid w:val="00C076CC"/>
    <w:rsid w:val="00C100EE"/>
    <w:rsid w:val="00C13BFF"/>
    <w:rsid w:val="00C21A0E"/>
    <w:rsid w:val="00C23BAD"/>
    <w:rsid w:val="00C271C7"/>
    <w:rsid w:val="00C316C8"/>
    <w:rsid w:val="00C3376C"/>
    <w:rsid w:val="00C34F7C"/>
    <w:rsid w:val="00C3673F"/>
    <w:rsid w:val="00C37883"/>
    <w:rsid w:val="00C40111"/>
    <w:rsid w:val="00C40E80"/>
    <w:rsid w:val="00C46C71"/>
    <w:rsid w:val="00C47329"/>
    <w:rsid w:val="00C54594"/>
    <w:rsid w:val="00C608C6"/>
    <w:rsid w:val="00C60B54"/>
    <w:rsid w:val="00C70E8E"/>
    <w:rsid w:val="00C711A5"/>
    <w:rsid w:val="00C74352"/>
    <w:rsid w:val="00C87578"/>
    <w:rsid w:val="00C90320"/>
    <w:rsid w:val="00C924F8"/>
    <w:rsid w:val="00C972C2"/>
    <w:rsid w:val="00CA2A4C"/>
    <w:rsid w:val="00CA387F"/>
    <w:rsid w:val="00CA750C"/>
    <w:rsid w:val="00CB017C"/>
    <w:rsid w:val="00CB14D4"/>
    <w:rsid w:val="00CC1D18"/>
    <w:rsid w:val="00CC2B5E"/>
    <w:rsid w:val="00CD65F3"/>
    <w:rsid w:val="00CD6CE7"/>
    <w:rsid w:val="00CF0066"/>
    <w:rsid w:val="00CF0D7E"/>
    <w:rsid w:val="00CF3079"/>
    <w:rsid w:val="00CF3F55"/>
    <w:rsid w:val="00D01B40"/>
    <w:rsid w:val="00D044DF"/>
    <w:rsid w:val="00D06416"/>
    <w:rsid w:val="00D0650F"/>
    <w:rsid w:val="00D06EB1"/>
    <w:rsid w:val="00D102B2"/>
    <w:rsid w:val="00D1050E"/>
    <w:rsid w:val="00D10C45"/>
    <w:rsid w:val="00D239AC"/>
    <w:rsid w:val="00D30064"/>
    <w:rsid w:val="00D31802"/>
    <w:rsid w:val="00D3190C"/>
    <w:rsid w:val="00D32656"/>
    <w:rsid w:val="00D36899"/>
    <w:rsid w:val="00D414C5"/>
    <w:rsid w:val="00D46034"/>
    <w:rsid w:val="00D51E21"/>
    <w:rsid w:val="00D53BF7"/>
    <w:rsid w:val="00D54920"/>
    <w:rsid w:val="00D54B18"/>
    <w:rsid w:val="00D55632"/>
    <w:rsid w:val="00D5757B"/>
    <w:rsid w:val="00D64691"/>
    <w:rsid w:val="00D6509B"/>
    <w:rsid w:val="00D67DB4"/>
    <w:rsid w:val="00D74773"/>
    <w:rsid w:val="00D8083B"/>
    <w:rsid w:val="00D83915"/>
    <w:rsid w:val="00D9127F"/>
    <w:rsid w:val="00D912F4"/>
    <w:rsid w:val="00D91D67"/>
    <w:rsid w:val="00D92A6F"/>
    <w:rsid w:val="00DA1E1B"/>
    <w:rsid w:val="00DA4A35"/>
    <w:rsid w:val="00DA4F91"/>
    <w:rsid w:val="00DB1BB0"/>
    <w:rsid w:val="00DB41A7"/>
    <w:rsid w:val="00DB6FF2"/>
    <w:rsid w:val="00DC1060"/>
    <w:rsid w:val="00DC4A46"/>
    <w:rsid w:val="00DC4C71"/>
    <w:rsid w:val="00DC5282"/>
    <w:rsid w:val="00DD52E5"/>
    <w:rsid w:val="00DE1E0B"/>
    <w:rsid w:val="00DE31C3"/>
    <w:rsid w:val="00DE4D04"/>
    <w:rsid w:val="00DE5D01"/>
    <w:rsid w:val="00DE7366"/>
    <w:rsid w:val="00DF0D1E"/>
    <w:rsid w:val="00DF106E"/>
    <w:rsid w:val="00DF6190"/>
    <w:rsid w:val="00DF7E85"/>
    <w:rsid w:val="00E022E4"/>
    <w:rsid w:val="00E07B94"/>
    <w:rsid w:val="00E10A18"/>
    <w:rsid w:val="00E11629"/>
    <w:rsid w:val="00E124FF"/>
    <w:rsid w:val="00E1490D"/>
    <w:rsid w:val="00E25FFB"/>
    <w:rsid w:val="00E3281D"/>
    <w:rsid w:val="00E400DF"/>
    <w:rsid w:val="00E40E9C"/>
    <w:rsid w:val="00E41BC0"/>
    <w:rsid w:val="00E45432"/>
    <w:rsid w:val="00E46464"/>
    <w:rsid w:val="00E535A7"/>
    <w:rsid w:val="00E54C34"/>
    <w:rsid w:val="00E5567D"/>
    <w:rsid w:val="00E56BEF"/>
    <w:rsid w:val="00E57BFD"/>
    <w:rsid w:val="00E61B46"/>
    <w:rsid w:val="00E61FC2"/>
    <w:rsid w:val="00E61FF7"/>
    <w:rsid w:val="00E63C33"/>
    <w:rsid w:val="00E64BAF"/>
    <w:rsid w:val="00E663FD"/>
    <w:rsid w:val="00E6754D"/>
    <w:rsid w:val="00E7002D"/>
    <w:rsid w:val="00E71071"/>
    <w:rsid w:val="00E81163"/>
    <w:rsid w:val="00E83E30"/>
    <w:rsid w:val="00E84D40"/>
    <w:rsid w:val="00EA0EB1"/>
    <w:rsid w:val="00EA10B1"/>
    <w:rsid w:val="00EA52E5"/>
    <w:rsid w:val="00EA5C6E"/>
    <w:rsid w:val="00EA5E26"/>
    <w:rsid w:val="00EB658B"/>
    <w:rsid w:val="00EC072A"/>
    <w:rsid w:val="00EC1925"/>
    <w:rsid w:val="00EC7396"/>
    <w:rsid w:val="00EE0E48"/>
    <w:rsid w:val="00EE1F74"/>
    <w:rsid w:val="00EE32B8"/>
    <w:rsid w:val="00EE38EE"/>
    <w:rsid w:val="00EE6CE9"/>
    <w:rsid w:val="00EE781F"/>
    <w:rsid w:val="00EE7A8D"/>
    <w:rsid w:val="00EF1CD1"/>
    <w:rsid w:val="00EF5BB2"/>
    <w:rsid w:val="00EF62AC"/>
    <w:rsid w:val="00EF6B10"/>
    <w:rsid w:val="00EF7BBB"/>
    <w:rsid w:val="00F020C0"/>
    <w:rsid w:val="00F1033A"/>
    <w:rsid w:val="00F1355F"/>
    <w:rsid w:val="00F164EF"/>
    <w:rsid w:val="00F16948"/>
    <w:rsid w:val="00F2011A"/>
    <w:rsid w:val="00F21B72"/>
    <w:rsid w:val="00F220FF"/>
    <w:rsid w:val="00F255DA"/>
    <w:rsid w:val="00F30415"/>
    <w:rsid w:val="00F351C4"/>
    <w:rsid w:val="00F379E9"/>
    <w:rsid w:val="00F42620"/>
    <w:rsid w:val="00F4311B"/>
    <w:rsid w:val="00F4378E"/>
    <w:rsid w:val="00F43BCF"/>
    <w:rsid w:val="00F5215B"/>
    <w:rsid w:val="00F57F5A"/>
    <w:rsid w:val="00F60FEB"/>
    <w:rsid w:val="00F61CCF"/>
    <w:rsid w:val="00F6512F"/>
    <w:rsid w:val="00F669AC"/>
    <w:rsid w:val="00F71834"/>
    <w:rsid w:val="00F80001"/>
    <w:rsid w:val="00F82F0C"/>
    <w:rsid w:val="00F83AA3"/>
    <w:rsid w:val="00F847FE"/>
    <w:rsid w:val="00F863F5"/>
    <w:rsid w:val="00F9060F"/>
    <w:rsid w:val="00FA0EAC"/>
    <w:rsid w:val="00FA2407"/>
    <w:rsid w:val="00FA7C69"/>
    <w:rsid w:val="00FB1E9C"/>
    <w:rsid w:val="00FB49EB"/>
    <w:rsid w:val="00FB5C15"/>
    <w:rsid w:val="00FC228D"/>
    <w:rsid w:val="00FC6613"/>
    <w:rsid w:val="00FD368F"/>
    <w:rsid w:val="00FD5B31"/>
    <w:rsid w:val="00FF72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4DBE"/>
  <w15:docId w15:val="{D9C0D5C8-980C-440F-8B44-E349A629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96"/>
    <w:pPr>
      <w:spacing w:after="120" w:line="360" w:lineRule="auto"/>
      <w:jc w:val="both"/>
    </w:pPr>
    <w:rPr>
      <w:rFonts w:ascii="Arial" w:eastAsia="Times New Roman" w:hAnsi="Arial" w:cs="Times New Roman"/>
      <w:snapToGrid w:val="0"/>
      <w:szCs w:val="20"/>
      <w:lang w:eastAsia="es-ES"/>
    </w:rPr>
  </w:style>
  <w:style w:type="paragraph" w:styleId="Ttulo1">
    <w:name w:val="heading 1"/>
    <w:aliases w:val="título 1,Tempo Heading 1,h1,II+,I,1,Header 1,H1,Heading A,TituloApartado,co,Heading apps,Head1,Überschrift 1.1,Chapter Headline,Thema,t1,TITRE1,Titre 11,t1.T1.Titre 1,Titre 1ed,t1.T1.Titre 1Annexe,Contrat 1,Titre 1 sans saut de page,stydde,h11"/>
    <w:basedOn w:val="Normal"/>
    <w:next w:val="Normal"/>
    <w:link w:val="Ttulo1Car"/>
    <w:qFormat/>
    <w:rsid w:val="00C3673F"/>
    <w:pPr>
      <w:keepNext/>
      <w:numPr>
        <w:numId w:val="1"/>
      </w:numPr>
      <w:spacing w:before="240" w:after="240"/>
      <w:outlineLvl w:val="0"/>
    </w:pPr>
    <w:rPr>
      <w:b/>
      <w:kern w:val="28"/>
      <w:lang w:val="es-ES_tradnl"/>
    </w:rPr>
  </w:style>
  <w:style w:type="paragraph" w:styleId="Ttulo2">
    <w:name w:val="heading 2"/>
    <w:aliases w:val="Nivel X.1,título 2,Tempo Heading 2,h2,A,2,H2,T2,TituloSubApartado,Head2A,Sub-Head1,L2,Section title,H21,H22,Heading Two,2nd level,Chapter Title,t2,Titre 21,t2.T2.Titre 2,TITRE 2,Contrat 2,Ctt,Titre 2 SQ,Titre 2ed,l2,t2.T2,I2,chapitre 1.1,tt,h"/>
    <w:basedOn w:val="Normal"/>
    <w:next w:val="Normal"/>
    <w:link w:val="Ttulo2Car"/>
    <w:qFormat/>
    <w:rsid w:val="00C3673F"/>
    <w:pPr>
      <w:keepNext/>
      <w:numPr>
        <w:ilvl w:val="1"/>
        <w:numId w:val="1"/>
      </w:numPr>
      <w:spacing w:line="288" w:lineRule="auto"/>
      <w:jc w:val="center"/>
      <w:outlineLvl w:val="1"/>
    </w:pPr>
    <w:rPr>
      <w:b/>
      <w:bCs/>
      <w:caps/>
    </w:rPr>
  </w:style>
  <w:style w:type="paragraph" w:styleId="Ttulo3">
    <w:name w:val="heading 3"/>
    <w:aliases w:val="Nivel X.X.1,Tempo Heading 3,3,título 3,Bold Head,bh,Heading3,Section,H3,h3,h31,T3,TítuloSubSubApartado,1.2.3.,Map title,H31,H32,t3,Titre 3 SQ,Titre 3+,Contrat 3,Titre 3 SQ1,Titre 3 SQ2,Titre 3 SQ3,Titre 3 SQ4,Titre 3 SQ5,Titre 3 SQ6,Titre 31,l"/>
    <w:basedOn w:val="Normal"/>
    <w:next w:val="Normal"/>
    <w:link w:val="Ttulo3Car"/>
    <w:qFormat/>
    <w:rsid w:val="00C3673F"/>
    <w:pPr>
      <w:keepNext/>
      <w:numPr>
        <w:ilvl w:val="2"/>
        <w:numId w:val="1"/>
      </w:numPr>
      <w:spacing w:after="240" w:line="288" w:lineRule="auto"/>
      <w:jc w:val="center"/>
      <w:outlineLvl w:val="2"/>
    </w:pPr>
    <w:rPr>
      <w:b/>
      <w:sz w:val="26"/>
    </w:rPr>
  </w:style>
  <w:style w:type="paragraph" w:styleId="Ttulo4">
    <w:name w:val="heading 4"/>
    <w:aliases w:val="Tempo Heading 4,h4,4,dash,H4,Ref Heading 1,rh1,Heading sql,Titre 41,t4.T4,t4,Titre 4 SQ,Contrat 4,t4.T4.Titre 4,(Shift Ctrl 4),First Subheading,Krav,Map Title,PARA4,a.,Level 2 - a,Sub-Minor,Project table,Propos,Bullet 11,Bullet 12,bl,Headline4"/>
    <w:basedOn w:val="Normal"/>
    <w:next w:val="Normal"/>
    <w:link w:val="Ttulo4Car"/>
    <w:qFormat/>
    <w:rsid w:val="00C3673F"/>
    <w:pPr>
      <w:keepNext/>
      <w:numPr>
        <w:ilvl w:val="3"/>
        <w:numId w:val="1"/>
      </w:numPr>
      <w:spacing w:line="288" w:lineRule="auto"/>
      <w:outlineLvl w:val="3"/>
    </w:pPr>
    <w:rPr>
      <w:rFonts w:cs="Arial"/>
      <w:b/>
    </w:rPr>
  </w:style>
  <w:style w:type="paragraph" w:styleId="Ttulo5">
    <w:name w:val="heading 5"/>
    <w:basedOn w:val="Normal"/>
    <w:next w:val="Normal"/>
    <w:link w:val="Ttulo5Car"/>
    <w:qFormat/>
    <w:rsid w:val="00C3673F"/>
    <w:pPr>
      <w:keepNext/>
      <w:numPr>
        <w:ilvl w:val="4"/>
        <w:numId w:val="1"/>
      </w:numPr>
      <w:spacing w:line="288" w:lineRule="auto"/>
      <w:outlineLvl w:val="4"/>
    </w:pPr>
    <w:rPr>
      <w:b/>
      <w:bCs/>
    </w:rPr>
  </w:style>
  <w:style w:type="paragraph" w:styleId="Ttulo6">
    <w:name w:val="heading 6"/>
    <w:basedOn w:val="Normal"/>
    <w:next w:val="Normal"/>
    <w:link w:val="Ttulo6Car"/>
    <w:qFormat/>
    <w:rsid w:val="00C3673F"/>
    <w:pPr>
      <w:keepNext/>
      <w:numPr>
        <w:ilvl w:val="5"/>
        <w:numId w:val="1"/>
      </w:numPr>
      <w:spacing w:after="240" w:line="288" w:lineRule="auto"/>
      <w:jc w:val="right"/>
      <w:outlineLvl w:val="5"/>
    </w:pPr>
    <w:rPr>
      <w:b/>
      <w:sz w:val="26"/>
    </w:rPr>
  </w:style>
  <w:style w:type="paragraph" w:styleId="Ttulo7">
    <w:name w:val="heading 7"/>
    <w:basedOn w:val="Normal"/>
    <w:next w:val="Normal"/>
    <w:link w:val="Ttulo7Car"/>
    <w:qFormat/>
    <w:rsid w:val="00C3673F"/>
    <w:pPr>
      <w:numPr>
        <w:ilvl w:val="6"/>
        <w:numId w:val="1"/>
      </w:numPr>
      <w:spacing w:before="240" w:after="60"/>
      <w:outlineLvl w:val="6"/>
    </w:pPr>
    <w:rPr>
      <w:rFonts w:ascii="Times New Roman" w:hAnsi="Times New Roman"/>
      <w:szCs w:val="24"/>
    </w:rPr>
  </w:style>
  <w:style w:type="paragraph" w:styleId="Ttulo8">
    <w:name w:val="heading 8"/>
    <w:basedOn w:val="Normal"/>
    <w:next w:val="Normal"/>
    <w:link w:val="Ttulo8Car"/>
    <w:qFormat/>
    <w:rsid w:val="00C3673F"/>
    <w:pPr>
      <w:numPr>
        <w:ilvl w:val="7"/>
        <w:numId w:val="1"/>
      </w:numPr>
      <w:spacing w:before="240" w:after="60"/>
      <w:outlineLvl w:val="7"/>
    </w:pPr>
    <w:rPr>
      <w:rFonts w:ascii="Times New Roman" w:hAnsi="Times New Roman"/>
      <w:i/>
      <w:iCs/>
      <w:szCs w:val="24"/>
    </w:rPr>
  </w:style>
  <w:style w:type="paragraph" w:styleId="Ttulo9">
    <w:name w:val="heading 9"/>
    <w:basedOn w:val="Normal"/>
    <w:next w:val="Normal"/>
    <w:link w:val="Ttulo9Car"/>
    <w:qFormat/>
    <w:rsid w:val="00C3673F"/>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empo Heading 1 Car,h1 Car,II+ Car,I Car,1 Car,Header 1 Car,H1 Car,Heading A Car,TituloApartado Car,co Car,Heading apps Car,Head1 Car,Überschrift 1.1 Car,Chapter Headline Car,Thema Car,t1 Car,TITRE1 Car,Titre 11 Car,stydde Car"/>
    <w:basedOn w:val="Fuentedeprrafopredeter"/>
    <w:link w:val="Ttulo1"/>
    <w:rsid w:val="00C3673F"/>
    <w:rPr>
      <w:rFonts w:ascii="Arial" w:eastAsia="Times New Roman" w:hAnsi="Arial" w:cs="Times New Roman"/>
      <w:b/>
      <w:snapToGrid w:val="0"/>
      <w:kern w:val="28"/>
      <w:szCs w:val="20"/>
      <w:lang w:val="es-ES_tradnl" w:eastAsia="es-ES"/>
    </w:rPr>
  </w:style>
  <w:style w:type="character" w:customStyle="1" w:styleId="Ttulo2Car">
    <w:name w:val="Título 2 Car"/>
    <w:aliases w:val="Nivel X.1 Car,título 2 Car,Tempo Heading 2 Car,h2 Car,A Car,2 Car,H2 Car,T2 Car,TituloSubApartado Car,Head2A Car,Sub-Head1 Car,L2 Car,Section title Car,H21 Car,H22 Car,Heading Two Car,2nd level Car,Chapter Title Car,t2 Car,Titre 21 Car"/>
    <w:basedOn w:val="Fuentedeprrafopredeter"/>
    <w:link w:val="Ttulo2"/>
    <w:rsid w:val="00C3673F"/>
    <w:rPr>
      <w:rFonts w:ascii="Arial" w:eastAsia="Times New Roman" w:hAnsi="Arial" w:cs="Times New Roman"/>
      <w:b/>
      <w:bCs/>
      <w:caps/>
      <w:snapToGrid w:val="0"/>
      <w:szCs w:val="20"/>
      <w:lang w:eastAsia="es-ES"/>
    </w:rPr>
  </w:style>
  <w:style w:type="character" w:customStyle="1" w:styleId="Ttulo3Car">
    <w:name w:val="Título 3 Car"/>
    <w:aliases w:val="Nivel X.X.1 Car,Tempo Heading 3 Car,3 Car,título 3 Car,Bold Head Car,bh Car,Heading3 Car,Section Car,H3 Car,h3 Car,h31 Car,T3 Car,TítuloSubSubApartado Car,1.2.3. Car,Map title Car,H31 Car,H32 Car,t3 Car,Titre 3 SQ Car,Titre 3+ Car,l Car"/>
    <w:basedOn w:val="Fuentedeprrafopredeter"/>
    <w:link w:val="Ttulo3"/>
    <w:rsid w:val="00C3673F"/>
    <w:rPr>
      <w:rFonts w:ascii="Arial" w:eastAsia="Times New Roman" w:hAnsi="Arial" w:cs="Times New Roman"/>
      <w:b/>
      <w:snapToGrid w:val="0"/>
      <w:sz w:val="26"/>
      <w:szCs w:val="20"/>
      <w:lang w:eastAsia="es-ES"/>
    </w:rPr>
  </w:style>
  <w:style w:type="character" w:customStyle="1" w:styleId="Ttulo4Car">
    <w:name w:val="Título 4 Car"/>
    <w:aliases w:val="Tempo Heading 4 Car,h4 Car,4 Car,dash Car,H4 Car,Ref Heading 1 Car,rh1 Car,Heading sql Car,Titre 41 Car,t4.T4 Car,t4 Car,Titre 4 SQ Car,Contrat 4 Car,t4.T4.Titre 4 Car,(Shift Ctrl 4) Car,First Subheading Car,Krav Car,Map Title Car,PARA4 Car"/>
    <w:basedOn w:val="Fuentedeprrafopredeter"/>
    <w:link w:val="Ttulo4"/>
    <w:rsid w:val="00C3673F"/>
    <w:rPr>
      <w:rFonts w:ascii="Arial" w:eastAsia="Times New Roman" w:hAnsi="Arial" w:cs="Arial"/>
      <w:b/>
      <w:snapToGrid w:val="0"/>
      <w:szCs w:val="20"/>
      <w:lang w:eastAsia="es-ES"/>
    </w:rPr>
  </w:style>
  <w:style w:type="character" w:customStyle="1" w:styleId="Ttulo5Car">
    <w:name w:val="Título 5 Car"/>
    <w:basedOn w:val="Fuentedeprrafopredeter"/>
    <w:link w:val="Ttulo5"/>
    <w:rsid w:val="00C3673F"/>
    <w:rPr>
      <w:rFonts w:ascii="Arial" w:eastAsia="Times New Roman" w:hAnsi="Arial" w:cs="Times New Roman"/>
      <w:b/>
      <w:bCs/>
      <w:snapToGrid w:val="0"/>
      <w:szCs w:val="20"/>
      <w:lang w:eastAsia="es-ES"/>
    </w:rPr>
  </w:style>
  <w:style w:type="character" w:customStyle="1" w:styleId="Ttulo6Car">
    <w:name w:val="Título 6 Car"/>
    <w:basedOn w:val="Fuentedeprrafopredeter"/>
    <w:link w:val="Ttulo6"/>
    <w:rsid w:val="00C3673F"/>
    <w:rPr>
      <w:rFonts w:ascii="Arial" w:eastAsia="Times New Roman" w:hAnsi="Arial" w:cs="Times New Roman"/>
      <w:b/>
      <w:snapToGrid w:val="0"/>
      <w:sz w:val="26"/>
      <w:szCs w:val="20"/>
      <w:lang w:eastAsia="es-ES"/>
    </w:rPr>
  </w:style>
  <w:style w:type="character" w:customStyle="1" w:styleId="Ttulo7Car">
    <w:name w:val="Título 7 Car"/>
    <w:basedOn w:val="Fuentedeprrafopredeter"/>
    <w:link w:val="Ttulo7"/>
    <w:rsid w:val="00C3673F"/>
    <w:rPr>
      <w:rFonts w:ascii="Times New Roman" w:eastAsia="Times New Roman" w:hAnsi="Times New Roman" w:cs="Times New Roman"/>
      <w:snapToGrid w:val="0"/>
      <w:szCs w:val="24"/>
      <w:lang w:eastAsia="es-ES"/>
    </w:rPr>
  </w:style>
  <w:style w:type="character" w:customStyle="1" w:styleId="Ttulo8Car">
    <w:name w:val="Título 8 Car"/>
    <w:basedOn w:val="Fuentedeprrafopredeter"/>
    <w:link w:val="Ttulo8"/>
    <w:rsid w:val="00C3673F"/>
    <w:rPr>
      <w:rFonts w:ascii="Times New Roman" w:eastAsia="Times New Roman" w:hAnsi="Times New Roman" w:cs="Times New Roman"/>
      <w:i/>
      <w:iCs/>
      <w:snapToGrid w:val="0"/>
      <w:szCs w:val="24"/>
      <w:lang w:eastAsia="es-ES"/>
    </w:rPr>
  </w:style>
  <w:style w:type="character" w:customStyle="1" w:styleId="Ttulo9Car">
    <w:name w:val="Título 9 Car"/>
    <w:basedOn w:val="Fuentedeprrafopredeter"/>
    <w:link w:val="Ttulo9"/>
    <w:rsid w:val="00C3673F"/>
    <w:rPr>
      <w:rFonts w:ascii="Arial" w:eastAsia="Times New Roman" w:hAnsi="Arial" w:cs="Arial"/>
      <w:snapToGrid w:val="0"/>
      <w:lang w:eastAsia="es-ES"/>
    </w:rPr>
  </w:style>
  <w:style w:type="paragraph" w:customStyle="1" w:styleId="EstiloTimesNewRomanPrimeralnea125cmAntes0ptoDesp">
    <w:name w:val="Estilo Times New Roman Primera línea:  125 cm Antes:  0 pto Desp..."/>
    <w:basedOn w:val="Normal"/>
    <w:rsid w:val="00C3673F"/>
    <w:rPr>
      <w:rFonts w:ascii="Bookman Old Style" w:hAnsi="Bookman Old Style"/>
    </w:rPr>
  </w:style>
  <w:style w:type="paragraph" w:customStyle="1" w:styleId="artculo">
    <w:name w:val="artículo"/>
    <w:basedOn w:val="Normal"/>
    <w:rsid w:val="00C3673F"/>
    <w:pPr>
      <w:spacing w:after="240" w:line="240" w:lineRule="auto"/>
      <w:ind w:left="454" w:right="170"/>
    </w:pPr>
    <w:rPr>
      <w:color w:val="000000"/>
      <w:sz w:val="20"/>
      <w:lang w:val="es-ES_tradnl"/>
    </w:rPr>
  </w:style>
  <w:style w:type="paragraph" w:styleId="Textoindependiente">
    <w:name w:val="Body Text"/>
    <w:basedOn w:val="Normal"/>
    <w:link w:val="TextoindependienteCar"/>
    <w:rsid w:val="00C3673F"/>
  </w:style>
  <w:style w:type="character" w:customStyle="1" w:styleId="TextoindependienteCar">
    <w:name w:val="Texto independiente Car"/>
    <w:basedOn w:val="Fuentedeprrafopredeter"/>
    <w:link w:val="Textoindependiente"/>
    <w:rsid w:val="00C3673F"/>
    <w:rPr>
      <w:rFonts w:ascii="Palatino Linotype" w:eastAsia="Times New Roman" w:hAnsi="Palatino Linotype" w:cs="Times New Roman"/>
      <w:snapToGrid w:val="0"/>
      <w:sz w:val="24"/>
      <w:szCs w:val="20"/>
      <w:lang w:eastAsia="es-ES"/>
    </w:rPr>
  </w:style>
  <w:style w:type="paragraph" w:styleId="Piedepgina">
    <w:name w:val="footer"/>
    <w:basedOn w:val="Normal"/>
    <w:link w:val="PiedepginaCar"/>
    <w:uiPriority w:val="99"/>
    <w:rsid w:val="00C3673F"/>
    <w:pPr>
      <w:tabs>
        <w:tab w:val="center" w:pos="4252"/>
        <w:tab w:val="right" w:pos="8504"/>
      </w:tabs>
    </w:pPr>
  </w:style>
  <w:style w:type="character" w:customStyle="1" w:styleId="PiedepginaCar">
    <w:name w:val="Pie de página Car"/>
    <w:basedOn w:val="Fuentedeprrafopredeter"/>
    <w:link w:val="Piedepgina"/>
    <w:uiPriority w:val="99"/>
    <w:rsid w:val="00C3673F"/>
    <w:rPr>
      <w:rFonts w:ascii="Palatino Linotype" w:eastAsia="Times New Roman" w:hAnsi="Palatino Linotype" w:cs="Times New Roman"/>
      <w:snapToGrid w:val="0"/>
      <w:sz w:val="24"/>
      <w:szCs w:val="20"/>
      <w:lang w:eastAsia="es-ES"/>
    </w:rPr>
  </w:style>
  <w:style w:type="character" w:styleId="Nmerodepgina">
    <w:name w:val="page number"/>
    <w:basedOn w:val="Fuentedeprrafopredeter"/>
    <w:rsid w:val="00C3673F"/>
  </w:style>
  <w:style w:type="paragraph" w:styleId="Encabezado">
    <w:name w:val="header"/>
    <w:basedOn w:val="Normal"/>
    <w:link w:val="EncabezadoCar"/>
    <w:uiPriority w:val="99"/>
    <w:rsid w:val="00C3673F"/>
    <w:pPr>
      <w:tabs>
        <w:tab w:val="center" w:pos="4252"/>
        <w:tab w:val="right" w:pos="8504"/>
      </w:tabs>
    </w:pPr>
  </w:style>
  <w:style w:type="character" w:customStyle="1" w:styleId="EncabezadoCar">
    <w:name w:val="Encabezado Car"/>
    <w:basedOn w:val="Fuentedeprrafopredeter"/>
    <w:link w:val="Encabezado"/>
    <w:uiPriority w:val="99"/>
    <w:rsid w:val="00C3673F"/>
    <w:rPr>
      <w:rFonts w:ascii="Palatino Linotype" w:eastAsia="Times New Roman" w:hAnsi="Palatino Linotype" w:cs="Times New Roman"/>
      <w:snapToGrid w:val="0"/>
      <w:sz w:val="24"/>
      <w:szCs w:val="20"/>
      <w:lang w:eastAsia="es-ES"/>
    </w:rPr>
  </w:style>
  <w:style w:type="paragraph" w:styleId="Textoindependiente2">
    <w:name w:val="Body Text 2"/>
    <w:basedOn w:val="Normal"/>
    <w:link w:val="Textoindependiente2Car"/>
    <w:rsid w:val="00C3673F"/>
    <w:pPr>
      <w:spacing w:line="288" w:lineRule="auto"/>
    </w:pPr>
    <w:rPr>
      <w:b/>
      <w:sz w:val="26"/>
    </w:rPr>
  </w:style>
  <w:style w:type="character" w:customStyle="1" w:styleId="Textoindependiente2Car">
    <w:name w:val="Texto independiente 2 Car"/>
    <w:basedOn w:val="Fuentedeprrafopredeter"/>
    <w:link w:val="Textoindependiente2"/>
    <w:rsid w:val="00C3673F"/>
    <w:rPr>
      <w:rFonts w:ascii="Palatino Linotype" w:eastAsia="Times New Roman" w:hAnsi="Palatino Linotype" w:cs="Times New Roman"/>
      <w:b/>
      <w:snapToGrid w:val="0"/>
      <w:sz w:val="26"/>
      <w:szCs w:val="20"/>
      <w:lang w:eastAsia="es-ES"/>
    </w:rPr>
  </w:style>
  <w:style w:type="paragraph" w:customStyle="1" w:styleId="Otros">
    <w:name w:val="Otrosí"/>
    <w:basedOn w:val="Normal"/>
    <w:next w:val="Normal"/>
    <w:rsid w:val="00C3673F"/>
    <w:pPr>
      <w:spacing w:line="288" w:lineRule="auto"/>
    </w:pPr>
    <w:rPr>
      <w:rFonts w:cs="Arial"/>
      <w:snapToGrid/>
      <w:spacing w:val="-6"/>
      <w:lang w:val="es-ES_tradnl"/>
    </w:rPr>
  </w:style>
  <w:style w:type="paragraph" w:customStyle="1" w:styleId="FUNDAMENTOSDEDERECHO">
    <w:name w:val="FUNDAMENTOS DE DERECHO"/>
    <w:basedOn w:val="Normal"/>
    <w:next w:val="Normal"/>
    <w:rsid w:val="00C3673F"/>
    <w:pPr>
      <w:numPr>
        <w:numId w:val="2"/>
      </w:numPr>
      <w:spacing w:before="240" w:after="240" w:line="288" w:lineRule="auto"/>
      <w:outlineLvl w:val="0"/>
    </w:pPr>
    <w:rPr>
      <w:rFonts w:cs="Arial"/>
      <w:b/>
      <w:snapToGrid/>
      <w:lang w:val="es-ES_tradnl"/>
    </w:rPr>
  </w:style>
  <w:style w:type="paragraph" w:styleId="Textonotapie">
    <w:name w:val="footnote text"/>
    <w:basedOn w:val="Normal"/>
    <w:link w:val="TextonotapieCar"/>
    <w:rsid w:val="00C3673F"/>
    <w:pPr>
      <w:spacing w:after="0" w:line="240" w:lineRule="auto"/>
      <w:jc w:val="left"/>
    </w:pPr>
    <w:rPr>
      <w:rFonts w:ascii="Times New Roman" w:hAnsi="Times New Roman"/>
      <w:snapToGrid/>
      <w:sz w:val="20"/>
    </w:rPr>
  </w:style>
  <w:style w:type="character" w:customStyle="1" w:styleId="TextonotapieCar">
    <w:name w:val="Texto nota pie Car"/>
    <w:basedOn w:val="Fuentedeprrafopredeter"/>
    <w:link w:val="Textonotapie"/>
    <w:rsid w:val="00C3673F"/>
    <w:rPr>
      <w:rFonts w:ascii="Times New Roman" w:eastAsia="Times New Roman" w:hAnsi="Times New Roman" w:cs="Times New Roman"/>
      <w:sz w:val="20"/>
      <w:szCs w:val="20"/>
      <w:lang w:eastAsia="es-ES"/>
    </w:rPr>
  </w:style>
  <w:style w:type="character" w:styleId="Refdenotaalpie">
    <w:name w:val="footnote reference"/>
    <w:rsid w:val="00C3673F"/>
    <w:rPr>
      <w:vertAlign w:val="superscript"/>
    </w:rPr>
  </w:style>
  <w:style w:type="paragraph" w:styleId="Sangradetextonormal">
    <w:name w:val="Body Text Indent"/>
    <w:basedOn w:val="Normal"/>
    <w:link w:val="SangradetextonormalCar"/>
    <w:rsid w:val="00C3673F"/>
    <w:pPr>
      <w:spacing w:after="240" w:line="288" w:lineRule="auto"/>
      <w:ind w:left="958"/>
    </w:pPr>
  </w:style>
  <w:style w:type="character" w:customStyle="1" w:styleId="SangradetextonormalCar">
    <w:name w:val="Sangría de texto normal Car"/>
    <w:basedOn w:val="Fuentedeprrafopredeter"/>
    <w:link w:val="Sangradetextonormal"/>
    <w:rsid w:val="00C3673F"/>
    <w:rPr>
      <w:rFonts w:ascii="Palatino Linotype" w:eastAsia="Times New Roman" w:hAnsi="Palatino Linotype" w:cs="Times New Roman"/>
      <w:snapToGrid w:val="0"/>
      <w:sz w:val="24"/>
      <w:szCs w:val="20"/>
      <w:lang w:eastAsia="es-ES"/>
    </w:rPr>
  </w:style>
  <w:style w:type="paragraph" w:styleId="Textoindependiente3">
    <w:name w:val="Body Text 3"/>
    <w:basedOn w:val="Normal"/>
    <w:link w:val="Textoindependiente3Car"/>
    <w:rsid w:val="00C3673F"/>
    <w:pPr>
      <w:spacing w:line="288" w:lineRule="auto"/>
    </w:pPr>
    <w:rPr>
      <w:rFonts w:cs="Arial"/>
      <w:b/>
    </w:rPr>
  </w:style>
  <w:style w:type="character" w:customStyle="1" w:styleId="Textoindependiente3Car">
    <w:name w:val="Texto independiente 3 Car"/>
    <w:basedOn w:val="Fuentedeprrafopredeter"/>
    <w:link w:val="Textoindependiente3"/>
    <w:rsid w:val="00C3673F"/>
    <w:rPr>
      <w:rFonts w:ascii="Palatino Linotype" w:eastAsia="Times New Roman" w:hAnsi="Palatino Linotype" w:cs="Arial"/>
      <w:b/>
      <w:snapToGrid w:val="0"/>
      <w:sz w:val="24"/>
      <w:szCs w:val="20"/>
      <w:lang w:eastAsia="es-ES"/>
    </w:rPr>
  </w:style>
  <w:style w:type="paragraph" w:styleId="Sangra2detindependiente">
    <w:name w:val="Body Text Indent 2"/>
    <w:basedOn w:val="Normal"/>
    <w:link w:val="Sangra2detindependienteCar"/>
    <w:rsid w:val="00C3673F"/>
    <w:pPr>
      <w:spacing w:line="288" w:lineRule="auto"/>
      <w:ind w:left="960"/>
    </w:pPr>
    <w:rPr>
      <w:rFonts w:cs="Arial"/>
    </w:rPr>
  </w:style>
  <w:style w:type="character" w:customStyle="1" w:styleId="Sangra2detindependienteCar">
    <w:name w:val="Sangría 2 de t. independiente Car"/>
    <w:basedOn w:val="Fuentedeprrafopredeter"/>
    <w:link w:val="Sangra2detindependiente"/>
    <w:rsid w:val="00C3673F"/>
    <w:rPr>
      <w:rFonts w:ascii="Palatino Linotype" w:eastAsia="Times New Roman" w:hAnsi="Palatino Linotype" w:cs="Arial"/>
      <w:snapToGrid w:val="0"/>
      <w:sz w:val="24"/>
      <w:szCs w:val="20"/>
      <w:lang w:eastAsia="es-ES"/>
    </w:rPr>
  </w:style>
  <w:style w:type="paragraph" w:styleId="Sangra3detindependiente">
    <w:name w:val="Body Text Indent 3"/>
    <w:basedOn w:val="Normal"/>
    <w:link w:val="Sangra3detindependienteCar"/>
    <w:rsid w:val="00C3673F"/>
    <w:pPr>
      <w:spacing w:line="288" w:lineRule="auto"/>
      <w:ind w:left="600"/>
    </w:pPr>
    <w:rPr>
      <w:rFonts w:cs="Arial"/>
    </w:rPr>
  </w:style>
  <w:style w:type="character" w:customStyle="1" w:styleId="Sangra3detindependienteCar">
    <w:name w:val="Sangría 3 de t. independiente Car"/>
    <w:basedOn w:val="Fuentedeprrafopredeter"/>
    <w:link w:val="Sangra3detindependiente"/>
    <w:rsid w:val="00C3673F"/>
    <w:rPr>
      <w:rFonts w:ascii="Palatino Linotype" w:eastAsia="Times New Roman" w:hAnsi="Palatino Linotype" w:cs="Arial"/>
      <w:snapToGrid w:val="0"/>
      <w:sz w:val="24"/>
      <w:szCs w:val="20"/>
      <w:lang w:eastAsia="es-ES"/>
    </w:rPr>
  </w:style>
  <w:style w:type="character" w:customStyle="1" w:styleId="titema11">
    <w:name w:val="titema11"/>
    <w:rsid w:val="00C3673F"/>
    <w:rPr>
      <w:rFonts w:ascii="Verdana" w:hAnsi="Verdana" w:hint="default"/>
      <w:color w:val="800000"/>
      <w:sz w:val="14"/>
      <w:szCs w:val="14"/>
    </w:rPr>
  </w:style>
  <w:style w:type="paragraph" w:customStyle="1" w:styleId="art">
    <w:name w:val="art"/>
    <w:basedOn w:val="Normal"/>
    <w:rsid w:val="00C3673F"/>
    <w:pPr>
      <w:spacing w:before="300" w:after="0" w:line="240" w:lineRule="auto"/>
      <w:ind w:left="40" w:right="40"/>
    </w:pPr>
    <w:rPr>
      <w:rFonts w:ascii="Georgia" w:eastAsia="Arial Unicode MS" w:hAnsi="Georgia"/>
      <w:b/>
      <w:bCs/>
      <w:i/>
      <w:iCs/>
      <w:snapToGrid/>
      <w:color w:val="000000"/>
      <w:szCs w:val="22"/>
    </w:rPr>
  </w:style>
  <w:style w:type="paragraph" w:customStyle="1" w:styleId="texto">
    <w:name w:val="texto"/>
    <w:basedOn w:val="Normal"/>
    <w:rsid w:val="00C3673F"/>
    <w:pPr>
      <w:spacing w:before="40" w:after="100" w:line="240" w:lineRule="auto"/>
      <w:ind w:left="40" w:right="40" w:firstLine="300"/>
    </w:pPr>
    <w:rPr>
      <w:rFonts w:ascii="Georgia" w:eastAsia="Arial Unicode MS" w:hAnsi="Georgia"/>
      <w:snapToGrid/>
      <w:color w:val="000000"/>
      <w:szCs w:val="22"/>
    </w:rPr>
  </w:style>
  <w:style w:type="character" w:customStyle="1" w:styleId="textolibro1">
    <w:name w:val="textolibro1"/>
    <w:rsid w:val="00C3673F"/>
    <w:rPr>
      <w:rFonts w:ascii="Georgia" w:hAnsi="Georgia" w:hint="default"/>
      <w:b/>
      <w:bCs/>
      <w:color w:val="000000"/>
      <w:sz w:val="22"/>
      <w:szCs w:val="22"/>
    </w:rPr>
  </w:style>
  <w:style w:type="character" w:customStyle="1" w:styleId="ca">
    <w:name w:val="ca"/>
    <w:basedOn w:val="Fuentedeprrafopredeter"/>
    <w:rsid w:val="00C3673F"/>
  </w:style>
  <w:style w:type="table" w:styleId="Tablaconcuadrcula">
    <w:name w:val="Table Grid"/>
    <w:basedOn w:val="Tablanormal"/>
    <w:uiPriority w:val="59"/>
    <w:rsid w:val="00C3673F"/>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093AF7"/>
    <w:pPr>
      <w:tabs>
        <w:tab w:val="left" w:pos="0"/>
        <w:tab w:val="right" w:leader="dot" w:pos="9600"/>
      </w:tabs>
      <w:spacing w:before="240" w:after="240" w:line="240" w:lineRule="auto"/>
      <w:ind w:right="398"/>
    </w:pPr>
    <w:rPr>
      <w:rFonts w:cs="Arial"/>
      <w:b/>
      <w:szCs w:val="22"/>
    </w:rPr>
  </w:style>
  <w:style w:type="paragraph" w:styleId="TDC2">
    <w:name w:val="toc 2"/>
    <w:basedOn w:val="Normal"/>
    <w:next w:val="Normal"/>
    <w:autoRedefine/>
    <w:uiPriority w:val="39"/>
    <w:rsid w:val="00C3673F"/>
    <w:pPr>
      <w:tabs>
        <w:tab w:val="left" w:pos="960"/>
        <w:tab w:val="right" w:leader="dot" w:pos="9600"/>
      </w:tabs>
      <w:spacing w:line="240" w:lineRule="auto"/>
      <w:ind w:left="960" w:hanging="960"/>
      <w:jc w:val="left"/>
    </w:pPr>
    <w:rPr>
      <w:rFonts w:cs="Arial"/>
      <w:smallCaps/>
      <w:noProof/>
      <w:sz w:val="20"/>
      <w:szCs w:val="18"/>
    </w:rPr>
  </w:style>
  <w:style w:type="paragraph" w:styleId="TDC3">
    <w:name w:val="toc 3"/>
    <w:basedOn w:val="Normal"/>
    <w:next w:val="Normal"/>
    <w:autoRedefine/>
    <w:uiPriority w:val="39"/>
    <w:rsid w:val="00C3673F"/>
    <w:pPr>
      <w:tabs>
        <w:tab w:val="left" w:pos="960"/>
        <w:tab w:val="right" w:leader="dot" w:pos="9656"/>
      </w:tabs>
      <w:jc w:val="left"/>
    </w:pPr>
    <w:rPr>
      <w:sz w:val="20"/>
    </w:rPr>
  </w:style>
  <w:style w:type="character" w:styleId="Hipervnculo">
    <w:name w:val="Hyperlink"/>
    <w:uiPriority w:val="99"/>
    <w:rsid w:val="00C3673F"/>
    <w:rPr>
      <w:color w:val="0000FF"/>
      <w:u w:val="single"/>
    </w:rPr>
  </w:style>
  <w:style w:type="paragraph" w:customStyle="1" w:styleId="PortadaTtulo">
    <w:name w:val="Portada Título"/>
    <w:basedOn w:val="Normal"/>
    <w:next w:val="Normal"/>
    <w:rsid w:val="00C3673F"/>
    <w:pPr>
      <w:spacing w:after="0" w:line="240" w:lineRule="auto"/>
      <w:jc w:val="right"/>
    </w:pPr>
    <w:rPr>
      <w:snapToGrid/>
      <w:color w:val="FFFFFF"/>
      <w:sz w:val="40"/>
      <w:szCs w:val="24"/>
      <w:lang w:val="es-ES_tradnl" w:eastAsia="en-US"/>
    </w:rPr>
  </w:style>
  <w:style w:type="paragraph" w:customStyle="1" w:styleId="BulletNivel1">
    <w:name w:val="Bullet Nivel 1"/>
    <w:basedOn w:val="Normal"/>
    <w:rsid w:val="00C3673F"/>
    <w:pPr>
      <w:numPr>
        <w:numId w:val="4"/>
      </w:numPr>
      <w:spacing w:after="0" w:line="240" w:lineRule="auto"/>
    </w:pPr>
    <w:rPr>
      <w:snapToGrid/>
      <w:kern w:val="32"/>
      <w:szCs w:val="24"/>
      <w:lang w:eastAsia="en-US"/>
    </w:rPr>
  </w:style>
  <w:style w:type="paragraph" w:customStyle="1" w:styleId="BulletNivel2">
    <w:name w:val="Bullet Nivel 2"/>
    <w:basedOn w:val="Normal"/>
    <w:rsid w:val="00C3673F"/>
    <w:pPr>
      <w:numPr>
        <w:numId w:val="3"/>
      </w:numPr>
      <w:tabs>
        <w:tab w:val="left" w:pos="851"/>
      </w:tabs>
      <w:spacing w:after="0" w:line="240" w:lineRule="auto"/>
    </w:pPr>
    <w:rPr>
      <w:snapToGrid/>
      <w:kern w:val="32"/>
      <w:szCs w:val="24"/>
      <w:lang w:eastAsia="en-US"/>
    </w:rPr>
  </w:style>
  <w:style w:type="paragraph" w:styleId="Listaconvietas">
    <w:name w:val="List Bullet"/>
    <w:basedOn w:val="Normal"/>
    <w:autoRedefine/>
    <w:rsid w:val="00C3673F"/>
    <w:pPr>
      <w:numPr>
        <w:numId w:val="11"/>
      </w:numPr>
      <w:spacing w:after="0"/>
    </w:pPr>
    <w:rPr>
      <w:snapToGrid/>
      <w:szCs w:val="24"/>
      <w:lang w:val="es-ES_tradnl" w:eastAsia="en-US"/>
    </w:rPr>
  </w:style>
  <w:style w:type="paragraph" w:styleId="NormalWeb">
    <w:name w:val="Normal (Web)"/>
    <w:basedOn w:val="Normal"/>
    <w:uiPriority w:val="99"/>
    <w:rsid w:val="00C3673F"/>
    <w:pPr>
      <w:spacing w:before="100" w:beforeAutospacing="1" w:after="100" w:afterAutospacing="1" w:line="240" w:lineRule="auto"/>
      <w:jc w:val="left"/>
    </w:pPr>
    <w:rPr>
      <w:rFonts w:ascii="Times New Roman" w:hAnsi="Times New Roman"/>
      <w:snapToGrid/>
      <w:szCs w:val="24"/>
    </w:rPr>
  </w:style>
  <w:style w:type="character" w:styleId="Refdecomentario">
    <w:name w:val="annotation reference"/>
    <w:rsid w:val="00C3673F"/>
    <w:rPr>
      <w:sz w:val="16"/>
      <w:szCs w:val="16"/>
    </w:rPr>
  </w:style>
  <w:style w:type="paragraph" w:styleId="Textocomentario">
    <w:name w:val="annotation text"/>
    <w:basedOn w:val="Normal"/>
    <w:link w:val="TextocomentarioCar"/>
    <w:rsid w:val="00C3673F"/>
    <w:rPr>
      <w:sz w:val="20"/>
    </w:rPr>
  </w:style>
  <w:style w:type="character" w:customStyle="1" w:styleId="TextocomentarioCar">
    <w:name w:val="Texto comentario Car"/>
    <w:basedOn w:val="Fuentedeprrafopredeter"/>
    <w:link w:val="Textocomentario"/>
    <w:rsid w:val="00C3673F"/>
    <w:rPr>
      <w:rFonts w:ascii="Palatino Linotype" w:eastAsia="Times New Roman" w:hAnsi="Palatino Linotype" w:cs="Times New Roman"/>
      <w:snapToGrid w:val="0"/>
      <w:sz w:val="20"/>
      <w:szCs w:val="20"/>
      <w:lang w:eastAsia="es-ES"/>
    </w:rPr>
  </w:style>
  <w:style w:type="paragraph" w:styleId="Asuntodelcomentario">
    <w:name w:val="annotation subject"/>
    <w:basedOn w:val="Textocomentario"/>
    <w:next w:val="Textocomentario"/>
    <w:link w:val="AsuntodelcomentarioCar"/>
    <w:rsid w:val="00C3673F"/>
    <w:rPr>
      <w:b/>
      <w:bCs/>
    </w:rPr>
  </w:style>
  <w:style w:type="character" w:customStyle="1" w:styleId="AsuntodelcomentarioCar">
    <w:name w:val="Asunto del comentario Car"/>
    <w:basedOn w:val="TextocomentarioCar"/>
    <w:link w:val="Asuntodelcomentario"/>
    <w:rsid w:val="00C3673F"/>
    <w:rPr>
      <w:rFonts w:ascii="Palatino Linotype" w:eastAsia="Times New Roman" w:hAnsi="Palatino Linotype" w:cs="Times New Roman"/>
      <w:b/>
      <w:bCs/>
      <w:snapToGrid w:val="0"/>
      <w:sz w:val="20"/>
      <w:szCs w:val="20"/>
      <w:lang w:eastAsia="es-ES"/>
    </w:rPr>
  </w:style>
  <w:style w:type="paragraph" w:styleId="Textodeglobo">
    <w:name w:val="Balloon Text"/>
    <w:basedOn w:val="Normal"/>
    <w:link w:val="TextodegloboCar"/>
    <w:uiPriority w:val="99"/>
    <w:rsid w:val="00C3673F"/>
    <w:rPr>
      <w:rFonts w:ascii="Tahoma" w:hAnsi="Tahoma" w:cs="Tahoma"/>
      <w:sz w:val="16"/>
      <w:szCs w:val="16"/>
    </w:rPr>
  </w:style>
  <w:style w:type="character" w:customStyle="1" w:styleId="TextodegloboCar">
    <w:name w:val="Texto de globo Car"/>
    <w:basedOn w:val="Fuentedeprrafopredeter"/>
    <w:link w:val="Textodeglobo"/>
    <w:uiPriority w:val="99"/>
    <w:rsid w:val="00C3673F"/>
    <w:rPr>
      <w:rFonts w:ascii="Tahoma" w:eastAsia="Times New Roman" w:hAnsi="Tahoma" w:cs="Tahoma"/>
      <w:snapToGrid w:val="0"/>
      <w:sz w:val="16"/>
      <w:szCs w:val="16"/>
      <w:lang w:eastAsia="es-ES"/>
    </w:rPr>
  </w:style>
  <w:style w:type="paragraph" w:customStyle="1" w:styleId="Default">
    <w:name w:val="Default"/>
    <w:rsid w:val="00C3673F"/>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customStyle="1" w:styleId="Estndar">
    <w:name w:val="Estándar"/>
    <w:basedOn w:val="Default"/>
    <w:next w:val="Default"/>
    <w:rsid w:val="00C3673F"/>
    <w:rPr>
      <w:color w:val="auto"/>
    </w:rPr>
  </w:style>
  <w:style w:type="character" w:styleId="Textoennegrita">
    <w:name w:val="Strong"/>
    <w:qFormat/>
    <w:rsid w:val="00C3673F"/>
    <w:rPr>
      <w:b/>
      <w:bCs/>
    </w:rPr>
  </w:style>
  <w:style w:type="numbering" w:styleId="ArtculoSeccin">
    <w:name w:val="Outline List 3"/>
    <w:aliases w:val="Aaartículo / Sección"/>
    <w:basedOn w:val="Sinlista"/>
    <w:rsid w:val="00C3673F"/>
  </w:style>
  <w:style w:type="paragraph" w:customStyle="1" w:styleId="Topo1">
    <w:name w:val="Topo 1"/>
    <w:basedOn w:val="Normal"/>
    <w:rsid w:val="00C3673F"/>
    <w:pPr>
      <w:numPr>
        <w:ilvl w:val="1"/>
        <w:numId w:val="7"/>
      </w:numPr>
      <w:spacing w:before="80" w:after="80" w:line="240" w:lineRule="auto"/>
    </w:pPr>
    <w:rPr>
      <w:snapToGrid/>
      <w:szCs w:val="24"/>
      <w:lang w:val="es-ES_tradnl" w:eastAsia="en-US"/>
    </w:rPr>
  </w:style>
  <w:style w:type="numbering" w:styleId="111111">
    <w:name w:val="Outline List 2"/>
    <w:basedOn w:val="Sinlista"/>
    <w:rsid w:val="00C3673F"/>
    <w:pPr>
      <w:numPr>
        <w:numId w:val="6"/>
      </w:numPr>
    </w:pPr>
  </w:style>
  <w:style w:type="paragraph" w:customStyle="1" w:styleId="BulletNum1">
    <w:name w:val="Bullet Num 1"/>
    <w:basedOn w:val="BulletNivel1"/>
    <w:rsid w:val="00C3673F"/>
    <w:pPr>
      <w:numPr>
        <w:numId w:val="8"/>
      </w:numPr>
    </w:pPr>
  </w:style>
  <w:style w:type="paragraph" w:customStyle="1" w:styleId="BulletNum2">
    <w:name w:val="Bullet Num 2"/>
    <w:basedOn w:val="Normal"/>
    <w:rsid w:val="00C3673F"/>
    <w:pPr>
      <w:numPr>
        <w:ilvl w:val="1"/>
        <w:numId w:val="8"/>
      </w:numPr>
      <w:spacing w:after="0" w:line="240" w:lineRule="auto"/>
    </w:pPr>
    <w:rPr>
      <w:snapToGrid/>
      <w:szCs w:val="24"/>
      <w:lang w:val="es-ES_tradnl" w:eastAsia="en-US"/>
    </w:rPr>
  </w:style>
  <w:style w:type="paragraph" w:customStyle="1" w:styleId="BulletNum3">
    <w:name w:val="Bullet Num 3"/>
    <w:basedOn w:val="Normal"/>
    <w:rsid w:val="00C3673F"/>
    <w:pPr>
      <w:numPr>
        <w:ilvl w:val="2"/>
        <w:numId w:val="8"/>
      </w:numPr>
      <w:spacing w:after="0" w:line="240" w:lineRule="auto"/>
    </w:pPr>
    <w:rPr>
      <w:snapToGrid/>
      <w:szCs w:val="24"/>
      <w:lang w:val="es-ES_tradnl" w:eastAsia="en-US"/>
    </w:rPr>
  </w:style>
  <w:style w:type="paragraph" w:styleId="Listaconvietas2">
    <w:name w:val="List Bullet 2"/>
    <w:basedOn w:val="Normal"/>
    <w:rsid w:val="00C3673F"/>
    <w:pPr>
      <w:numPr>
        <w:numId w:val="9"/>
      </w:numPr>
      <w:spacing w:after="0" w:line="240" w:lineRule="auto"/>
    </w:pPr>
    <w:rPr>
      <w:snapToGrid/>
      <w:szCs w:val="24"/>
      <w:lang w:val="es-ES_tradnl" w:eastAsia="en-US"/>
    </w:rPr>
  </w:style>
  <w:style w:type="paragraph" w:customStyle="1" w:styleId="NormalTabla">
    <w:name w:val="Normal Tabla"/>
    <w:basedOn w:val="Normal"/>
    <w:rsid w:val="00C3673F"/>
    <w:pPr>
      <w:spacing w:before="80" w:after="80" w:line="240" w:lineRule="auto"/>
    </w:pPr>
    <w:rPr>
      <w:snapToGrid/>
      <w:sz w:val="18"/>
      <w:szCs w:val="24"/>
      <w:lang w:val="es-ES_tradnl" w:eastAsia="en-US"/>
    </w:rPr>
  </w:style>
  <w:style w:type="paragraph" w:styleId="TDC4">
    <w:name w:val="toc 4"/>
    <w:basedOn w:val="Normal"/>
    <w:next w:val="Normal"/>
    <w:autoRedefine/>
    <w:uiPriority w:val="39"/>
    <w:rsid w:val="00C3673F"/>
    <w:pPr>
      <w:spacing w:after="0" w:line="240" w:lineRule="auto"/>
      <w:ind w:left="720"/>
      <w:jc w:val="left"/>
    </w:pPr>
    <w:rPr>
      <w:rFonts w:ascii="Times New Roman" w:hAnsi="Times New Roman"/>
      <w:snapToGrid/>
      <w:szCs w:val="24"/>
    </w:rPr>
  </w:style>
  <w:style w:type="paragraph" w:styleId="TDC5">
    <w:name w:val="toc 5"/>
    <w:basedOn w:val="Normal"/>
    <w:next w:val="Normal"/>
    <w:autoRedefine/>
    <w:uiPriority w:val="39"/>
    <w:rsid w:val="00C3673F"/>
    <w:pPr>
      <w:spacing w:after="0" w:line="240" w:lineRule="auto"/>
      <w:ind w:left="960"/>
      <w:jc w:val="left"/>
    </w:pPr>
    <w:rPr>
      <w:rFonts w:ascii="Times New Roman" w:hAnsi="Times New Roman"/>
      <w:snapToGrid/>
      <w:szCs w:val="24"/>
    </w:rPr>
  </w:style>
  <w:style w:type="paragraph" w:styleId="TDC6">
    <w:name w:val="toc 6"/>
    <w:basedOn w:val="Normal"/>
    <w:next w:val="Normal"/>
    <w:autoRedefine/>
    <w:uiPriority w:val="39"/>
    <w:rsid w:val="00C3673F"/>
    <w:pPr>
      <w:spacing w:after="0" w:line="240" w:lineRule="auto"/>
      <w:ind w:left="1200"/>
      <w:jc w:val="left"/>
    </w:pPr>
    <w:rPr>
      <w:rFonts w:ascii="Times New Roman" w:hAnsi="Times New Roman"/>
      <w:snapToGrid/>
      <w:szCs w:val="24"/>
    </w:rPr>
  </w:style>
  <w:style w:type="paragraph" w:styleId="TDC7">
    <w:name w:val="toc 7"/>
    <w:basedOn w:val="Normal"/>
    <w:next w:val="Normal"/>
    <w:autoRedefine/>
    <w:uiPriority w:val="39"/>
    <w:rsid w:val="00C3673F"/>
    <w:pPr>
      <w:spacing w:after="0" w:line="240" w:lineRule="auto"/>
      <w:ind w:left="1440"/>
      <w:jc w:val="left"/>
    </w:pPr>
    <w:rPr>
      <w:rFonts w:ascii="Times New Roman" w:hAnsi="Times New Roman"/>
      <w:snapToGrid/>
      <w:szCs w:val="24"/>
    </w:rPr>
  </w:style>
  <w:style w:type="paragraph" w:styleId="TDC8">
    <w:name w:val="toc 8"/>
    <w:basedOn w:val="Normal"/>
    <w:next w:val="Normal"/>
    <w:autoRedefine/>
    <w:uiPriority w:val="39"/>
    <w:rsid w:val="00C3673F"/>
    <w:pPr>
      <w:spacing w:after="0" w:line="240" w:lineRule="auto"/>
      <w:ind w:left="1680"/>
      <w:jc w:val="left"/>
    </w:pPr>
    <w:rPr>
      <w:rFonts w:ascii="Times New Roman" w:hAnsi="Times New Roman"/>
      <w:snapToGrid/>
      <w:szCs w:val="24"/>
    </w:rPr>
  </w:style>
  <w:style w:type="paragraph" w:styleId="TDC9">
    <w:name w:val="toc 9"/>
    <w:basedOn w:val="Normal"/>
    <w:next w:val="Normal"/>
    <w:autoRedefine/>
    <w:uiPriority w:val="39"/>
    <w:rsid w:val="00C3673F"/>
    <w:pPr>
      <w:spacing w:after="0" w:line="240" w:lineRule="auto"/>
      <w:ind w:left="1920"/>
      <w:jc w:val="left"/>
    </w:pPr>
    <w:rPr>
      <w:rFonts w:ascii="Times New Roman" w:hAnsi="Times New Roman"/>
      <w:snapToGrid/>
      <w:szCs w:val="24"/>
    </w:rPr>
  </w:style>
  <w:style w:type="paragraph" w:customStyle="1" w:styleId="SANGRADO-2">
    <w:name w:val="SANGRADO-2"/>
    <w:basedOn w:val="Normal"/>
    <w:link w:val="SANGRADO-2Car"/>
    <w:rsid w:val="00C3673F"/>
    <w:pPr>
      <w:keepLine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autoSpaceDE w:val="0"/>
      <w:autoSpaceDN w:val="0"/>
      <w:adjustRightInd w:val="0"/>
      <w:spacing w:after="0" w:line="240" w:lineRule="auto"/>
      <w:ind w:left="1134" w:hanging="567"/>
    </w:pPr>
    <w:rPr>
      <w:snapToGrid/>
    </w:rPr>
  </w:style>
  <w:style w:type="paragraph" w:styleId="ndice1">
    <w:name w:val="index 1"/>
    <w:basedOn w:val="Normal"/>
    <w:next w:val="Normal"/>
    <w:autoRedefine/>
    <w:semiHidden/>
    <w:rsid w:val="00C3673F"/>
    <w:pPr>
      <w:ind w:left="240" w:hanging="240"/>
      <w:jc w:val="left"/>
    </w:pPr>
    <w:rPr>
      <w:b/>
    </w:rPr>
  </w:style>
  <w:style w:type="character" w:customStyle="1" w:styleId="SANGRADO-2Car">
    <w:name w:val="SANGRADO-2 Car"/>
    <w:link w:val="SANGRADO-2"/>
    <w:rsid w:val="00C3673F"/>
    <w:rPr>
      <w:rFonts w:ascii="Arial" w:eastAsia="Times New Roman" w:hAnsi="Arial" w:cs="Times New Roman"/>
      <w:sz w:val="24"/>
      <w:szCs w:val="20"/>
      <w:lang w:eastAsia="es-ES"/>
    </w:rPr>
  </w:style>
  <w:style w:type="character" w:styleId="nfasis">
    <w:name w:val="Emphasis"/>
    <w:uiPriority w:val="20"/>
    <w:qFormat/>
    <w:rsid w:val="00C3673F"/>
    <w:rPr>
      <w:i/>
      <w:iCs/>
    </w:rPr>
  </w:style>
  <w:style w:type="paragraph" w:customStyle="1" w:styleId="ESTANDAR">
    <w:name w:val="ESTANDAR"/>
    <w:basedOn w:val="Normal"/>
    <w:rsid w:val="00C3673F"/>
    <w:pPr>
      <w:keepLine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autoSpaceDE w:val="0"/>
      <w:autoSpaceDN w:val="0"/>
      <w:adjustRightInd w:val="0"/>
      <w:spacing w:after="0" w:line="240" w:lineRule="auto"/>
    </w:pPr>
    <w:rPr>
      <w:snapToGrid/>
    </w:rPr>
  </w:style>
  <w:style w:type="paragraph" w:customStyle="1" w:styleId="Car">
    <w:name w:val="Car"/>
    <w:basedOn w:val="Normal"/>
    <w:rsid w:val="00C3673F"/>
    <w:pPr>
      <w:keepLines/>
      <w:spacing w:after="160" w:line="240" w:lineRule="exact"/>
      <w:ind w:left="2977"/>
      <w:jc w:val="left"/>
    </w:pPr>
    <w:rPr>
      <w:snapToGrid/>
      <w:szCs w:val="24"/>
      <w:lang w:val="en-US" w:eastAsia="en-US"/>
    </w:rPr>
  </w:style>
  <w:style w:type="paragraph" w:customStyle="1" w:styleId="SANGRADO-3">
    <w:name w:val="SANGRADO-3"/>
    <w:basedOn w:val="Normal"/>
    <w:rsid w:val="00C3673F"/>
    <w:pPr>
      <w:keepLine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autoSpaceDE w:val="0"/>
      <w:autoSpaceDN w:val="0"/>
      <w:adjustRightInd w:val="0"/>
      <w:spacing w:after="0" w:line="240" w:lineRule="auto"/>
      <w:ind w:left="1701" w:hanging="567"/>
    </w:pPr>
    <w:rPr>
      <w:snapToGrid/>
    </w:rPr>
  </w:style>
  <w:style w:type="character" w:customStyle="1" w:styleId="InitialStyle">
    <w:name w:val="InitialStyle"/>
    <w:rsid w:val="00C3673F"/>
    <w:rPr>
      <w:rFonts w:ascii="Arial" w:hAnsi="Arial" w:cs="Arial"/>
    </w:rPr>
  </w:style>
  <w:style w:type="paragraph" w:customStyle="1" w:styleId="Textopredeterminado">
    <w:name w:val="Texto predeterminado"/>
    <w:basedOn w:val="Normal"/>
    <w:rsid w:val="00C3673F"/>
    <w:pPr>
      <w:overflowPunct w:val="0"/>
      <w:autoSpaceDE w:val="0"/>
      <w:autoSpaceDN w:val="0"/>
      <w:adjustRightInd w:val="0"/>
      <w:spacing w:after="0" w:line="240" w:lineRule="auto"/>
      <w:jc w:val="left"/>
      <w:textAlignment w:val="baseline"/>
    </w:pPr>
    <w:rPr>
      <w:rFonts w:ascii="Times New Roman" w:hAnsi="Times New Roman"/>
      <w:snapToGrid/>
      <w:color w:val="000000"/>
      <w:lang w:val="en-US"/>
    </w:rPr>
  </w:style>
  <w:style w:type="paragraph" w:customStyle="1" w:styleId="Pa9">
    <w:name w:val="Pa9"/>
    <w:basedOn w:val="Default"/>
    <w:next w:val="Default"/>
    <w:uiPriority w:val="99"/>
    <w:rsid w:val="00C3673F"/>
    <w:pPr>
      <w:spacing w:line="201" w:lineRule="atLeast"/>
    </w:pPr>
    <w:rPr>
      <w:rFonts w:ascii="Arial" w:hAnsi="Arial" w:cs="Arial"/>
      <w:color w:val="auto"/>
    </w:rPr>
  </w:style>
  <w:style w:type="paragraph" w:customStyle="1" w:styleId="Pa6">
    <w:name w:val="Pa6"/>
    <w:basedOn w:val="Default"/>
    <w:next w:val="Default"/>
    <w:rsid w:val="00C3673F"/>
    <w:pPr>
      <w:spacing w:line="201" w:lineRule="atLeast"/>
    </w:pPr>
    <w:rPr>
      <w:rFonts w:ascii="Arial" w:hAnsi="Arial" w:cs="Arial"/>
      <w:color w:val="auto"/>
    </w:rPr>
  </w:style>
  <w:style w:type="paragraph" w:customStyle="1" w:styleId="Car6">
    <w:name w:val="Car6"/>
    <w:basedOn w:val="Normal"/>
    <w:rsid w:val="00C3673F"/>
    <w:pPr>
      <w:keepLines/>
      <w:spacing w:after="160" w:line="240" w:lineRule="exact"/>
      <w:ind w:left="2977"/>
    </w:pPr>
    <w:rPr>
      <w:snapToGrid/>
      <w:szCs w:val="24"/>
      <w:lang w:val="en-US" w:eastAsia="en-US"/>
    </w:rPr>
  </w:style>
  <w:style w:type="paragraph" w:styleId="Revisin">
    <w:name w:val="Revision"/>
    <w:hidden/>
    <w:uiPriority w:val="99"/>
    <w:semiHidden/>
    <w:rsid w:val="00C3673F"/>
    <w:pPr>
      <w:spacing w:after="0" w:line="240" w:lineRule="auto"/>
    </w:pPr>
    <w:rPr>
      <w:rFonts w:ascii="Palatino Linotype" w:eastAsia="Times New Roman" w:hAnsi="Palatino Linotype" w:cs="Times New Roman"/>
      <w:snapToGrid w:val="0"/>
      <w:sz w:val="24"/>
      <w:szCs w:val="20"/>
      <w:lang w:eastAsia="es-ES"/>
    </w:rPr>
  </w:style>
  <w:style w:type="paragraph" w:styleId="Prrafodelista">
    <w:name w:val="List Paragraph"/>
    <w:aliases w:val="Lista sin Numerar"/>
    <w:basedOn w:val="Normal"/>
    <w:link w:val="PrrafodelistaCar"/>
    <w:uiPriority w:val="34"/>
    <w:qFormat/>
    <w:rsid w:val="00C3673F"/>
    <w:pPr>
      <w:spacing w:after="200" w:line="276" w:lineRule="auto"/>
      <w:ind w:left="720"/>
      <w:contextualSpacing/>
      <w:jc w:val="left"/>
    </w:pPr>
    <w:rPr>
      <w:rFonts w:ascii="Calibri" w:eastAsia="Calibri" w:hAnsi="Calibri"/>
      <w:snapToGrid/>
      <w:szCs w:val="22"/>
      <w:lang w:eastAsia="en-US"/>
    </w:rPr>
  </w:style>
  <w:style w:type="character" w:styleId="Hipervnculovisitado">
    <w:name w:val="FollowedHyperlink"/>
    <w:rsid w:val="00C3673F"/>
    <w:rPr>
      <w:color w:val="800080"/>
      <w:u w:val="single"/>
    </w:rPr>
  </w:style>
  <w:style w:type="paragraph" w:customStyle="1" w:styleId="CharCharCharCarCharCharCarCarCar">
    <w:name w:val="Char Char Char Car Char Char Car Car Car"/>
    <w:basedOn w:val="Normal"/>
    <w:rsid w:val="00C3673F"/>
    <w:pPr>
      <w:keepLines/>
      <w:spacing w:after="160" w:line="240" w:lineRule="exact"/>
      <w:ind w:left="2977"/>
      <w:jc w:val="left"/>
    </w:pPr>
    <w:rPr>
      <w:snapToGrid/>
      <w:szCs w:val="24"/>
      <w:lang w:val="en-US" w:eastAsia="en-US"/>
    </w:rPr>
  </w:style>
  <w:style w:type="paragraph" w:styleId="Subttulo">
    <w:name w:val="Subtitle"/>
    <w:basedOn w:val="Normal"/>
    <w:next w:val="Normal"/>
    <w:link w:val="SubttuloCar"/>
    <w:qFormat/>
    <w:rsid w:val="00C3673F"/>
    <w:pPr>
      <w:spacing w:after="60"/>
      <w:jc w:val="center"/>
      <w:outlineLvl w:val="1"/>
    </w:pPr>
    <w:rPr>
      <w:rFonts w:ascii="Cambria" w:hAnsi="Cambria"/>
      <w:szCs w:val="24"/>
    </w:rPr>
  </w:style>
  <w:style w:type="character" w:customStyle="1" w:styleId="SubttuloCar">
    <w:name w:val="Subtítulo Car"/>
    <w:basedOn w:val="Fuentedeprrafopredeter"/>
    <w:link w:val="Subttulo"/>
    <w:rsid w:val="00C3673F"/>
    <w:rPr>
      <w:rFonts w:ascii="Cambria" w:eastAsia="Times New Roman" w:hAnsi="Cambria" w:cs="Times New Roman"/>
      <w:snapToGrid w:val="0"/>
      <w:sz w:val="24"/>
      <w:szCs w:val="24"/>
      <w:lang w:eastAsia="es-ES"/>
    </w:rPr>
  </w:style>
  <w:style w:type="paragraph" w:customStyle="1" w:styleId="Cdetexto">
    <w:name w:val="C. de texto"/>
    <w:rsid w:val="00C3673F"/>
    <w:pPr>
      <w:spacing w:after="0" w:line="240" w:lineRule="auto"/>
      <w:ind w:firstLine="480"/>
    </w:pPr>
    <w:rPr>
      <w:rFonts w:ascii="Century Gothic" w:eastAsia="Times New Roman" w:hAnsi="Century Gothic" w:cs="Times New Roman"/>
      <w:snapToGrid w:val="0"/>
      <w:color w:val="000000"/>
      <w:sz w:val="24"/>
      <w:szCs w:val="20"/>
      <w:lang w:eastAsia="es-ES"/>
    </w:rPr>
  </w:style>
  <w:style w:type="paragraph" w:customStyle="1" w:styleId="Direccin2">
    <w:name w:val="Dirección 2"/>
    <w:basedOn w:val="Normal"/>
    <w:rsid w:val="00C3673F"/>
    <w:pPr>
      <w:spacing w:after="0" w:line="260" w:lineRule="atLeast"/>
      <w:ind w:right="480"/>
      <w:jc w:val="left"/>
    </w:pPr>
    <w:rPr>
      <w:rFonts w:ascii="Arial Black" w:hAnsi="Arial Black"/>
    </w:rPr>
  </w:style>
  <w:style w:type="paragraph" w:styleId="Ttulo">
    <w:name w:val="Title"/>
    <w:basedOn w:val="Normal"/>
    <w:link w:val="TtuloCar"/>
    <w:qFormat/>
    <w:rsid w:val="00C3673F"/>
    <w:pPr>
      <w:spacing w:after="0" w:line="360" w:lineRule="exact"/>
      <w:jc w:val="center"/>
    </w:pPr>
    <w:rPr>
      <w:b/>
      <w:snapToGrid/>
      <w:lang w:val="es-ES_tradnl"/>
    </w:rPr>
  </w:style>
  <w:style w:type="character" w:customStyle="1" w:styleId="TtuloCar">
    <w:name w:val="Título Car"/>
    <w:basedOn w:val="Fuentedeprrafopredeter"/>
    <w:link w:val="Ttulo"/>
    <w:rsid w:val="00C3673F"/>
    <w:rPr>
      <w:rFonts w:ascii="Arial" w:eastAsia="Times New Roman" w:hAnsi="Arial" w:cs="Times New Roman"/>
      <w:b/>
      <w:sz w:val="24"/>
      <w:szCs w:val="20"/>
      <w:lang w:val="es-ES_tradnl" w:eastAsia="es-ES"/>
    </w:rPr>
  </w:style>
  <w:style w:type="paragraph" w:customStyle="1" w:styleId="Ttulodeldocumento">
    <w:name w:val="Título del documento"/>
    <w:next w:val="Normal"/>
    <w:rsid w:val="00C3673F"/>
    <w:pPr>
      <w:spacing w:before="100" w:after="720" w:line="600" w:lineRule="exact"/>
      <w:ind w:left="840"/>
    </w:pPr>
    <w:rPr>
      <w:rFonts w:ascii="Times New Roman" w:eastAsia="Times New Roman" w:hAnsi="Times New Roman" w:cs="Times New Roman"/>
      <w:spacing w:val="-34"/>
      <w:sz w:val="60"/>
      <w:szCs w:val="20"/>
      <w:lang w:eastAsia="es-ES"/>
    </w:rPr>
  </w:style>
  <w:style w:type="paragraph" w:styleId="Textodebloque">
    <w:name w:val="Block Text"/>
    <w:basedOn w:val="Normal"/>
    <w:rsid w:val="00C3673F"/>
    <w:pPr>
      <w:spacing w:after="0" w:line="240" w:lineRule="exact"/>
      <w:ind w:left="113" w:right="113"/>
      <w:jc w:val="center"/>
    </w:pPr>
    <w:rPr>
      <w:rFonts w:cs="Arial"/>
      <w:b/>
      <w:bCs/>
      <w:snapToGrid/>
      <w:szCs w:val="24"/>
    </w:rPr>
  </w:style>
  <w:style w:type="paragraph" w:styleId="Descripcin">
    <w:name w:val="caption"/>
    <w:basedOn w:val="Normal"/>
    <w:next w:val="Normal"/>
    <w:qFormat/>
    <w:rsid w:val="00C3673F"/>
    <w:pPr>
      <w:widowControl w:val="0"/>
      <w:spacing w:after="0"/>
      <w:ind w:left="360"/>
    </w:pPr>
  </w:style>
  <w:style w:type="character" w:customStyle="1" w:styleId="longtext1">
    <w:name w:val="long_text1"/>
    <w:rsid w:val="00C3673F"/>
    <w:rPr>
      <w:sz w:val="20"/>
      <w:szCs w:val="20"/>
    </w:rPr>
  </w:style>
  <w:style w:type="paragraph" w:customStyle="1" w:styleId="OutlineNotIndented">
    <w:name w:val="Outline (Not Indented)"/>
    <w:basedOn w:val="Normal"/>
    <w:rsid w:val="00C3673F"/>
    <w:pPr>
      <w:tabs>
        <w:tab w:val="left" w:pos="360"/>
      </w:tabs>
      <w:spacing w:after="0" w:line="240" w:lineRule="auto"/>
    </w:pPr>
    <w:rPr>
      <w:snapToGrid/>
      <w:lang w:val="en-GB"/>
    </w:rPr>
  </w:style>
  <w:style w:type="character" w:styleId="Nmerodelnea">
    <w:name w:val="line number"/>
    <w:rsid w:val="00C3673F"/>
  </w:style>
  <w:style w:type="paragraph" w:customStyle="1" w:styleId="Textopredete">
    <w:name w:val="Texto predete"/>
    <w:rsid w:val="00C3673F"/>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customStyle="1" w:styleId="estilo52">
    <w:name w:val="estilo52"/>
    <w:basedOn w:val="Normal"/>
    <w:rsid w:val="00C3673F"/>
    <w:pPr>
      <w:spacing w:before="100" w:beforeAutospacing="1" w:after="100" w:afterAutospacing="1" w:line="240" w:lineRule="auto"/>
      <w:jc w:val="left"/>
    </w:pPr>
    <w:rPr>
      <w:rFonts w:ascii="Arial Narrow" w:hAnsi="Arial Narrow"/>
      <w:snapToGrid/>
      <w:sz w:val="21"/>
      <w:szCs w:val="21"/>
    </w:rPr>
  </w:style>
  <w:style w:type="character" w:customStyle="1" w:styleId="estilo481">
    <w:name w:val="estilo481"/>
    <w:rsid w:val="00C3673F"/>
    <w:rPr>
      <w:rFonts w:ascii="Arial Narrow" w:hAnsi="Arial Narrow" w:hint="default"/>
    </w:rPr>
  </w:style>
  <w:style w:type="character" w:customStyle="1" w:styleId="estilo521">
    <w:name w:val="estilo521"/>
    <w:rsid w:val="00C3673F"/>
    <w:rPr>
      <w:rFonts w:ascii="Arial Narrow" w:hAnsi="Arial Narrow" w:hint="default"/>
      <w:sz w:val="21"/>
      <w:szCs w:val="21"/>
    </w:rPr>
  </w:style>
  <w:style w:type="paragraph" w:customStyle="1" w:styleId="estilo48">
    <w:name w:val="estilo48"/>
    <w:basedOn w:val="Normal"/>
    <w:rsid w:val="00C3673F"/>
    <w:pPr>
      <w:spacing w:before="100" w:beforeAutospacing="1" w:after="100" w:afterAutospacing="1" w:line="240" w:lineRule="auto"/>
      <w:jc w:val="left"/>
    </w:pPr>
    <w:rPr>
      <w:rFonts w:ascii="Arial Narrow" w:hAnsi="Arial Narrow"/>
      <w:snapToGrid/>
      <w:szCs w:val="24"/>
    </w:rPr>
  </w:style>
  <w:style w:type="paragraph" w:customStyle="1" w:styleId="bullet">
    <w:name w:val="bullet"/>
    <w:basedOn w:val="Normal"/>
    <w:rsid w:val="00C3673F"/>
    <w:pPr>
      <w:tabs>
        <w:tab w:val="num" w:pos="720"/>
        <w:tab w:val="num" w:pos="1645"/>
      </w:tabs>
      <w:spacing w:before="60" w:after="60" w:line="280" w:lineRule="atLeast"/>
      <w:ind w:left="1645" w:right="68" w:hanging="360"/>
    </w:pPr>
    <w:rPr>
      <w:rFonts w:ascii="Folio Lt BT" w:hAnsi="Folio Lt BT"/>
      <w:snapToGrid/>
      <w:color w:val="000000"/>
      <w:lang w:val="en-GB"/>
    </w:rPr>
  </w:style>
  <w:style w:type="paragraph" w:customStyle="1" w:styleId="body">
    <w:name w:val="body"/>
    <w:rsid w:val="00C3673F"/>
    <w:pPr>
      <w:tabs>
        <w:tab w:val="left" w:pos="1080"/>
      </w:tabs>
      <w:spacing w:before="120" w:after="0" w:line="280" w:lineRule="atLeast"/>
      <w:ind w:left="1276" w:right="68"/>
      <w:jc w:val="both"/>
    </w:pPr>
    <w:rPr>
      <w:rFonts w:ascii="Helv" w:eastAsia="Times New Roman" w:hAnsi="Helv" w:cs="Times New Roman"/>
      <w:snapToGrid w:val="0"/>
      <w:color w:val="000000"/>
      <w:sz w:val="20"/>
      <w:szCs w:val="20"/>
      <w:lang w:val="en-US"/>
    </w:rPr>
  </w:style>
  <w:style w:type="paragraph" w:customStyle="1" w:styleId="subbullet">
    <w:name w:val="sub bullet"/>
    <w:basedOn w:val="bullet"/>
    <w:rsid w:val="00C3673F"/>
    <w:pPr>
      <w:numPr>
        <w:numId w:val="13"/>
      </w:numPr>
      <w:tabs>
        <w:tab w:val="clear" w:pos="369"/>
        <w:tab w:val="num" w:pos="2014"/>
      </w:tabs>
      <w:ind w:left="2014"/>
    </w:pPr>
  </w:style>
  <w:style w:type="paragraph" w:customStyle="1" w:styleId="bodyfolio">
    <w:name w:val="body folio"/>
    <w:basedOn w:val="body"/>
    <w:rsid w:val="00C3673F"/>
    <w:rPr>
      <w:rFonts w:ascii="Folio Lt BT" w:hAnsi="Folio Lt BT"/>
    </w:rPr>
  </w:style>
  <w:style w:type="paragraph" w:customStyle="1" w:styleId="HeadingCisco5">
    <w:name w:val="Heading Cisco 5"/>
    <w:basedOn w:val="bodyfolio"/>
    <w:rsid w:val="00C3673F"/>
    <w:rPr>
      <w:rFonts w:ascii="Lucida Sans Unicode" w:hAnsi="Lucida Sans Unicode"/>
      <w:color w:val="000080"/>
      <w:sz w:val="24"/>
    </w:rPr>
  </w:style>
  <w:style w:type="paragraph" w:customStyle="1" w:styleId="Ciscoquestion">
    <w:name w:val="Cisco question"/>
    <w:basedOn w:val="bodyfolio"/>
    <w:rsid w:val="00C3673F"/>
    <w:pPr>
      <w:shd w:val="pct12" w:color="auto" w:fill="FFFFFF"/>
      <w:ind w:left="2160" w:hanging="884"/>
    </w:pPr>
    <w:rPr>
      <w:b/>
      <w:color w:val="000080"/>
    </w:rPr>
  </w:style>
  <w:style w:type="paragraph" w:customStyle="1" w:styleId="Tableheader">
    <w:name w:val="Table header"/>
    <w:basedOn w:val="body"/>
    <w:rsid w:val="00C3673F"/>
    <w:pPr>
      <w:ind w:left="0"/>
      <w:jc w:val="center"/>
    </w:pPr>
    <w:rPr>
      <w:rFonts w:ascii="Lucida Sans Unicode" w:hAnsi="Lucida Sans Unicode"/>
      <w:b/>
      <w:color w:val="FFFFFF"/>
    </w:rPr>
  </w:style>
  <w:style w:type="paragraph" w:customStyle="1" w:styleId="Tablebody">
    <w:name w:val="Table body"/>
    <w:basedOn w:val="body"/>
    <w:rsid w:val="00C3673F"/>
    <w:pPr>
      <w:spacing w:before="0"/>
      <w:ind w:left="0" w:right="72"/>
      <w:jc w:val="left"/>
    </w:pPr>
    <w:rPr>
      <w:rFonts w:ascii="Folio Lt BT" w:hAnsi="Folio Lt BT"/>
      <w:color w:val="000080"/>
      <w:sz w:val="16"/>
    </w:rPr>
  </w:style>
  <w:style w:type="paragraph" w:customStyle="1" w:styleId="Tablebodybold">
    <w:name w:val="Table body bold"/>
    <w:basedOn w:val="Tablebody"/>
    <w:rsid w:val="00C3673F"/>
    <w:rPr>
      <w:b/>
    </w:rPr>
  </w:style>
  <w:style w:type="paragraph" w:customStyle="1" w:styleId="Tablebullets">
    <w:name w:val="Table bullets"/>
    <w:basedOn w:val="Tablebody"/>
    <w:rsid w:val="00C3673F"/>
    <w:pPr>
      <w:numPr>
        <w:numId w:val="14"/>
      </w:numPr>
    </w:pPr>
  </w:style>
  <w:style w:type="paragraph" w:customStyle="1" w:styleId="newbullet">
    <w:name w:val="newbullet"/>
    <w:basedOn w:val="Normal"/>
    <w:rsid w:val="00C3673F"/>
    <w:pPr>
      <w:numPr>
        <w:numId w:val="15"/>
      </w:numPr>
      <w:spacing w:after="0" w:line="240" w:lineRule="auto"/>
    </w:pPr>
    <w:rPr>
      <w:snapToGrid/>
      <w:lang w:val="es-ES_tradnl"/>
    </w:rPr>
  </w:style>
  <w:style w:type="paragraph" w:customStyle="1" w:styleId="OutlineIndented">
    <w:name w:val="Outline (Indented)"/>
    <w:basedOn w:val="Normal"/>
    <w:rsid w:val="00C3673F"/>
    <w:pPr>
      <w:tabs>
        <w:tab w:val="left" w:pos="360"/>
      </w:tabs>
      <w:spacing w:after="0" w:line="240" w:lineRule="auto"/>
    </w:pPr>
    <w:rPr>
      <w:snapToGrid/>
      <w:lang w:val="en-GB"/>
    </w:rPr>
  </w:style>
  <w:style w:type="paragraph" w:customStyle="1" w:styleId="TableText">
    <w:name w:val="Table Text"/>
    <w:basedOn w:val="Normal"/>
    <w:rsid w:val="00C3673F"/>
    <w:pPr>
      <w:tabs>
        <w:tab w:val="decimal" w:pos="0"/>
      </w:tabs>
      <w:spacing w:after="0" w:line="240" w:lineRule="auto"/>
    </w:pPr>
    <w:rPr>
      <w:snapToGrid/>
      <w:lang w:val="en-GB"/>
    </w:rPr>
  </w:style>
  <w:style w:type="paragraph" w:customStyle="1" w:styleId="NumberList">
    <w:name w:val="Number List"/>
    <w:basedOn w:val="Normal"/>
    <w:rsid w:val="00C3673F"/>
    <w:pPr>
      <w:tabs>
        <w:tab w:val="left" w:pos="360"/>
      </w:tabs>
      <w:spacing w:after="0" w:line="240" w:lineRule="auto"/>
    </w:pPr>
    <w:rPr>
      <w:snapToGrid/>
      <w:lang w:val="en-GB"/>
    </w:rPr>
  </w:style>
  <w:style w:type="paragraph" w:customStyle="1" w:styleId="FirstLineIndent">
    <w:name w:val="First Line Indent"/>
    <w:basedOn w:val="Normal"/>
    <w:rsid w:val="00C3673F"/>
    <w:pPr>
      <w:spacing w:after="0" w:line="240" w:lineRule="auto"/>
      <w:ind w:firstLine="720"/>
    </w:pPr>
    <w:rPr>
      <w:snapToGrid/>
      <w:lang w:val="en-GB"/>
    </w:rPr>
  </w:style>
  <w:style w:type="paragraph" w:customStyle="1" w:styleId="Bullet2">
    <w:name w:val="Bullet 2"/>
    <w:basedOn w:val="Normal"/>
    <w:rsid w:val="00C3673F"/>
    <w:pPr>
      <w:tabs>
        <w:tab w:val="left" w:pos="360"/>
      </w:tabs>
      <w:spacing w:after="0" w:line="240" w:lineRule="auto"/>
    </w:pPr>
    <w:rPr>
      <w:snapToGrid/>
      <w:lang w:val="en-GB"/>
    </w:rPr>
  </w:style>
  <w:style w:type="paragraph" w:customStyle="1" w:styleId="Bullet1">
    <w:name w:val="Bullet 1"/>
    <w:basedOn w:val="Normal"/>
    <w:rsid w:val="00C3673F"/>
    <w:pPr>
      <w:tabs>
        <w:tab w:val="left" w:pos="360"/>
      </w:tabs>
      <w:spacing w:after="0" w:line="240" w:lineRule="auto"/>
    </w:pPr>
    <w:rPr>
      <w:snapToGrid/>
      <w:lang w:val="en-GB"/>
    </w:rPr>
  </w:style>
  <w:style w:type="paragraph" w:customStyle="1" w:styleId="BodySingle">
    <w:name w:val="Body Single"/>
    <w:basedOn w:val="Normal"/>
    <w:rsid w:val="00C3673F"/>
    <w:pPr>
      <w:spacing w:after="0" w:line="240" w:lineRule="auto"/>
    </w:pPr>
    <w:rPr>
      <w:snapToGrid/>
      <w:lang w:val="en-GB"/>
    </w:rPr>
  </w:style>
  <w:style w:type="paragraph" w:customStyle="1" w:styleId="DefaultText1">
    <w:name w:val="Default Text:1"/>
    <w:basedOn w:val="Normal"/>
    <w:rsid w:val="00C3673F"/>
    <w:pPr>
      <w:spacing w:after="0" w:line="240" w:lineRule="auto"/>
    </w:pPr>
    <w:rPr>
      <w:snapToGrid/>
      <w:lang w:val="en-GB"/>
    </w:rPr>
  </w:style>
  <w:style w:type="paragraph" w:customStyle="1" w:styleId="DefaultText">
    <w:name w:val="Default Text"/>
    <w:basedOn w:val="Normal"/>
    <w:rsid w:val="00C3673F"/>
    <w:pPr>
      <w:spacing w:after="0" w:line="240" w:lineRule="auto"/>
    </w:pPr>
    <w:rPr>
      <w:snapToGrid/>
      <w:lang w:val="en-GB"/>
    </w:rPr>
  </w:style>
  <w:style w:type="paragraph" w:customStyle="1" w:styleId="BulletIndent">
    <w:name w:val="Bullet Indent"/>
    <w:basedOn w:val="bullet"/>
    <w:rsid w:val="00C3673F"/>
    <w:pPr>
      <w:tabs>
        <w:tab w:val="clear" w:pos="720"/>
        <w:tab w:val="num" w:pos="1429"/>
      </w:tabs>
      <w:ind w:left="1929" w:hanging="284"/>
    </w:pPr>
    <w:rPr>
      <w:rFonts w:ascii="AvantGarde Bk BT" w:hAnsi="AvantGarde Bk BT"/>
    </w:rPr>
  </w:style>
  <w:style w:type="paragraph" w:customStyle="1" w:styleId="BulletLast">
    <w:name w:val="Bullet Last"/>
    <w:basedOn w:val="BodyIndentwBullet"/>
    <w:autoRedefine/>
    <w:rsid w:val="00C3673F"/>
    <w:pPr>
      <w:numPr>
        <w:numId w:val="16"/>
      </w:numPr>
      <w:tabs>
        <w:tab w:val="clear" w:pos="369"/>
        <w:tab w:val="num" w:pos="360"/>
      </w:tabs>
      <w:spacing w:before="20" w:after="100"/>
      <w:ind w:left="0" w:firstLine="0"/>
    </w:pPr>
  </w:style>
  <w:style w:type="paragraph" w:customStyle="1" w:styleId="BodyIndentwBullet">
    <w:name w:val="Body Indent w/Bullet"/>
    <w:basedOn w:val="BodyIndent"/>
    <w:autoRedefine/>
    <w:rsid w:val="00C3673F"/>
    <w:pPr>
      <w:spacing w:after="0"/>
    </w:pPr>
  </w:style>
  <w:style w:type="paragraph" w:customStyle="1" w:styleId="BodyIndent">
    <w:name w:val="Body Indent"/>
    <w:basedOn w:val="Normal"/>
    <w:rsid w:val="00C3673F"/>
    <w:pPr>
      <w:spacing w:before="40" w:after="40" w:line="240" w:lineRule="auto"/>
      <w:ind w:firstLine="288"/>
    </w:pPr>
    <w:rPr>
      <w:rFonts w:ascii="Book Antiqua" w:hAnsi="Book Antiqua"/>
      <w:snapToGrid/>
      <w:sz w:val="21"/>
      <w:lang w:val="es-ES_tradnl"/>
    </w:rPr>
  </w:style>
  <w:style w:type="paragraph" w:customStyle="1" w:styleId="Bullet0">
    <w:name w:val="Bullet"/>
    <w:basedOn w:val="BulletLast"/>
    <w:autoRedefine/>
    <w:rsid w:val="00C3673F"/>
    <w:pPr>
      <w:numPr>
        <w:numId w:val="0"/>
      </w:numPr>
      <w:tabs>
        <w:tab w:val="num" w:pos="720"/>
      </w:tabs>
      <w:spacing w:after="20"/>
    </w:pPr>
  </w:style>
  <w:style w:type="paragraph" w:styleId="Continuarlista3">
    <w:name w:val="List Continue 3"/>
    <w:basedOn w:val="Normal"/>
    <w:rsid w:val="00C3673F"/>
    <w:pPr>
      <w:tabs>
        <w:tab w:val="num" w:pos="360"/>
      </w:tabs>
      <w:spacing w:line="240" w:lineRule="auto"/>
      <w:ind w:left="360" w:hanging="360"/>
      <w:jc w:val="left"/>
    </w:pPr>
    <w:rPr>
      <w:rFonts w:ascii="Times New Roman" w:hAnsi="Times New Roman"/>
      <w:snapToGrid/>
      <w:sz w:val="20"/>
    </w:rPr>
  </w:style>
  <w:style w:type="paragraph" w:customStyle="1" w:styleId="Pie">
    <w:name w:val="Pie"/>
    <w:rsid w:val="00C3673F"/>
    <w:pPr>
      <w:autoSpaceDE w:val="0"/>
      <w:autoSpaceDN w:val="0"/>
      <w:adjustRightInd w:val="0"/>
      <w:spacing w:before="1" w:after="1" w:line="240" w:lineRule="auto"/>
      <w:ind w:left="1" w:right="1" w:firstLine="1"/>
    </w:pPr>
    <w:rPr>
      <w:rFonts w:ascii="Arial" w:eastAsia="Times New Roman" w:hAnsi="Arial" w:cs="Arial"/>
      <w:i/>
      <w:iCs/>
      <w:color w:val="000000"/>
      <w:sz w:val="20"/>
      <w:szCs w:val="20"/>
      <w:lang w:eastAsia="es-ES"/>
    </w:rPr>
  </w:style>
  <w:style w:type="paragraph" w:styleId="Sinespaciado">
    <w:name w:val="No Spacing"/>
    <w:qFormat/>
    <w:rsid w:val="00C3673F"/>
    <w:pPr>
      <w:spacing w:after="0" w:line="240" w:lineRule="auto"/>
    </w:pPr>
    <w:rPr>
      <w:rFonts w:ascii="Calibri" w:eastAsia="Calibri" w:hAnsi="Calibri" w:cs="Times New Roman"/>
    </w:rPr>
  </w:style>
  <w:style w:type="paragraph" w:customStyle="1" w:styleId="contenidotexto">
    <w:name w:val="contenido_texto"/>
    <w:basedOn w:val="Normal"/>
    <w:rsid w:val="00C3673F"/>
    <w:pPr>
      <w:spacing w:before="100" w:beforeAutospacing="1" w:after="100" w:afterAutospacing="1" w:line="255" w:lineRule="atLeast"/>
      <w:jc w:val="left"/>
    </w:pPr>
    <w:rPr>
      <w:rFonts w:ascii="Tahoma" w:hAnsi="Tahoma" w:cs="Tahoma"/>
      <w:snapToGrid/>
      <w:color w:val="565656"/>
      <w:sz w:val="18"/>
      <w:szCs w:val="18"/>
    </w:rPr>
  </w:style>
  <w:style w:type="character" w:customStyle="1" w:styleId="contenidotitulo1">
    <w:name w:val="contenido_titulo1"/>
    <w:rsid w:val="00C3673F"/>
    <w:rPr>
      <w:rFonts w:ascii="Tahoma" w:hAnsi="Tahoma" w:cs="Tahoma" w:hint="default"/>
      <w:b/>
      <w:bCs/>
      <w:strike w:val="0"/>
      <w:dstrike w:val="0"/>
      <w:color w:val="FF0000"/>
      <w:sz w:val="23"/>
      <w:szCs w:val="23"/>
      <w:u w:val="none"/>
      <w:effect w:val="none"/>
    </w:rPr>
  </w:style>
  <w:style w:type="character" w:customStyle="1" w:styleId="contenidotexto1">
    <w:name w:val="contenido_texto1"/>
    <w:rsid w:val="00C3673F"/>
    <w:rPr>
      <w:rFonts w:ascii="Tahoma" w:hAnsi="Tahoma" w:cs="Tahoma" w:hint="default"/>
      <w:strike w:val="0"/>
      <w:dstrike w:val="0"/>
      <w:color w:val="565656"/>
      <w:sz w:val="18"/>
      <w:szCs w:val="18"/>
      <w:u w:val="none"/>
      <w:effect w:val="none"/>
    </w:rPr>
  </w:style>
  <w:style w:type="paragraph" w:styleId="Citadestacada">
    <w:name w:val="Intense Quote"/>
    <w:basedOn w:val="Normal"/>
    <w:next w:val="Normal"/>
    <w:link w:val="CitadestacadaCar"/>
    <w:uiPriority w:val="30"/>
    <w:qFormat/>
    <w:rsid w:val="00C3673F"/>
    <w:pPr>
      <w:pBdr>
        <w:bottom w:val="single" w:sz="4" w:space="4" w:color="4F81BD"/>
      </w:pBdr>
      <w:spacing w:before="200" w:after="280" w:line="240" w:lineRule="auto"/>
      <w:ind w:left="936" w:right="936"/>
      <w:jc w:val="left"/>
    </w:pPr>
    <w:rPr>
      <w:b/>
      <w:bCs/>
      <w:i/>
      <w:iCs/>
      <w:snapToGrid/>
      <w:color w:val="4F81BD"/>
    </w:rPr>
  </w:style>
  <w:style w:type="character" w:customStyle="1" w:styleId="CitadestacadaCar">
    <w:name w:val="Cita destacada Car"/>
    <w:basedOn w:val="Fuentedeprrafopredeter"/>
    <w:link w:val="Citadestacada"/>
    <w:uiPriority w:val="30"/>
    <w:rsid w:val="00C3673F"/>
    <w:rPr>
      <w:rFonts w:ascii="Arial" w:eastAsia="Times New Roman" w:hAnsi="Arial" w:cs="Times New Roman"/>
      <w:b/>
      <w:bCs/>
      <w:i/>
      <w:iCs/>
      <w:color w:val="4F81BD"/>
      <w:sz w:val="24"/>
      <w:szCs w:val="20"/>
      <w:lang w:eastAsia="es-ES"/>
    </w:rPr>
  </w:style>
  <w:style w:type="paragraph" w:customStyle="1" w:styleId="xl65">
    <w:name w:val="xl65"/>
    <w:basedOn w:val="Normal"/>
    <w:rsid w:val="00C3673F"/>
    <w:pPr>
      <w:spacing w:before="100" w:beforeAutospacing="1" w:after="100" w:afterAutospacing="1" w:line="240" w:lineRule="auto"/>
      <w:jc w:val="left"/>
    </w:pPr>
    <w:rPr>
      <w:rFonts w:cs="Arial"/>
      <w:snapToGrid/>
      <w:szCs w:val="24"/>
    </w:rPr>
  </w:style>
  <w:style w:type="paragraph" w:customStyle="1" w:styleId="xl66">
    <w:name w:val="xl66"/>
    <w:basedOn w:val="Normal"/>
    <w:rsid w:val="00C3673F"/>
    <w:pPr>
      <w:pBdr>
        <w:top w:val="single" w:sz="4" w:space="0" w:color="000000"/>
        <w:left w:val="single" w:sz="12" w:space="0" w:color="000000"/>
        <w:bottom w:val="single" w:sz="4"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67">
    <w:name w:val="xl67"/>
    <w:basedOn w:val="Normal"/>
    <w:rsid w:val="00C3673F"/>
    <w:pPr>
      <w:pBdr>
        <w:top w:val="single" w:sz="4" w:space="0" w:color="000000"/>
        <w:left w:val="single" w:sz="4" w:space="0" w:color="000000"/>
        <w:bottom w:val="single" w:sz="4"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68">
    <w:name w:val="xl68"/>
    <w:basedOn w:val="Normal"/>
    <w:rsid w:val="00C3673F"/>
    <w:pPr>
      <w:pBdr>
        <w:top w:val="single" w:sz="4" w:space="0" w:color="000000"/>
        <w:left w:val="single" w:sz="4" w:space="0" w:color="000000"/>
        <w:bottom w:val="single" w:sz="4" w:space="0" w:color="000000"/>
        <w:right w:val="single" w:sz="12"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69">
    <w:name w:val="xl69"/>
    <w:basedOn w:val="Normal"/>
    <w:rsid w:val="00C3673F"/>
    <w:pPr>
      <w:pBdr>
        <w:top w:val="single" w:sz="4" w:space="0" w:color="000000"/>
        <w:left w:val="single" w:sz="12"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70">
    <w:name w:val="xl70"/>
    <w:basedOn w:val="Normal"/>
    <w:rsid w:val="00C3673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71">
    <w:name w:val="xl71"/>
    <w:basedOn w:val="Normal"/>
    <w:rsid w:val="00C3673F"/>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72">
    <w:name w:val="xl72"/>
    <w:basedOn w:val="Normal"/>
    <w:rsid w:val="00C3673F"/>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73">
    <w:name w:val="xl73"/>
    <w:basedOn w:val="Normal"/>
    <w:rsid w:val="00C3673F"/>
    <w:pPr>
      <w:pBdr>
        <w:top w:val="single" w:sz="4" w:space="0" w:color="000000"/>
        <w:left w:val="single" w:sz="4" w:space="0" w:color="000000"/>
        <w:bottom w:val="single" w:sz="4" w:space="0" w:color="000000"/>
        <w:right w:val="single" w:sz="4" w:space="0" w:color="000000"/>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74">
    <w:name w:val="xl74"/>
    <w:basedOn w:val="Normal"/>
    <w:rsid w:val="00C3673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hAnsi="Verdana"/>
      <w:b/>
      <w:bCs/>
      <w:snapToGrid/>
      <w:color w:val="000000"/>
      <w:sz w:val="14"/>
      <w:szCs w:val="14"/>
    </w:rPr>
  </w:style>
  <w:style w:type="paragraph" w:customStyle="1" w:styleId="xl75">
    <w:name w:val="xl75"/>
    <w:basedOn w:val="Normal"/>
    <w:rsid w:val="00C3673F"/>
    <w:pPr>
      <w:pBdr>
        <w:top w:val="single" w:sz="4" w:space="0" w:color="000000"/>
        <w:left w:val="single" w:sz="4" w:space="0" w:color="000000"/>
        <w:bottom w:val="single" w:sz="4" w:space="0" w:color="000000"/>
        <w:right w:val="single" w:sz="12"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76">
    <w:name w:val="xl76"/>
    <w:basedOn w:val="Normal"/>
    <w:rsid w:val="00C3673F"/>
    <w:pPr>
      <w:pBdr>
        <w:top w:val="single" w:sz="4" w:space="0" w:color="000000"/>
        <w:left w:val="single" w:sz="12"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77">
    <w:name w:val="xl77"/>
    <w:basedOn w:val="Normal"/>
    <w:rsid w:val="00C3673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78">
    <w:name w:val="xl78"/>
    <w:basedOn w:val="Normal"/>
    <w:rsid w:val="00C3673F"/>
    <w:pPr>
      <w:pBdr>
        <w:top w:val="single" w:sz="4" w:space="0" w:color="000000"/>
        <w:left w:val="single" w:sz="4" w:space="0" w:color="000000"/>
        <w:bottom w:val="single" w:sz="4" w:space="0" w:color="000000"/>
        <w:right w:val="single" w:sz="4" w:space="0" w:color="000000"/>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79">
    <w:name w:val="xl79"/>
    <w:basedOn w:val="Normal"/>
    <w:rsid w:val="00C3673F"/>
    <w:pPr>
      <w:pBdr>
        <w:top w:val="single" w:sz="4" w:space="0" w:color="000000"/>
        <w:left w:val="single" w:sz="12" w:space="0" w:color="000000"/>
        <w:bottom w:val="single" w:sz="4" w:space="0" w:color="000000"/>
        <w:right w:val="single" w:sz="4" w:space="0" w:color="000000"/>
      </w:pBdr>
      <w:spacing w:before="100" w:beforeAutospacing="1" w:after="100" w:afterAutospacing="1" w:line="240" w:lineRule="auto"/>
      <w:jc w:val="left"/>
      <w:textAlignment w:val="center"/>
    </w:pPr>
    <w:rPr>
      <w:rFonts w:ascii="Verdana" w:hAnsi="Verdana"/>
      <w:snapToGrid/>
      <w:sz w:val="14"/>
      <w:szCs w:val="14"/>
    </w:rPr>
  </w:style>
  <w:style w:type="paragraph" w:customStyle="1" w:styleId="xl80">
    <w:name w:val="xl80"/>
    <w:basedOn w:val="Normal"/>
    <w:rsid w:val="00C3673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ascii="Verdana" w:hAnsi="Verdana"/>
      <w:snapToGrid/>
      <w:sz w:val="14"/>
      <w:szCs w:val="14"/>
    </w:rPr>
  </w:style>
  <w:style w:type="paragraph" w:customStyle="1" w:styleId="xl81">
    <w:name w:val="xl81"/>
    <w:basedOn w:val="Normal"/>
    <w:rsid w:val="00C3673F"/>
    <w:pPr>
      <w:pBdr>
        <w:top w:val="single" w:sz="4" w:space="0" w:color="000000"/>
        <w:left w:val="single" w:sz="12"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82">
    <w:name w:val="xl82"/>
    <w:basedOn w:val="Normal"/>
    <w:rsid w:val="00C3673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83">
    <w:name w:val="xl83"/>
    <w:basedOn w:val="Normal"/>
    <w:rsid w:val="00C3673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84">
    <w:name w:val="xl84"/>
    <w:basedOn w:val="Normal"/>
    <w:rsid w:val="00C3673F"/>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b/>
      <w:bCs/>
      <w:snapToGrid/>
      <w:color w:val="FF0000"/>
      <w:sz w:val="14"/>
      <w:szCs w:val="14"/>
    </w:rPr>
  </w:style>
  <w:style w:type="paragraph" w:customStyle="1" w:styleId="xl85">
    <w:name w:val="xl85"/>
    <w:basedOn w:val="Normal"/>
    <w:rsid w:val="00C3673F"/>
    <w:pPr>
      <w:pBdr>
        <w:top w:val="single" w:sz="4" w:space="0" w:color="000000"/>
        <w:left w:val="single" w:sz="12"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86">
    <w:name w:val="xl86"/>
    <w:basedOn w:val="Normal"/>
    <w:rsid w:val="00C3673F"/>
    <w:pPr>
      <w:pBdr>
        <w:top w:val="single" w:sz="4" w:space="0" w:color="000000"/>
        <w:left w:val="single" w:sz="12" w:space="0" w:color="000000"/>
        <w:bottom w:val="single" w:sz="12" w:space="0" w:color="000000"/>
        <w:right w:val="single" w:sz="4" w:space="0" w:color="000000"/>
      </w:pBdr>
      <w:spacing w:before="100" w:beforeAutospacing="1" w:after="100" w:afterAutospacing="1" w:line="240" w:lineRule="auto"/>
      <w:jc w:val="left"/>
      <w:textAlignment w:val="center"/>
    </w:pPr>
    <w:rPr>
      <w:rFonts w:ascii="Verdana" w:hAnsi="Verdana"/>
      <w:snapToGrid/>
      <w:sz w:val="14"/>
      <w:szCs w:val="14"/>
    </w:rPr>
  </w:style>
  <w:style w:type="paragraph" w:customStyle="1" w:styleId="xl87">
    <w:name w:val="xl87"/>
    <w:basedOn w:val="Normal"/>
    <w:rsid w:val="00C3673F"/>
    <w:pPr>
      <w:pBdr>
        <w:top w:val="single" w:sz="4" w:space="0" w:color="000000"/>
        <w:left w:val="single" w:sz="4" w:space="0" w:color="000000"/>
        <w:bottom w:val="single" w:sz="12" w:space="0" w:color="000000"/>
        <w:right w:val="single" w:sz="4" w:space="0" w:color="000000"/>
      </w:pBdr>
      <w:spacing w:before="100" w:beforeAutospacing="1" w:after="100" w:afterAutospacing="1" w:line="240" w:lineRule="auto"/>
      <w:jc w:val="left"/>
      <w:textAlignment w:val="center"/>
    </w:pPr>
    <w:rPr>
      <w:rFonts w:ascii="Verdana" w:hAnsi="Verdana"/>
      <w:snapToGrid/>
      <w:sz w:val="14"/>
      <w:szCs w:val="14"/>
    </w:rPr>
  </w:style>
  <w:style w:type="paragraph" w:customStyle="1" w:styleId="xl88">
    <w:name w:val="xl88"/>
    <w:basedOn w:val="Normal"/>
    <w:rsid w:val="00C3673F"/>
    <w:pPr>
      <w:pBdr>
        <w:top w:val="single" w:sz="4" w:space="0" w:color="000000"/>
        <w:left w:val="single" w:sz="4" w:space="0" w:color="000000"/>
        <w:bottom w:val="single" w:sz="12"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89">
    <w:name w:val="xl89"/>
    <w:basedOn w:val="Normal"/>
    <w:rsid w:val="00C3673F"/>
    <w:pPr>
      <w:pBdr>
        <w:top w:val="single" w:sz="4" w:space="0" w:color="000000"/>
        <w:left w:val="single" w:sz="4" w:space="0" w:color="000000"/>
        <w:bottom w:val="single" w:sz="12"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0">
    <w:name w:val="xl90"/>
    <w:basedOn w:val="Normal"/>
    <w:rsid w:val="00C3673F"/>
    <w:pPr>
      <w:pBdr>
        <w:top w:val="single" w:sz="4" w:space="0" w:color="000000"/>
        <w:left w:val="single" w:sz="4" w:space="0" w:color="000000"/>
        <w:bottom w:val="single" w:sz="12"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1">
    <w:name w:val="xl91"/>
    <w:basedOn w:val="Normal"/>
    <w:rsid w:val="00C3673F"/>
    <w:pPr>
      <w:pBdr>
        <w:top w:val="single" w:sz="4" w:space="0" w:color="000000"/>
        <w:left w:val="single" w:sz="4" w:space="0" w:color="000000"/>
        <w:bottom w:val="single" w:sz="12" w:space="0" w:color="000000"/>
        <w:right w:val="single" w:sz="4" w:space="0" w:color="000000"/>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2">
    <w:name w:val="xl92"/>
    <w:basedOn w:val="Normal"/>
    <w:rsid w:val="00C3673F"/>
    <w:pPr>
      <w:pBdr>
        <w:top w:val="single" w:sz="4" w:space="0" w:color="000000"/>
        <w:left w:val="single" w:sz="4" w:space="0" w:color="000000"/>
        <w:bottom w:val="single" w:sz="12" w:space="0" w:color="000000"/>
        <w:right w:val="single" w:sz="4" w:space="0" w:color="000000"/>
      </w:pBdr>
      <w:spacing w:before="100" w:beforeAutospacing="1" w:after="100" w:afterAutospacing="1" w:line="240" w:lineRule="auto"/>
      <w:jc w:val="center"/>
      <w:textAlignment w:val="center"/>
    </w:pPr>
    <w:rPr>
      <w:rFonts w:ascii="Verdana" w:hAnsi="Verdana"/>
      <w:b/>
      <w:bCs/>
      <w:snapToGrid/>
      <w:color w:val="000000"/>
      <w:sz w:val="14"/>
      <w:szCs w:val="14"/>
    </w:rPr>
  </w:style>
  <w:style w:type="paragraph" w:customStyle="1" w:styleId="xl93">
    <w:name w:val="xl93"/>
    <w:basedOn w:val="Normal"/>
    <w:rsid w:val="00C3673F"/>
    <w:pPr>
      <w:pBdr>
        <w:top w:val="single" w:sz="4" w:space="0" w:color="000000"/>
        <w:left w:val="single" w:sz="4" w:space="0" w:color="000000"/>
        <w:bottom w:val="single" w:sz="12" w:space="0" w:color="000000"/>
        <w:right w:val="single" w:sz="12"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4">
    <w:name w:val="xl94"/>
    <w:basedOn w:val="Normal"/>
    <w:rsid w:val="00C3673F"/>
    <w:pPr>
      <w:pBdr>
        <w:left w:val="single" w:sz="12"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95">
    <w:name w:val="xl95"/>
    <w:basedOn w:val="Normal"/>
    <w:rsid w:val="00C3673F"/>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96">
    <w:name w:val="xl96"/>
    <w:basedOn w:val="Normal"/>
    <w:rsid w:val="00C3673F"/>
    <w:pPr>
      <w:pBdr>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7">
    <w:name w:val="xl97"/>
    <w:basedOn w:val="Normal"/>
    <w:rsid w:val="00C3673F"/>
    <w:pPr>
      <w:pBdr>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8">
    <w:name w:val="xl98"/>
    <w:basedOn w:val="Normal"/>
    <w:rsid w:val="00C3673F"/>
    <w:pPr>
      <w:pBdr>
        <w:left w:val="single" w:sz="4" w:space="0" w:color="000000"/>
        <w:bottom w:val="single" w:sz="4" w:space="0" w:color="000000"/>
        <w:right w:val="single" w:sz="4" w:space="0" w:color="000000"/>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99">
    <w:name w:val="xl99"/>
    <w:basedOn w:val="Normal"/>
    <w:rsid w:val="00C3673F"/>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hAnsi="Verdana"/>
      <w:b/>
      <w:bCs/>
      <w:snapToGrid/>
      <w:color w:val="000000"/>
      <w:sz w:val="14"/>
      <w:szCs w:val="14"/>
    </w:rPr>
  </w:style>
  <w:style w:type="paragraph" w:customStyle="1" w:styleId="xl100">
    <w:name w:val="xl100"/>
    <w:basedOn w:val="Normal"/>
    <w:rsid w:val="00C3673F"/>
    <w:pPr>
      <w:pBdr>
        <w:left w:val="single" w:sz="4" w:space="0" w:color="000000"/>
        <w:bottom w:val="single" w:sz="4" w:space="0" w:color="000000"/>
        <w:right w:val="single" w:sz="12"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01">
    <w:name w:val="xl101"/>
    <w:basedOn w:val="Normal"/>
    <w:rsid w:val="00C3673F"/>
    <w:pPr>
      <w:pBdr>
        <w:top w:val="single" w:sz="4" w:space="0" w:color="000000"/>
        <w:left w:val="single" w:sz="12" w:space="0" w:color="000000"/>
        <w:bottom w:val="single" w:sz="8"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2">
    <w:name w:val="xl102"/>
    <w:basedOn w:val="Normal"/>
    <w:rsid w:val="00C3673F"/>
    <w:pPr>
      <w:pBdr>
        <w:top w:val="single" w:sz="4" w:space="0" w:color="000000"/>
        <w:left w:val="single" w:sz="4" w:space="0" w:color="000000"/>
        <w:bottom w:val="single" w:sz="8"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3">
    <w:name w:val="xl103"/>
    <w:basedOn w:val="Normal"/>
    <w:rsid w:val="00C3673F"/>
    <w:pPr>
      <w:pBdr>
        <w:top w:val="single" w:sz="4" w:space="0" w:color="000000"/>
        <w:left w:val="single" w:sz="4" w:space="0" w:color="000000"/>
        <w:bottom w:val="single" w:sz="8" w:space="0" w:color="000000"/>
        <w:right w:val="single" w:sz="12"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4">
    <w:name w:val="xl104"/>
    <w:basedOn w:val="Normal"/>
    <w:rsid w:val="00C3673F"/>
    <w:pPr>
      <w:pBdr>
        <w:top w:val="single" w:sz="8" w:space="0" w:color="000000"/>
        <w:left w:val="single" w:sz="12" w:space="0" w:color="000000"/>
        <w:bottom w:val="single" w:sz="4"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5">
    <w:name w:val="xl105"/>
    <w:basedOn w:val="Normal"/>
    <w:rsid w:val="00C3673F"/>
    <w:pPr>
      <w:pBdr>
        <w:top w:val="single" w:sz="8" w:space="0" w:color="000000"/>
        <w:left w:val="single" w:sz="4" w:space="0" w:color="000000"/>
        <w:bottom w:val="single" w:sz="4" w:space="0" w:color="000000"/>
        <w:right w:val="single" w:sz="4"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6">
    <w:name w:val="xl106"/>
    <w:basedOn w:val="Normal"/>
    <w:rsid w:val="00C3673F"/>
    <w:pPr>
      <w:pBdr>
        <w:top w:val="single" w:sz="8" w:space="0" w:color="000000"/>
        <w:left w:val="single" w:sz="4" w:space="0" w:color="000000"/>
        <w:bottom w:val="single" w:sz="4" w:space="0" w:color="000000"/>
        <w:right w:val="single" w:sz="12" w:space="0" w:color="000000"/>
      </w:pBdr>
      <w:shd w:val="clear" w:color="000000" w:fill="FF9900"/>
      <w:spacing w:before="100" w:beforeAutospacing="1" w:after="100" w:afterAutospacing="1" w:line="240" w:lineRule="auto"/>
      <w:jc w:val="center"/>
      <w:textAlignment w:val="center"/>
    </w:pPr>
    <w:rPr>
      <w:rFonts w:cs="Arial"/>
      <w:b/>
      <w:bCs/>
      <w:snapToGrid/>
      <w:color w:val="333399"/>
      <w:szCs w:val="24"/>
    </w:rPr>
  </w:style>
  <w:style w:type="paragraph" w:customStyle="1" w:styleId="xl107">
    <w:name w:val="xl107"/>
    <w:basedOn w:val="Normal"/>
    <w:rsid w:val="00C3673F"/>
    <w:pPr>
      <w:pBdr>
        <w:top w:val="single" w:sz="12" w:space="0" w:color="000000"/>
        <w:left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08">
    <w:name w:val="xl108"/>
    <w:basedOn w:val="Normal"/>
    <w:rsid w:val="00C3673F"/>
    <w:pPr>
      <w:pBdr>
        <w:top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09">
    <w:name w:val="xl109"/>
    <w:basedOn w:val="Normal"/>
    <w:rsid w:val="00C3673F"/>
    <w:pPr>
      <w:pBdr>
        <w:top w:val="single" w:sz="12" w:space="0" w:color="000000"/>
        <w:right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0">
    <w:name w:val="xl110"/>
    <w:basedOn w:val="Normal"/>
    <w:rsid w:val="00C3673F"/>
    <w:pPr>
      <w:pBdr>
        <w:left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1">
    <w:name w:val="xl111"/>
    <w:basedOn w:val="Normal"/>
    <w:rsid w:val="00C3673F"/>
    <w:pP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2">
    <w:name w:val="xl112"/>
    <w:basedOn w:val="Normal"/>
    <w:rsid w:val="00C3673F"/>
    <w:pPr>
      <w:pBdr>
        <w:right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3">
    <w:name w:val="xl113"/>
    <w:basedOn w:val="Normal"/>
    <w:rsid w:val="00C3673F"/>
    <w:pPr>
      <w:pBdr>
        <w:left w:val="single" w:sz="12" w:space="0" w:color="000000"/>
        <w:bottom w:val="single" w:sz="8"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4">
    <w:name w:val="xl114"/>
    <w:basedOn w:val="Normal"/>
    <w:rsid w:val="00C3673F"/>
    <w:pPr>
      <w:pBdr>
        <w:bottom w:val="single" w:sz="8"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5">
    <w:name w:val="xl115"/>
    <w:basedOn w:val="Normal"/>
    <w:rsid w:val="00C3673F"/>
    <w:pPr>
      <w:pBdr>
        <w:bottom w:val="single" w:sz="8" w:space="0" w:color="000000"/>
        <w:right w:val="single" w:sz="12" w:space="0" w:color="000000"/>
      </w:pBdr>
      <w:shd w:val="clear" w:color="000000" w:fill="16365C"/>
      <w:spacing w:before="100" w:beforeAutospacing="1" w:after="100" w:afterAutospacing="1" w:line="240" w:lineRule="auto"/>
      <w:jc w:val="center"/>
      <w:textAlignment w:val="center"/>
    </w:pPr>
    <w:rPr>
      <w:rFonts w:cs="Arial"/>
      <w:b/>
      <w:bCs/>
      <w:snapToGrid/>
      <w:color w:val="FFC000"/>
      <w:szCs w:val="24"/>
    </w:rPr>
  </w:style>
  <w:style w:type="paragraph" w:customStyle="1" w:styleId="xl116">
    <w:name w:val="xl116"/>
    <w:basedOn w:val="Normal"/>
    <w:rsid w:val="00C3673F"/>
    <w:pPr>
      <w:pBdr>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17">
    <w:name w:val="xl117"/>
    <w:basedOn w:val="Normal"/>
    <w:rsid w:val="00C3673F"/>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18">
    <w:name w:val="xl118"/>
    <w:basedOn w:val="Normal"/>
    <w:rsid w:val="00C3673F"/>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b/>
      <w:bCs/>
      <w:snapToGrid/>
      <w:color w:val="FF0000"/>
      <w:sz w:val="14"/>
      <w:szCs w:val="14"/>
    </w:rPr>
  </w:style>
  <w:style w:type="paragraph" w:customStyle="1" w:styleId="xl119">
    <w:name w:val="xl119"/>
    <w:basedOn w:val="Normal"/>
    <w:rsid w:val="00C3673F"/>
    <w:pPr>
      <w:pBdr>
        <w:top w:val="single" w:sz="4" w:space="0" w:color="000000"/>
        <w:left w:val="single" w:sz="4" w:space="0" w:color="000000"/>
        <w:bottom w:val="single" w:sz="12" w:space="0" w:color="000000"/>
        <w:right w:val="single" w:sz="4" w:space="0" w:color="000000"/>
      </w:pBdr>
      <w:shd w:val="clear" w:color="000000" w:fill="92D05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font5">
    <w:name w:val="font5"/>
    <w:basedOn w:val="Normal"/>
    <w:rsid w:val="00C3673F"/>
    <w:pPr>
      <w:spacing w:before="100" w:beforeAutospacing="1" w:after="100" w:afterAutospacing="1" w:line="240" w:lineRule="auto"/>
      <w:jc w:val="left"/>
    </w:pPr>
    <w:rPr>
      <w:rFonts w:ascii="Tahoma" w:hAnsi="Tahoma" w:cs="Tahoma"/>
      <w:b/>
      <w:bCs/>
      <w:snapToGrid/>
      <w:color w:val="000000"/>
      <w:sz w:val="16"/>
      <w:szCs w:val="16"/>
    </w:rPr>
  </w:style>
  <w:style w:type="paragraph" w:customStyle="1" w:styleId="font6">
    <w:name w:val="font6"/>
    <w:basedOn w:val="Normal"/>
    <w:rsid w:val="00C3673F"/>
    <w:pPr>
      <w:spacing w:before="100" w:beforeAutospacing="1" w:after="100" w:afterAutospacing="1" w:line="240" w:lineRule="auto"/>
      <w:jc w:val="left"/>
    </w:pPr>
    <w:rPr>
      <w:rFonts w:ascii="Tahoma" w:hAnsi="Tahoma" w:cs="Tahoma"/>
      <w:snapToGrid/>
      <w:color w:val="000000"/>
      <w:sz w:val="16"/>
      <w:szCs w:val="16"/>
    </w:rPr>
  </w:style>
  <w:style w:type="paragraph" w:customStyle="1" w:styleId="font7">
    <w:name w:val="font7"/>
    <w:basedOn w:val="Normal"/>
    <w:rsid w:val="00C3673F"/>
    <w:pPr>
      <w:spacing w:before="100" w:beforeAutospacing="1" w:after="100" w:afterAutospacing="1" w:line="240" w:lineRule="auto"/>
      <w:jc w:val="left"/>
    </w:pPr>
    <w:rPr>
      <w:rFonts w:ascii="Tahoma" w:hAnsi="Tahoma" w:cs="Tahoma"/>
      <w:snapToGrid/>
      <w:color w:val="000000"/>
      <w:sz w:val="18"/>
      <w:szCs w:val="18"/>
    </w:rPr>
  </w:style>
  <w:style w:type="paragraph" w:customStyle="1" w:styleId="font8">
    <w:name w:val="font8"/>
    <w:basedOn w:val="Normal"/>
    <w:rsid w:val="00C3673F"/>
    <w:pPr>
      <w:spacing w:before="100" w:beforeAutospacing="1" w:after="100" w:afterAutospacing="1" w:line="240" w:lineRule="auto"/>
      <w:jc w:val="left"/>
    </w:pPr>
    <w:rPr>
      <w:rFonts w:ascii="Tahoma" w:hAnsi="Tahoma" w:cs="Tahoma"/>
      <w:b/>
      <w:bCs/>
      <w:snapToGrid/>
      <w:color w:val="000000"/>
      <w:sz w:val="18"/>
      <w:szCs w:val="18"/>
    </w:rPr>
  </w:style>
  <w:style w:type="paragraph" w:customStyle="1" w:styleId="font9">
    <w:name w:val="font9"/>
    <w:basedOn w:val="Normal"/>
    <w:rsid w:val="00C3673F"/>
    <w:pPr>
      <w:spacing w:before="100" w:beforeAutospacing="1" w:after="100" w:afterAutospacing="1" w:line="240" w:lineRule="auto"/>
      <w:jc w:val="left"/>
    </w:pPr>
    <w:rPr>
      <w:rFonts w:ascii="Verdana" w:hAnsi="Verdana"/>
      <w:b/>
      <w:bCs/>
      <w:snapToGrid/>
      <w:color w:val="0000FF"/>
      <w:sz w:val="14"/>
      <w:szCs w:val="14"/>
    </w:rPr>
  </w:style>
  <w:style w:type="paragraph" w:customStyle="1" w:styleId="font10">
    <w:name w:val="font10"/>
    <w:basedOn w:val="Normal"/>
    <w:rsid w:val="00C3673F"/>
    <w:pPr>
      <w:spacing w:before="100" w:beforeAutospacing="1" w:after="100" w:afterAutospacing="1" w:line="240" w:lineRule="auto"/>
      <w:jc w:val="left"/>
    </w:pPr>
    <w:rPr>
      <w:rFonts w:ascii="Verdana" w:hAnsi="Verdana"/>
      <w:b/>
      <w:bCs/>
      <w:snapToGrid/>
      <w:color w:val="0000FF"/>
      <w:sz w:val="14"/>
      <w:szCs w:val="14"/>
    </w:rPr>
  </w:style>
  <w:style w:type="table" w:styleId="Sombreadoclaro-nfasis5">
    <w:name w:val="Light Shading Accent 5"/>
    <w:basedOn w:val="Tablanormal"/>
    <w:uiPriority w:val="60"/>
    <w:rsid w:val="00C3673F"/>
    <w:pPr>
      <w:spacing w:before="200"/>
    </w:pPr>
    <w:rPr>
      <w:rFonts w:ascii="Calibri" w:eastAsia="Times New Roman" w:hAnsi="Calibri" w:cs="Times New Roman"/>
      <w:color w:val="31849B"/>
      <w:lang w:val="en-US" w:bidi="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Sombreadoclaro-nfasis51">
    <w:name w:val="Sombreado claro - Énfasis 51"/>
    <w:basedOn w:val="Tablanormal"/>
    <w:next w:val="Sombreadoclaro-nfasis5"/>
    <w:uiPriority w:val="60"/>
    <w:rsid w:val="00C3673F"/>
    <w:pPr>
      <w:spacing w:before="200"/>
    </w:pPr>
    <w:rPr>
      <w:rFonts w:ascii="Calibri" w:eastAsia="Times New Roman" w:hAnsi="Calibri" w:cs="Times New Roman"/>
      <w:color w:val="31849B"/>
      <w:lang w:val="en-US" w:bidi="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font11">
    <w:name w:val="font11"/>
    <w:basedOn w:val="Normal"/>
    <w:rsid w:val="00C3673F"/>
    <w:pPr>
      <w:spacing w:before="100" w:beforeAutospacing="1" w:after="100" w:afterAutospacing="1" w:line="240" w:lineRule="auto"/>
      <w:jc w:val="left"/>
    </w:pPr>
    <w:rPr>
      <w:rFonts w:ascii="Tahoma" w:hAnsi="Tahoma" w:cs="Tahoma"/>
      <w:snapToGrid/>
      <w:color w:val="000000"/>
      <w:sz w:val="18"/>
      <w:szCs w:val="18"/>
    </w:rPr>
  </w:style>
  <w:style w:type="paragraph" w:customStyle="1" w:styleId="font12">
    <w:name w:val="font12"/>
    <w:basedOn w:val="Normal"/>
    <w:rsid w:val="00C3673F"/>
    <w:pPr>
      <w:spacing w:before="100" w:beforeAutospacing="1" w:after="100" w:afterAutospacing="1" w:line="240" w:lineRule="auto"/>
      <w:jc w:val="left"/>
    </w:pPr>
    <w:rPr>
      <w:rFonts w:ascii="Tahoma" w:hAnsi="Tahoma" w:cs="Tahoma"/>
      <w:b/>
      <w:bCs/>
      <w:snapToGrid/>
      <w:color w:val="000000"/>
      <w:sz w:val="18"/>
      <w:szCs w:val="18"/>
    </w:rPr>
  </w:style>
  <w:style w:type="paragraph" w:customStyle="1" w:styleId="font13">
    <w:name w:val="font13"/>
    <w:basedOn w:val="Normal"/>
    <w:rsid w:val="00C3673F"/>
    <w:pPr>
      <w:spacing w:before="100" w:beforeAutospacing="1" w:after="100" w:afterAutospacing="1" w:line="240" w:lineRule="auto"/>
      <w:jc w:val="left"/>
    </w:pPr>
    <w:rPr>
      <w:rFonts w:ascii="Verdana" w:hAnsi="Verdana"/>
      <w:b/>
      <w:bCs/>
      <w:snapToGrid/>
      <w:color w:val="000000"/>
      <w:sz w:val="14"/>
      <w:szCs w:val="14"/>
    </w:rPr>
  </w:style>
  <w:style w:type="paragraph" w:customStyle="1" w:styleId="font14">
    <w:name w:val="font14"/>
    <w:basedOn w:val="Normal"/>
    <w:rsid w:val="00C3673F"/>
    <w:pPr>
      <w:spacing w:before="100" w:beforeAutospacing="1" w:after="100" w:afterAutospacing="1" w:line="240" w:lineRule="auto"/>
      <w:jc w:val="left"/>
    </w:pPr>
    <w:rPr>
      <w:rFonts w:ascii="Verdana" w:hAnsi="Verdana"/>
      <w:snapToGrid/>
      <w:color w:val="000000"/>
      <w:sz w:val="14"/>
      <w:szCs w:val="14"/>
    </w:rPr>
  </w:style>
  <w:style w:type="paragraph" w:customStyle="1" w:styleId="xl120">
    <w:name w:val="xl120"/>
    <w:basedOn w:val="Normal"/>
    <w:rsid w:val="00C3673F"/>
    <w:pPr>
      <w:pBdr>
        <w:right w:val="single" w:sz="4" w:space="0" w:color="auto"/>
      </w:pBdr>
      <w:shd w:val="clear" w:color="000000" w:fill="92D050"/>
      <w:spacing w:before="100" w:beforeAutospacing="1" w:after="100" w:afterAutospacing="1" w:line="240" w:lineRule="auto"/>
      <w:jc w:val="right"/>
      <w:textAlignment w:val="center"/>
    </w:pPr>
    <w:rPr>
      <w:rFonts w:ascii="Verdana" w:hAnsi="Verdana"/>
      <w:b/>
      <w:bCs/>
      <w:snapToGrid/>
      <w:color w:val="FF0000"/>
      <w:sz w:val="14"/>
      <w:szCs w:val="14"/>
    </w:rPr>
  </w:style>
  <w:style w:type="paragraph" w:customStyle="1" w:styleId="xl121">
    <w:name w:val="xl121"/>
    <w:basedOn w:val="Normal"/>
    <w:rsid w:val="00C3673F"/>
    <w:pPr>
      <w:pBdr>
        <w:right w:val="single" w:sz="4" w:space="0" w:color="auto"/>
      </w:pBdr>
      <w:shd w:val="clear" w:color="000000" w:fill="FFFFFF"/>
      <w:spacing w:before="100" w:beforeAutospacing="1" w:after="100" w:afterAutospacing="1" w:line="240" w:lineRule="auto"/>
      <w:jc w:val="right"/>
      <w:textAlignment w:val="center"/>
    </w:pPr>
    <w:rPr>
      <w:rFonts w:ascii="Verdana" w:hAnsi="Verdana"/>
      <w:b/>
      <w:bCs/>
      <w:snapToGrid/>
      <w:color w:val="FF0000"/>
      <w:sz w:val="14"/>
      <w:szCs w:val="14"/>
    </w:rPr>
  </w:style>
  <w:style w:type="paragraph" w:customStyle="1" w:styleId="xl122">
    <w:name w:val="xl122"/>
    <w:basedOn w:val="Normal"/>
    <w:rsid w:val="00C3673F"/>
    <w:pPr>
      <w:pBdr>
        <w:top w:val="single" w:sz="12" w:space="0" w:color="auto"/>
        <w:left w:val="single" w:sz="4" w:space="0" w:color="auto"/>
        <w:bottom w:val="single" w:sz="4" w:space="0" w:color="auto"/>
        <w:right w:val="single" w:sz="12" w:space="0" w:color="auto"/>
      </w:pBdr>
      <w:shd w:val="clear" w:color="000000" w:fill="FF9900"/>
      <w:spacing w:before="100" w:beforeAutospacing="1" w:after="100" w:afterAutospacing="1" w:line="240" w:lineRule="auto"/>
      <w:jc w:val="center"/>
      <w:textAlignment w:val="center"/>
    </w:pPr>
    <w:rPr>
      <w:rFonts w:ascii="Verdana" w:hAnsi="Verdana"/>
      <w:b/>
      <w:bCs/>
      <w:snapToGrid/>
      <w:color w:val="0000FF"/>
      <w:sz w:val="14"/>
      <w:szCs w:val="14"/>
    </w:rPr>
  </w:style>
  <w:style w:type="paragraph" w:customStyle="1" w:styleId="xl123">
    <w:name w:val="xl123"/>
    <w:basedOn w:val="Normal"/>
    <w:rsid w:val="00C3673F"/>
    <w:pPr>
      <w:pBdr>
        <w:top w:val="single" w:sz="4" w:space="0" w:color="auto"/>
        <w:left w:val="single" w:sz="4" w:space="0" w:color="auto"/>
        <w:right w:val="single" w:sz="4" w:space="0" w:color="auto"/>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24">
    <w:name w:val="xl124"/>
    <w:basedOn w:val="Normal"/>
    <w:rsid w:val="00C3673F"/>
    <w:pPr>
      <w:pBdr>
        <w:top w:val="single" w:sz="4" w:space="0" w:color="auto"/>
        <w:left w:val="single" w:sz="12"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25">
    <w:name w:val="xl125"/>
    <w:basedOn w:val="Normal"/>
    <w:rsid w:val="00C367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26">
    <w:name w:val="xl126"/>
    <w:basedOn w:val="Normal"/>
    <w:rsid w:val="00C3673F"/>
    <w:pPr>
      <w:pBdr>
        <w:top w:val="single" w:sz="4" w:space="0" w:color="auto"/>
        <w:left w:val="single" w:sz="12"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27">
    <w:name w:val="xl127"/>
    <w:basedOn w:val="Normal"/>
    <w:rsid w:val="00C367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28">
    <w:name w:val="xl128"/>
    <w:basedOn w:val="Normal"/>
    <w:rsid w:val="00C3673F"/>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29">
    <w:name w:val="xl129"/>
    <w:basedOn w:val="Normal"/>
    <w:rsid w:val="00C3673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30">
    <w:name w:val="xl130"/>
    <w:basedOn w:val="Normal"/>
    <w:rsid w:val="00C3673F"/>
    <w:pPr>
      <w:pBdr>
        <w:top w:val="single" w:sz="4" w:space="0" w:color="auto"/>
        <w:right w:val="single" w:sz="4" w:space="0" w:color="auto"/>
      </w:pBdr>
      <w:shd w:val="clear" w:color="000000" w:fill="B1A0C7"/>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31">
    <w:name w:val="xl131"/>
    <w:basedOn w:val="Normal"/>
    <w:rsid w:val="00C3673F"/>
    <w:pPr>
      <w:pBdr>
        <w:right w:val="single" w:sz="4" w:space="0" w:color="auto"/>
      </w:pBdr>
      <w:spacing w:before="100" w:beforeAutospacing="1" w:after="100" w:afterAutospacing="1" w:line="240" w:lineRule="auto"/>
      <w:jc w:val="left"/>
      <w:textAlignment w:val="center"/>
    </w:pPr>
    <w:rPr>
      <w:rFonts w:ascii="Times New Roman" w:hAnsi="Times New Roman"/>
      <w:snapToGrid/>
      <w:szCs w:val="24"/>
    </w:rPr>
  </w:style>
  <w:style w:type="paragraph" w:customStyle="1" w:styleId="xl132">
    <w:name w:val="xl132"/>
    <w:basedOn w:val="Normal"/>
    <w:rsid w:val="00C3673F"/>
    <w:pPr>
      <w:pBdr>
        <w:bottom w:val="single" w:sz="4" w:space="0" w:color="auto"/>
        <w:right w:val="single" w:sz="4" w:space="0" w:color="auto"/>
      </w:pBdr>
      <w:spacing w:before="100" w:beforeAutospacing="1" w:after="100" w:afterAutospacing="1" w:line="240" w:lineRule="auto"/>
      <w:jc w:val="left"/>
      <w:textAlignment w:val="center"/>
    </w:pPr>
    <w:rPr>
      <w:rFonts w:ascii="Times New Roman" w:hAnsi="Times New Roman"/>
      <w:snapToGrid/>
      <w:szCs w:val="24"/>
    </w:rPr>
  </w:style>
  <w:style w:type="paragraph" w:customStyle="1" w:styleId="xl133">
    <w:name w:val="xl133"/>
    <w:basedOn w:val="Normal"/>
    <w:rsid w:val="00C3673F"/>
    <w:pPr>
      <w:pBdr>
        <w:top w:val="single" w:sz="4" w:space="0" w:color="auto"/>
        <w:right w:val="single" w:sz="4" w:space="0" w:color="auto"/>
      </w:pBdr>
      <w:shd w:val="clear" w:color="000000" w:fill="00B0F0"/>
      <w:spacing w:before="100" w:beforeAutospacing="1" w:after="100" w:afterAutospacing="1" w:line="240" w:lineRule="auto"/>
      <w:jc w:val="center"/>
      <w:textAlignment w:val="center"/>
    </w:pPr>
    <w:rPr>
      <w:rFonts w:cs="Arial"/>
      <w:snapToGrid/>
      <w:sz w:val="14"/>
      <w:szCs w:val="14"/>
    </w:rPr>
  </w:style>
  <w:style w:type="paragraph" w:customStyle="1" w:styleId="xl134">
    <w:name w:val="xl134"/>
    <w:basedOn w:val="Normal"/>
    <w:rsid w:val="00C3673F"/>
    <w:pPr>
      <w:pBdr>
        <w:right w:val="single" w:sz="4" w:space="0" w:color="auto"/>
      </w:pBdr>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35">
    <w:name w:val="xl135"/>
    <w:basedOn w:val="Normal"/>
    <w:rsid w:val="00C3673F"/>
    <w:pPr>
      <w:pBdr>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36">
    <w:name w:val="xl136"/>
    <w:basedOn w:val="Normal"/>
    <w:rsid w:val="00C3673F"/>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center"/>
      <w:textAlignment w:val="center"/>
    </w:pPr>
    <w:rPr>
      <w:rFonts w:cs="Arial"/>
      <w:snapToGrid/>
      <w:sz w:val="14"/>
      <w:szCs w:val="14"/>
    </w:rPr>
  </w:style>
  <w:style w:type="paragraph" w:customStyle="1" w:styleId="xl137">
    <w:name w:val="xl137"/>
    <w:basedOn w:val="Normal"/>
    <w:rsid w:val="00C3673F"/>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38">
    <w:name w:val="xl138"/>
    <w:basedOn w:val="Normal"/>
    <w:rsid w:val="00C3673F"/>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39">
    <w:name w:val="xl139"/>
    <w:basedOn w:val="Normal"/>
    <w:rsid w:val="00C3673F"/>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40">
    <w:name w:val="xl140"/>
    <w:basedOn w:val="Normal"/>
    <w:rsid w:val="00C3673F"/>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cs="Arial"/>
      <w:snapToGrid/>
      <w:sz w:val="14"/>
      <w:szCs w:val="14"/>
    </w:rPr>
  </w:style>
  <w:style w:type="paragraph" w:customStyle="1" w:styleId="xl141">
    <w:name w:val="xl141"/>
    <w:basedOn w:val="Normal"/>
    <w:rsid w:val="00C3673F"/>
    <w:pPr>
      <w:pBdr>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42">
    <w:name w:val="xl142"/>
    <w:basedOn w:val="Normal"/>
    <w:rsid w:val="00C3673F"/>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43">
    <w:name w:val="xl143"/>
    <w:basedOn w:val="Normal"/>
    <w:rsid w:val="00C3673F"/>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color w:val="000000"/>
      <w:sz w:val="14"/>
      <w:szCs w:val="14"/>
    </w:rPr>
  </w:style>
  <w:style w:type="paragraph" w:customStyle="1" w:styleId="xl144">
    <w:name w:val="xl144"/>
    <w:basedOn w:val="Normal"/>
    <w:rsid w:val="00C3673F"/>
    <w:pPr>
      <w:pBdr>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snapToGrid/>
      <w:szCs w:val="24"/>
    </w:rPr>
  </w:style>
  <w:style w:type="paragraph" w:customStyle="1" w:styleId="xl145">
    <w:name w:val="xl145"/>
    <w:basedOn w:val="Normal"/>
    <w:rsid w:val="00C3673F"/>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snapToGrid/>
      <w:szCs w:val="24"/>
    </w:rPr>
  </w:style>
  <w:style w:type="paragraph" w:customStyle="1" w:styleId="xl146">
    <w:name w:val="xl146"/>
    <w:basedOn w:val="Normal"/>
    <w:rsid w:val="00C3673F"/>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cs="Arial"/>
      <w:snapToGrid/>
      <w:sz w:val="14"/>
      <w:szCs w:val="14"/>
    </w:rPr>
  </w:style>
  <w:style w:type="paragraph" w:customStyle="1" w:styleId="xl147">
    <w:name w:val="xl147"/>
    <w:basedOn w:val="Normal"/>
    <w:rsid w:val="00C3673F"/>
    <w:pPr>
      <w:pBdr>
        <w:top w:val="single" w:sz="12" w:space="0" w:color="auto"/>
        <w:left w:val="single" w:sz="4" w:space="0" w:color="auto"/>
        <w:bottom w:val="single" w:sz="4" w:space="0" w:color="auto"/>
        <w:right w:val="single" w:sz="12" w:space="0" w:color="auto"/>
      </w:pBdr>
      <w:shd w:val="clear" w:color="000000" w:fill="92D050"/>
      <w:spacing w:before="100" w:beforeAutospacing="1" w:after="100" w:afterAutospacing="1" w:line="240" w:lineRule="auto"/>
      <w:jc w:val="center"/>
      <w:textAlignment w:val="center"/>
    </w:pPr>
    <w:rPr>
      <w:rFonts w:ascii="Verdana" w:hAnsi="Verdana"/>
      <w:b/>
      <w:bCs/>
      <w:snapToGrid/>
      <w:color w:val="000000"/>
      <w:sz w:val="14"/>
      <w:szCs w:val="14"/>
    </w:rPr>
  </w:style>
  <w:style w:type="paragraph" w:customStyle="1" w:styleId="xl148">
    <w:name w:val="xl148"/>
    <w:basedOn w:val="Normal"/>
    <w:rsid w:val="00C3673F"/>
    <w:pPr>
      <w:pBdr>
        <w:top w:val="single" w:sz="12" w:space="0" w:color="auto"/>
      </w:pBdr>
      <w:spacing w:before="100" w:beforeAutospacing="1" w:after="100" w:afterAutospacing="1" w:line="240" w:lineRule="auto"/>
      <w:jc w:val="left"/>
    </w:pPr>
    <w:rPr>
      <w:rFonts w:cs="Arial"/>
      <w:b/>
      <w:bCs/>
      <w:snapToGrid/>
      <w:sz w:val="14"/>
      <w:szCs w:val="14"/>
    </w:rPr>
  </w:style>
  <w:style w:type="paragraph" w:customStyle="1" w:styleId="xl149">
    <w:name w:val="xl149"/>
    <w:basedOn w:val="Normal"/>
    <w:rsid w:val="00C3673F"/>
    <w:pPr>
      <w:pBdr>
        <w:top w:val="single" w:sz="4" w:space="0" w:color="auto"/>
        <w:left w:val="single" w:sz="12"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50">
    <w:name w:val="xl150"/>
    <w:basedOn w:val="Normal"/>
    <w:rsid w:val="00C3673F"/>
    <w:pPr>
      <w:spacing w:before="100" w:beforeAutospacing="1" w:after="100" w:afterAutospacing="1" w:line="240" w:lineRule="auto"/>
      <w:jc w:val="left"/>
      <w:textAlignment w:val="center"/>
    </w:pPr>
    <w:rPr>
      <w:rFonts w:cs="Arial"/>
      <w:b/>
      <w:bCs/>
      <w:snapToGrid/>
      <w:sz w:val="14"/>
      <w:szCs w:val="14"/>
    </w:rPr>
  </w:style>
  <w:style w:type="paragraph" w:customStyle="1" w:styleId="xl151">
    <w:name w:val="xl151"/>
    <w:basedOn w:val="Normal"/>
    <w:rsid w:val="00C3673F"/>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52">
    <w:name w:val="xl152"/>
    <w:basedOn w:val="Normal"/>
    <w:rsid w:val="00C3673F"/>
    <w:pPr>
      <w:spacing w:before="100" w:beforeAutospacing="1" w:after="100" w:afterAutospacing="1" w:line="240" w:lineRule="auto"/>
      <w:jc w:val="right"/>
      <w:textAlignment w:val="center"/>
    </w:pPr>
    <w:rPr>
      <w:rFonts w:cs="Arial"/>
      <w:b/>
      <w:bCs/>
      <w:snapToGrid/>
      <w:color w:val="FF0000"/>
      <w:sz w:val="14"/>
      <w:szCs w:val="14"/>
    </w:rPr>
  </w:style>
  <w:style w:type="paragraph" w:customStyle="1" w:styleId="xl153">
    <w:name w:val="xl153"/>
    <w:basedOn w:val="Normal"/>
    <w:rsid w:val="00C3673F"/>
    <w:pPr>
      <w:pBdr>
        <w:top w:val="single" w:sz="4" w:space="0" w:color="auto"/>
        <w:left w:val="single" w:sz="12"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sz w:val="14"/>
      <w:szCs w:val="14"/>
    </w:rPr>
  </w:style>
  <w:style w:type="paragraph" w:customStyle="1" w:styleId="xl154">
    <w:name w:val="xl154"/>
    <w:basedOn w:val="Normal"/>
    <w:rsid w:val="00C3673F"/>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55">
    <w:name w:val="xl155"/>
    <w:basedOn w:val="Normal"/>
    <w:rsid w:val="00C3673F"/>
    <w:pPr>
      <w:pBdr>
        <w:top w:val="single" w:sz="4" w:space="0" w:color="auto"/>
        <w:left w:val="single" w:sz="12" w:space="0" w:color="auto"/>
        <w:right w:val="single" w:sz="4" w:space="0" w:color="auto"/>
      </w:pBdr>
      <w:shd w:val="clear" w:color="000000" w:fill="FFFFFF"/>
      <w:spacing w:before="100" w:beforeAutospacing="1" w:after="100" w:afterAutospacing="1" w:line="240" w:lineRule="auto"/>
      <w:jc w:val="left"/>
      <w:textAlignment w:val="center"/>
    </w:pPr>
    <w:rPr>
      <w:rFonts w:ascii="Verdana" w:hAnsi="Verdana"/>
      <w:snapToGrid/>
      <w:color w:val="000000"/>
      <w:sz w:val="14"/>
      <w:szCs w:val="14"/>
    </w:rPr>
  </w:style>
  <w:style w:type="paragraph" w:customStyle="1" w:styleId="xl156">
    <w:name w:val="xl156"/>
    <w:basedOn w:val="Normal"/>
    <w:rsid w:val="00C3673F"/>
    <w:pPr>
      <w:pBdr>
        <w:left w:val="single" w:sz="12"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snapToGrid/>
      <w:szCs w:val="24"/>
    </w:rPr>
  </w:style>
  <w:style w:type="paragraph" w:customStyle="1" w:styleId="xl157">
    <w:name w:val="xl157"/>
    <w:basedOn w:val="Normal"/>
    <w:rsid w:val="00C3673F"/>
    <w:pPr>
      <w:pBdr>
        <w:left w:val="single" w:sz="12"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snapToGrid/>
      <w:szCs w:val="24"/>
    </w:rPr>
  </w:style>
  <w:style w:type="paragraph" w:customStyle="1" w:styleId="xl158">
    <w:name w:val="xl158"/>
    <w:basedOn w:val="Normal"/>
    <w:rsid w:val="00C3673F"/>
    <w:pPr>
      <w:pBdr>
        <w:top w:val="single" w:sz="4" w:space="0" w:color="auto"/>
        <w:left w:val="single" w:sz="12" w:space="0" w:color="auto"/>
        <w:right w:val="single" w:sz="4" w:space="0" w:color="auto"/>
      </w:pBdr>
      <w:shd w:val="clear" w:color="000000" w:fill="FFFFFF"/>
      <w:spacing w:before="100" w:beforeAutospacing="1" w:after="100" w:afterAutospacing="1" w:line="240" w:lineRule="auto"/>
      <w:jc w:val="center"/>
      <w:textAlignment w:val="center"/>
    </w:pPr>
    <w:rPr>
      <w:rFonts w:cs="Arial"/>
      <w:snapToGrid/>
      <w:sz w:val="14"/>
      <w:szCs w:val="14"/>
    </w:rPr>
  </w:style>
  <w:style w:type="paragraph" w:customStyle="1" w:styleId="xl159">
    <w:name w:val="xl159"/>
    <w:basedOn w:val="Normal"/>
    <w:rsid w:val="00C3673F"/>
    <w:pPr>
      <w:pBdr>
        <w:left w:val="single" w:sz="12"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60">
    <w:name w:val="xl160"/>
    <w:basedOn w:val="Normal"/>
    <w:rsid w:val="00C3673F"/>
    <w:pPr>
      <w:pBdr>
        <w:left w:val="single" w:sz="12"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napToGrid/>
      <w:szCs w:val="24"/>
    </w:rPr>
  </w:style>
  <w:style w:type="paragraph" w:customStyle="1" w:styleId="xl161">
    <w:name w:val="xl161"/>
    <w:basedOn w:val="Normal"/>
    <w:rsid w:val="00C3673F"/>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62">
    <w:name w:val="xl162"/>
    <w:basedOn w:val="Normal"/>
    <w:rsid w:val="00C3673F"/>
    <w:pPr>
      <w:pBdr>
        <w:right w:val="single" w:sz="12" w:space="0" w:color="auto"/>
      </w:pBdr>
      <w:spacing w:before="100" w:beforeAutospacing="1" w:after="100" w:afterAutospacing="1" w:line="240" w:lineRule="auto"/>
      <w:jc w:val="center"/>
      <w:textAlignment w:val="center"/>
    </w:pPr>
    <w:rPr>
      <w:rFonts w:cs="Arial"/>
      <w:snapToGrid/>
      <w:sz w:val="14"/>
      <w:szCs w:val="14"/>
    </w:rPr>
  </w:style>
  <w:style w:type="paragraph" w:customStyle="1" w:styleId="xl163">
    <w:name w:val="xl163"/>
    <w:basedOn w:val="Normal"/>
    <w:rsid w:val="00C3673F"/>
    <w:pPr>
      <w:shd w:val="clear" w:color="000000" w:fill="92D050"/>
      <w:spacing w:before="100" w:beforeAutospacing="1" w:after="100" w:afterAutospacing="1" w:line="240" w:lineRule="auto"/>
      <w:jc w:val="right"/>
      <w:textAlignment w:val="center"/>
    </w:pPr>
    <w:rPr>
      <w:rFonts w:cs="Arial"/>
      <w:b/>
      <w:bCs/>
      <w:snapToGrid/>
      <w:color w:val="FF0000"/>
      <w:sz w:val="14"/>
      <w:szCs w:val="14"/>
    </w:rPr>
  </w:style>
  <w:style w:type="paragraph" w:customStyle="1" w:styleId="xl164">
    <w:name w:val="xl164"/>
    <w:basedOn w:val="Normal"/>
    <w:rsid w:val="00C3673F"/>
    <w:pPr>
      <w:shd w:val="clear" w:color="000000" w:fill="FFFFFF"/>
      <w:spacing w:before="100" w:beforeAutospacing="1" w:after="100" w:afterAutospacing="1" w:line="240" w:lineRule="auto"/>
      <w:jc w:val="left"/>
      <w:textAlignment w:val="center"/>
    </w:pPr>
    <w:rPr>
      <w:rFonts w:cs="Arial"/>
      <w:b/>
      <w:bCs/>
      <w:snapToGrid/>
      <w:sz w:val="14"/>
      <w:szCs w:val="14"/>
    </w:rPr>
  </w:style>
  <w:style w:type="paragraph" w:customStyle="1" w:styleId="xl165">
    <w:name w:val="xl165"/>
    <w:basedOn w:val="Normal"/>
    <w:rsid w:val="00C3673F"/>
    <w:pPr>
      <w:shd w:val="clear" w:color="000000" w:fill="92D050"/>
      <w:spacing w:before="100" w:beforeAutospacing="1" w:after="100" w:afterAutospacing="1" w:line="240" w:lineRule="auto"/>
      <w:jc w:val="right"/>
      <w:textAlignment w:val="center"/>
    </w:pPr>
    <w:rPr>
      <w:rFonts w:cs="Arial"/>
      <w:b/>
      <w:bCs/>
      <w:snapToGrid/>
      <w:color w:val="FF0000"/>
      <w:sz w:val="14"/>
      <w:szCs w:val="14"/>
    </w:rPr>
  </w:style>
  <w:style w:type="paragraph" w:customStyle="1" w:styleId="xl166">
    <w:name w:val="xl166"/>
    <w:basedOn w:val="Normal"/>
    <w:rsid w:val="00C3673F"/>
    <w:pPr>
      <w:pBdr>
        <w:right w:val="single" w:sz="12" w:space="0" w:color="auto"/>
      </w:pBdr>
      <w:spacing w:before="100" w:beforeAutospacing="1" w:after="100" w:afterAutospacing="1" w:line="240" w:lineRule="auto"/>
      <w:jc w:val="center"/>
      <w:textAlignment w:val="center"/>
    </w:pPr>
    <w:rPr>
      <w:rFonts w:cs="Arial"/>
      <w:snapToGrid/>
      <w:sz w:val="14"/>
      <w:szCs w:val="14"/>
    </w:rPr>
  </w:style>
  <w:style w:type="paragraph" w:customStyle="1" w:styleId="xl167">
    <w:name w:val="xl167"/>
    <w:basedOn w:val="Normal"/>
    <w:rsid w:val="00C3673F"/>
    <w:pPr>
      <w:pBdr>
        <w:top w:val="single" w:sz="4" w:space="0" w:color="auto"/>
        <w:left w:val="single" w:sz="4" w:space="0" w:color="auto"/>
        <w:bottom w:val="single" w:sz="12" w:space="0" w:color="auto"/>
        <w:right w:val="single" w:sz="4" w:space="0" w:color="auto"/>
      </w:pBdr>
      <w:shd w:val="clear" w:color="000000" w:fill="FFFF00"/>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68">
    <w:name w:val="xl168"/>
    <w:basedOn w:val="Normal"/>
    <w:rsid w:val="00C3673F"/>
    <w:pPr>
      <w:pBdr>
        <w:bottom w:val="single" w:sz="12" w:space="0" w:color="auto"/>
      </w:pBdr>
      <w:shd w:val="clear" w:color="000000" w:fill="92D050"/>
      <w:spacing w:before="100" w:beforeAutospacing="1" w:after="100" w:afterAutospacing="1" w:line="240" w:lineRule="auto"/>
      <w:jc w:val="right"/>
      <w:textAlignment w:val="center"/>
    </w:pPr>
    <w:rPr>
      <w:rFonts w:cs="Arial"/>
      <w:b/>
      <w:bCs/>
      <w:snapToGrid/>
      <w:color w:val="FF0000"/>
      <w:sz w:val="14"/>
      <w:szCs w:val="14"/>
    </w:rPr>
  </w:style>
  <w:style w:type="paragraph" w:customStyle="1" w:styleId="xl169">
    <w:name w:val="xl169"/>
    <w:basedOn w:val="Normal"/>
    <w:rsid w:val="00C3673F"/>
    <w:pPr>
      <w:pBdr>
        <w:top w:val="single" w:sz="4" w:space="0" w:color="auto"/>
        <w:left w:val="single" w:sz="4" w:space="0" w:color="auto"/>
        <w:bottom w:val="single" w:sz="12" w:space="0" w:color="auto"/>
        <w:right w:val="single" w:sz="12"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paragraph" w:customStyle="1" w:styleId="xl170">
    <w:name w:val="xl170"/>
    <w:basedOn w:val="Normal"/>
    <w:rsid w:val="00C3673F"/>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Verdana" w:hAnsi="Verdana"/>
      <w:snapToGrid/>
      <w:color w:val="000000"/>
      <w:sz w:val="14"/>
      <w:szCs w:val="14"/>
    </w:rPr>
  </w:style>
  <w:style w:type="numbering" w:customStyle="1" w:styleId="Sinlista1">
    <w:name w:val="Sin lista1"/>
    <w:next w:val="Sinlista"/>
    <w:uiPriority w:val="99"/>
    <w:semiHidden/>
    <w:unhideWhenUsed/>
    <w:rsid w:val="00C3673F"/>
  </w:style>
  <w:style w:type="numbering" w:customStyle="1" w:styleId="AaartculoSeccin1">
    <w:name w:val="Aaartículo / Sección1"/>
    <w:basedOn w:val="Sinlista"/>
    <w:next w:val="ArtculoSeccin"/>
    <w:rsid w:val="00C3673F"/>
    <w:pPr>
      <w:numPr>
        <w:numId w:val="4"/>
      </w:numPr>
    </w:pPr>
  </w:style>
  <w:style w:type="numbering" w:customStyle="1" w:styleId="1111111">
    <w:name w:val="1 / 1.1 / 1.1.11"/>
    <w:basedOn w:val="Sinlista"/>
    <w:next w:val="111111"/>
    <w:rsid w:val="00C3673F"/>
    <w:pPr>
      <w:numPr>
        <w:numId w:val="5"/>
      </w:numPr>
    </w:pPr>
  </w:style>
  <w:style w:type="paragraph" w:customStyle="1" w:styleId="CarCarCarCarCar">
    <w:name w:val="Car Car Car Car Car"/>
    <w:basedOn w:val="Normal"/>
    <w:rsid w:val="00C3673F"/>
    <w:pPr>
      <w:keepLines/>
      <w:spacing w:line="240" w:lineRule="exact"/>
      <w:ind w:left="2977"/>
      <w:jc w:val="left"/>
    </w:pPr>
    <w:rPr>
      <w:snapToGrid/>
      <w:szCs w:val="24"/>
      <w:lang w:val="en-US" w:eastAsia="en-US"/>
    </w:rPr>
  </w:style>
  <w:style w:type="character" w:customStyle="1" w:styleId="Portada">
    <w:name w:val="Portada"/>
    <w:rsid w:val="00C3673F"/>
    <w:rPr>
      <w:rFonts w:ascii="Arial" w:hAnsi="Arial" w:cs="Arial"/>
      <w:b/>
      <w:snapToGrid w:val="0"/>
      <w:color w:val="003366"/>
      <w:kern w:val="0"/>
      <w:sz w:val="22"/>
      <w:szCs w:val="22"/>
      <w:u w:val="none"/>
      <w:lang w:val="es-ES_tradnl" w:eastAsia="es-ES" w:bidi="ar-SA"/>
    </w:rPr>
  </w:style>
  <w:style w:type="character" w:customStyle="1" w:styleId="EstiloComplejoArial11ptNegrita">
    <w:name w:val="Estilo (Complejo) Arial 11 pt Negrita"/>
    <w:rsid w:val="00C3673F"/>
    <w:rPr>
      <w:rFonts w:ascii="Arial" w:hAnsi="Arial" w:cs="Arial"/>
      <w:b/>
      <w:bCs/>
      <w:snapToGrid w:val="0"/>
      <w:kern w:val="0"/>
      <w:sz w:val="22"/>
      <w:szCs w:val="22"/>
      <w:u w:val="none"/>
      <w:lang w:val="es-ES_tradnl" w:eastAsia="es-ES" w:bidi="ar-SA"/>
    </w:rPr>
  </w:style>
  <w:style w:type="paragraph" w:styleId="Tabladeilustraciones">
    <w:name w:val="table of figures"/>
    <w:basedOn w:val="Normal"/>
    <w:next w:val="Normal"/>
    <w:rsid w:val="00C3673F"/>
    <w:pPr>
      <w:jc w:val="right"/>
    </w:pPr>
  </w:style>
  <w:style w:type="paragraph" w:customStyle="1" w:styleId="SANGRADO-1">
    <w:name w:val="SANGRADO-1"/>
    <w:basedOn w:val="Normal"/>
    <w:rsid w:val="00C3673F"/>
    <w:pPr>
      <w:keepLines/>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autoSpaceDE w:val="0"/>
      <w:autoSpaceDN w:val="0"/>
      <w:adjustRightInd w:val="0"/>
      <w:spacing w:after="0" w:line="240" w:lineRule="auto"/>
      <w:ind w:left="567" w:hanging="567"/>
    </w:pPr>
    <w:rPr>
      <w:snapToGrid/>
    </w:rPr>
  </w:style>
  <w:style w:type="paragraph" w:customStyle="1" w:styleId="Car5">
    <w:name w:val="Car5"/>
    <w:basedOn w:val="Normal"/>
    <w:rsid w:val="00C3673F"/>
    <w:pPr>
      <w:keepLines/>
      <w:spacing w:after="160" w:line="240" w:lineRule="exact"/>
      <w:ind w:left="2977"/>
      <w:jc w:val="left"/>
    </w:pPr>
    <w:rPr>
      <w:snapToGrid/>
      <w:szCs w:val="24"/>
      <w:lang w:val="en-US" w:eastAsia="en-US"/>
    </w:rPr>
  </w:style>
  <w:style w:type="paragraph" w:customStyle="1" w:styleId="CarCarCar">
    <w:name w:val="Car Car Car"/>
    <w:basedOn w:val="Normal"/>
    <w:rsid w:val="00C3673F"/>
    <w:pPr>
      <w:keepLines/>
      <w:spacing w:line="240" w:lineRule="exact"/>
      <w:ind w:left="2977"/>
      <w:jc w:val="left"/>
    </w:pPr>
    <w:rPr>
      <w:snapToGrid/>
      <w:szCs w:val="24"/>
      <w:lang w:val="en-US" w:eastAsia="en-US"/>
    </w:rPr>
  </w:style>
  <w:style w:type="paragraph" w:styleId="TtuloTDC">
    <w:name w:val="TOC Heading"/>
    <w:basedOn w:val="Ttulo1"/>
    <w:next w:val="Normal"/>
    <w:uiPriority w:val="39"/>
    <w:unhideWhenUsed/>
    <w:qFormat/>
    <w:rsid w:val="00C3673F"/>
    <w:pPr>
      <w:keepLines/>
      <w:numPr>
        <w:numId w:val="0"/>
      </w:numPr>
      <w:spacing w:before="480" w:after="0" w:line="276" w:lineRule="auto"/>
      <w:jc w:val="left"/>
      <w:outlineLvl w:val="9"/>
    </w:pPr>
    <w:rPr>
      <w:rFonts w:ascii="Cambria" w:hAnsi="Cambria"/>
      <w:bCs/>
      <w:snapToGrid/>
      <w:color w:val="365F91"/>
      <w:kern w:val="0"/>
      <w:sz w:val="28"/>
      <w:szCs w:val="28"/>
      <w:lang w:val="es-ES"/>
    </w:rPr>
  </w:style>
  <w:style w:type="paragraph" w:customStyle="1" w:styleId="Car4">
    <w:name w:val="Car4"/>
    <w:basedOn w:val="Normal"/>
    <w:rsid w:val="00C3673F"/>
    <w:pPr>
      <w:keepLines/>
      <w:spacing w:after="160" w:line="240" w:lineRule="exact"/>
      <w:ind w:left="2977"/>
      <w:jc w:val="left"/>
    </w:pPr>
    <w:rPr>
      <w:snapToGrid/>
      <w:szCs w:val="24"/>
      <w:lang w:val="en-US" w:eastAsia="en-US"/>
    </w:rPr>
  </w:style>
  <w:style w:type="paragraph" w:customStyle="1" w:styleId="Car3">
    <w:name w:val="Car3"/>
    <w:basedOn w:val="Normal"/>
    <w:rsid w:val="00C3673F"/>
    <w:pPr>
      <w:keepLines/>
      <w:spacing w:after="160" w:line="240" w:lineRule="exact"/>
      <w:ind w:left="2977"/>
      <w:jc w:val="left"/>
    </w:pPr>
    <w:rPr>
      <w:snapToGrid/>
      <w:szCs w:val="24"/>
      <w:lang w:val="en-US" w:eastAsia="en-US"/>
    </w:rPr>
  </w:style>
  <w:style w:type="paragraph" w:customStyle="1" w:styleId="xl171">
    <w:name w:val="xl171"/>
    <w:basedOn w:val="Normal"/>
    <w:rsid w:val="00C3673F"/>
    <w:pPr>
      <w:pBdr>
        <w:left w:val="single" w:sz="12" w:space="0" w:color="auto"/>
        <w:bottom w:val="single" w:sz="12" w:space="0" w:color="auto"/>
        <w:right w:val="single" w:sz="4" w:space="0" w:color="auto"/>
      </w:pBdr>
      <w:spacing w:before="100" w:beforeAutospacing="1" w:after="100" w:afterAutospacing="1" w:line="240" w:lineRule="auto"/>
      <w:jc w:val="left"/>
      <w:textAlignment w:val="center"/>
    </w:pPr>
    <w:rPr>
      <w:rFonts w:cs="Arial"/>
      <w:snapToGrid/>
      <w:sz w:val="16"/>
      <w:szCs w:val="16"/>
    </w:rPr>
  </w:style>
  <w:style w:type="paragraph" w:customStyle="1" w:styleId="xl172">
    <w:name w:val="xl172"/>
    <w:basedOn w:val="Normal"/>
    <w:rsid w:val="00C3673F"/>
    <w:pPr>
      <w:shd w:val="clear" w:color="000000" w:fill="FFFFFF"/>
      <w:spacing w:before="100" w:beforeAutospacing="1" w:after="100" w:afterAutospacing="1" w:line="240" w:lineRule="auto"/>
      <w:jc w:val="center"/>
    </w:pPr>
    <w:rPr>
      <w:rFonts w:cs="Arial"/>
      <w:b/>
      <w:bCs/>
      <w:snapToGrid/>
      <w:sz w:val="16"/>
      <w:szCs w:val="16"/>
    </w:rPr>
  </w:style>
  <w:style w:type="paragraph" w:customStyle="1" w:styleId="Car2">
    <w:name w:val="Car2"/>
    <w:basedOn w:val="Normal"/>
    <w:rsid w:val="00C3673F"/>
    <w:pPr>
      <w:keepLines/>
      <w:spacing w:after="160" w:line="240" w:lineRule="exact"/>
      <w:ind w:left="2977"/>
      <w:jc w:val="left"/>
    </w:pPr>
    <w:rPr>
      <w:snapToGrid/>
      <w:szCs w:val="24"/>
      <w:lang w:val="en-US" w:eastAsia="en-US"/>
    </w:rPr>
  </w:style>
  <w:style w:type="paragraph" w:customStyle="1" w:styleId="Car1">
    <w:name w:val="Car1"/>
    <w:basedOn w:val="Normal"/>
    <w:rsid w:val="00C3673F"/>
    <w:pPr>
      <w:keepLines/>
      <w:spacing w:after="160" w:line="240" w:lineRule="exact"/>
      <w:ind w:left="2977"/>
      <w:jc w:val="left"/>
    </w:pPr>
    <w:rPr>
      <w:snapToGrid/>
      <w:szCs w:val="24"/>
      <w:lang w:val="en-US" w:eastAsia="en-US"/>
    </w:rPr>
  </w:style>
  <w:style w:type="paragraph" w:styleId="Mapadeldocumento">
    <w:name w:val="Document Map"/>
    <w:basedOn w:val="Normal"/>
    <w:link w:val="MapadeldocumentoCar"/>
    <w:rsid w:val="00C3673F"/>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rsid w:val="00C3673F"/>
    <w:rPr>
      <w:rFonts w:ascii="Tahoma" w:eastAsia="Times New Roman" w:hAnsi="Tahoma" w:cs="Tahoma"/>
      <w:snapToGrid w:val="0"/>
      <w:sz w:val="20"/>
      <w:szCs w:val="20"/>
      <w:shd w:val="clear" w:color="auto" w:fill="000080"/>
      <w:lang w:eastAsia="es-ES"/>
    </w:rPr>
  </w:style>
  <w:style w:type="paragraph" w:customStyle="1" w:styleId="xl27">
    <w:name w:val="xl27"/>
    <w:basedOn w:val="Normal"/>
    <w:rsid w:val="00C3673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napToGrid/>
      <w:sz w:val="16"/>
      <w:szCs w:val="16"/>
    </w:rPr>
  </w:style>
  <w:style w:type="paragraph" w:customStyle="1" w:styleId="xl28">
    <w:name w:val="xl28"/>
    <w:basedOn w:val="Normal"/>
    <w:rsid w:val="00C3673F"/>
    <w:pPr>
      <w:pBdr>
        <w:top w:val="single" w:sz="12" w:space="0" w:color="auto"/>
        <w:left w:val="single" w:sz="12" w:space="0" w:color="auto"/>
        <w:bottom w:val="single" w:sz="12" w:space="0" w:color="auto"/>
        <w:right w:val="single" w:sz="4" w:space="0" w:color="auto"/>
      </w:pBdr>
      <w:shd w:val="clear" w:color="auto" w:fill="0000FF"/>
      <w:spacing w:before="100" w:beforeAutospacing="1" w:after="100" w:afterAutospacing="1" w:line="240" w:lineRule="auto"/>
      <w:jc w:val="center"/>
      <w:textAlignment w:val="center"/>
    </w:pPr>
    <w:rPr>
      <w:rFonts w:cs="Arial"/>
      <w:b/>
      <w:bCs/>
      <w:snapToGrid/>
      <w:color w:val="FFCC00"/>
      <w:sz w:val="16"/>
      <w:szCs w:val="16"/>
    </w:rPr>
  </w:style>
  <w:style w:type="paragraph" w:customStyle="1" w:styleId="xl29">
    <w:name w:val="xl29"/>
    <w:basedOn w:val="Normal"/>
    <w:rsid w:val="00C3673F"/>
    <w:pPr>
      <w:pBdr>
        <w:top w:val="single" w:sz="12" w:space="0" w:color="auto"/>
        <w:left w:val="single" w:sz="4" w:space="0" w:color="auto"/>
        <w:bottom w:val="single" w:sz="12" w:space="0" w:color="auto"/>
        <w:right w:val="single" w:sz="4" w:space="0" w:color="auto"/>
      </w:pBdr>
      <w:shd w:val="clear" w:color="auto" w:fill="0000FF"/>
      <w:spacing w:before="100" w:beforeAutospacing="1" w:after="100" w:afterAutospacing="1" w:line="240" w:lineRule="auto"/>
      <w:jc w:val="center"/>
      <w:textAlignment w:val="center"/>
    </w:pPr>
    <w:rPr>
      <w:rFonts w:cs="Arial"/>
      <w:b/>
      <w:bCs/>
      <w:snapToGrid/>
      <w:color w:val="FFCC00"/>
      <w:sz w:val="16"/>
      <w:szCs w:val="16"/>
    </w:rPr>
  </w:style>
  <w:style w:type="paragraph" w:customStyle="1" w:styleId="xl30">
    <w:name w:val="xl30"/>
    <w:basedOn w:val="Normal"/>
    <w:rsid w:val="00C3673F"/>
    <w:pPr>
      <w:pBdr>
        <w:top w:val="single" w:sz="12" w:space="0" w:color="auto"/>
        <w:left w:val="single" w:sz="4" w:space="0" w:color="auto"/>
        <w:bottom w:val="single" w:sz="12" w:space="0" w:color="auto"/>
        <w:right w:val="single" w:sz="4" w:space="0" w:color="auto"/>
      </w:pBdr>
      <w:shd w:val="clear" w:color="auto" w:fill="0000FF"/>
      <w:spacing w:before="100" w:beforeAutospacing="1" w:after="100" w:afterAutospacing="1" w:line="240" w:lineRule="auto"/>
      <w:jc w:val="center"/>
      <w:textAlignment w:val="center"/>
    </w:pPr>
    <w:rPr>
      <w:rFonts w:cs="Arial"/>
      <w:b/>
      <w:bCs/>
      <w:snapToGrid/>
      <w:color w:val="FFCC00"/>
      <w:sz w:val="16"/>
      <w:szCs w:val="16"/>
    </w:rPr>
  </w:style>
  <w:style w:type="paragraph" w:customStyle="1" w:styleId="xl31">
    <w:name w:val="xl31"/>
    <w:basedOn w:val="Normal"/>
    <w:rsid w:val="00C3673F"/>
    <w:pPr>
      <w:pBdr>
        <w:top w:val="single" w:sz="12" w:space="0" w:color="auto"/>
        <w:left w:val="single" w:sz="4" w:space="0" w:color="auto"/>
        <w:bottom w:val="single" w:sz="12" w:space="0" w:color="auto"/>
        <w:right w:val="single" w:sz="12" w:space="0" w:color="auto"/>
      </w:pBdr>
      <w:shd w:val="clear" w:color="auto" w:fill="0000FF"/>
      <w:spacing w:before="100" w:beforeAutospacing="1" w:after="100" w:afterAutospacing="1" w:line="240" w:lineRule="auto"/>
      <w:jc w:val="center"/>
      <w:textAlignment w:val="center"/>
    </w:pPr>
    <w:rPr>
      <w:rFonts w:cs="Arial"/>
      <w:b/>
      <w:bCs/>
      <w:snapToGrid/>
      <w:color w:val="FFCC00"/>
      <w:sz w:val="16"/>
      <w:szCs w:val="16"/>
    </w:rPr>
  </w:style>
  <w:style w:type="paragraph" w:customStyle="1" w:styleId="xl32">
    <w:name w:val="xl32"/>
    <w:basedOn w:val="Normal"/>
    <w:rsid w:val="00C3673F"/>
    <w:pPr>
      <w:pBdr>
        <w:top w:val="single" w:sz="4" w:space="0" w:color="auto"/>
        <w:left w:val="single" w:sz="12" w:space="0" w:color="auto"/>
        <w:bottom w:val="single" w:sz="4" w:space="0" w:color="auto"/>
        <w:right w:val="single" w:sz="12" w:space="0" w:color="auto"/>
      </w:pBdr>
      <w:spacing w:before="100" w:beforeAutospacing="1" w:after="100" w:afterAutospacing="1" w:line="240" w:lineRule="auto"/>
      <w:jc w:val="center"/>
    </w:pPr>
    <w:rPr>
      <w:rFonts w:cs="Arial"/>
      <w:snapToGrid/>
      <w:sz w:val="16"/>
      <w:szCs w:val="16"/>
    </w:rPr>
  </w:style>
  <w:style w:type="paragraph" w:customStyle="1" w:styleId="xl33">
    <w:name w:val="xl33"/>
    <w:basedOn w:val="Normal"/>
    <w:rsid w:val="00C3673F"/>
    <w:pPr>
      <w:pBdr>
        <w:left w:val="single" w:sz="12" w:space="0" w:color="auto"/>
        <w:bottom w:val="single" w:sz="4" w:space="0" w:color="auto"/>
        <w:right w:val="single" w:sz="4"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34">
    <w:name w:val="xl34"/>
    <w:basedOn w:val="Normal"/>
    <w:rsid w:val="00C3673F"/>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cs="Arial"/>
      <w:snapToGrid/>
      <w:sz w:val="16"/>
      <w:szCs w:val="16"/>
    </w:rPr>
  </w:style>
  <w:style w:type="paragraph" w:customStyle="1" w:styleId="xl35">
    <w:name w:val="xl35"/>
    <w:basedOn w:val="Normal"/>
    <w:rsid w:val="00C3673F"/>
    <w:pPr>
      <w:pBdr>
        <w:left w:val="single" w:sz="4" w:space="0" w:color="auto"/>
        <w:bottom w:val="single" w:sz="4" w:space="0" w:color="auto"/>
        <w:right w:val="single" w:sz="4" w:space="0" w:color="auto"/>
      </w:pBdr>
      <w:spacing w:before="100" w:beforeAutospacing="1" w:after="100" w:afterAutospacing="1" w:line="240" w:lineRule="auto"/>
      <w:jc w:val="center"/>
    </w:pPr>
    <w:rPr>
      <w:rFonts w:cs="Arial"/>
      <w:snapToGrid/>
      <w:sz w:val="16"/>
      <w:szCs w:val="16"/>
    </w:rPr>
  </w:style>
  <w:style w:type="paragraph" w:customStyle="1" w:styleId="xl36">
    <w:name w:val="xl36"/>
    <w:basedOn w:val="Normal"/>
    <w:rsid w:val="00C3673F"/>
    <w:pPr>
      <w:pBdr>
        <w:left w:val="single" w:sz="4" w:space="0" w:color="auto"/>
        <w:bottom w:val="single" w:sz="4" w:space="0" w:color="auto"/>
        <w:right w:val="single" w:sz="4" w:space="0" w:color="auto"/>
      </w:pBdr>
      <w:spacing w:before="100" w:beforeAutospacing="1" w:after="100" w:afterAutospacing="1" w:line="240" w:lineRule="auto"/>
      <w:jc w:val="left"/>
    </w:pPr>
    <w:rPr>
      <w:rFonts w:cs="Arial"/>
      <w:snapToGrid/>
      <w:color w:val="0000FF"/>
      <w:sz w:val="16"/>
      <w:szCs w:val="16"/>
      <w:u w:val="single"/>
    </w:rPr>
  </w:style>
  <w:style w:type="paragraph" w:customStyle="1" w:styleId="xl37">
    <w:name w:val="xl37"/>
    <w:basedOn w:val="Normal"/>
    <w:rsid w:val="00C3673F"/>
    <w:pPr>
      <w:pBdr>
        <w:left w:val="single" w:sz="4" w:space="0" w:color="auto"/>
        <w:bottom w:val="single" w:sz="4" w:space="0" w:color="auto"/>
        <w:right w:val="single" w:sz="12"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38">
    <w:name w:val="xl38"/>
    <w:basedOn w:val="Normal"/>
    <w:rsid w:val="00C3673F"/>
    <w:pPr>
      <w:pBdr>
        <w:top w:val="single" w:sz="4" w:space="0" w:color="auto"/>
        <w:left w:val="single" w:sz="12" w:space="0" w:color="auto"/>
        <w:bottom w:val="single" w:sz="4" w:space="0" w:color="auto"/>
        <w:right w:val="single" w:sz="4"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39">
    <w:name w:val="xl39"/>
    <w:basedOn w:val="Normal"/>
    <w:rsid w:val="00C3673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cs="Arial"/>
      <w:snapToGrid/>
      <w:sz w:val="16"/>
      <w:szCs w:val="16"/>
    </w:rPr>
  </w:style>
  <w:style w:type="paragraph" w:customStyle="1" w:styleId="xl40">
    <w:name w:val="xl40"/>
    <w:basedOn w:val="Normal"/>
    <w:rsid w:val="00C3673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napToGrid/>
      <w:sz w:val="16"/>
      <w:szCs w:val="16"/>
    </w:rPr>
  </w:style>
  <w:style w:type="paragraph" w:customStyle="1" w:styleId="xl41">
    <w:name w:val="xl41"/>
    <w:basedOn w:val="Normal"/>
    <w:rsid w:val="00C3673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napToGrid/>
      <w:color w:val="0000FF"/>
      <w:sz w:val="16"/>
      <w:szCs w:val="16"/>
      <w:u w:val="single"/>
    </w:rPr>
  </w:style>
  <w:style w:type="paragraph" w:customStyle="1" w:styleId="xl42">
    <w:name w:val="xl42"/>
    <w:basedOn w:val="Normal"/>
    <w:rsid w:val="00C3673F"/>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43">
    <w:name w:val="xl43"/>
    <w:basedOn w:val="Normal"/>
    <w:rsid w:val="00C3673F"/>
    <w:pPr>
      <w:pBdr>
        <w:top w:val="single" w:sz="4" w:space="0" w:color="auto"/>
        <w:left w:val="single" w:sz="12" w:space="0" w:color="auto"/>
        <w:bottom w:val="single" w:sz="4" w:space="0" w:color="auto"/>
        <w:right w:val="single" w:sz="4"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44">
    <w:name w:val="xl44"/>
    <w:basedOn w:val="Normal"/>
    <w:rsid w:val="00C3673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cs="Arial"/>
      <w:snapToGrid/>
      <w:sz w:val="16"/>
      <w:szCs w:val="16"/>
    </w:rPr>
  </w:style>
  <w:style w:type="paragraph" w:customStyle="1" w:styleId="xl45">
    <w:name w:val="xl45"/>
    <w:basedOn w:val="Normal"/>
    <w:rsid w:val="00C3673F"/>
    <w:pPr>
      <w:pBdr>
        <w:top w:val="single" w:sz="4" w:space="0" w:color="auto"/>
        <w:left w:val="single" w:sz="12" w:space="0" w:color="auto"/>
        <w:bottom w:val="single" w:sz="12" w:space="0" w:color="auto"/>
        <w:right w:val="single" w:sz="4"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46">
    <w:name w:val="xl46"/>
    <w:basedOn w:val="Normal"/>
    <w:rsid w:val="00C3673F"/>
    <w:pPr>
      <w:pBdr>
        <w:top w:val="single" w:sz="4" w:space="0" w:color="auto"/>
        <w:left w:val="single" w:sz="4" w:space="0" w:color="auto"/>
        <w:bottom w:val="single" w:sz="12" w:space="0" w:color="auto"/>
        <w:right w:val="single" w:sz="4" w:space="0" w:color="auto"/>
      </w:pBdr>
      <w:spacing w:before="100" w:beforeAutospacing="1" w:after="100" w:afterAutospacing="1" w:line="240" w:lineRule="auto"/>
      <w:jc w:val="left"/>
      <w:textAlignment w:val="center"/>
    </w:pPr>
    <w:rPr>
      <w:rFonts w:cs="Arial"/>
      <w:snapToGrid/>
      <w:sz w:val="16"/>
      <w:szCs w:val="16"/>
    </w:rPr>
  </w:style>
  <w:style w:type="paragraph" w:customStyle="1" w:styleId="xl47">
    <w:name w:val="xl47"/>
    <w:basedOn w:val="Normal"/>
    <w:rsid w:val="00C3673F"/>
    <w:pPr>
      <w:pBdr>
        <w:top w:val="single" w:sz="4" w:space="0" w:color="auto"/>
        <w:left w:val="single" w:sz="4" w:space="0" w:color="auto"/>
        <w:bottom w:val="single" w:sz="12" w:space="0" w:color="auto"/>
        <w:right w:val="single" w:sz="4" w:space="0" w:color="auto"/>
      </w:pBdr>
      <w:spacing w:before="100" w:beforeAutospacing="1" w:after="100" w:afterAutospacing="1" w:line="240" w:lineRule="auto"/>
      <w:jc w:val="center"/>
    </w:pPr>
    <w:rPr>
      <w:rFonts w:cs="Arial"/>
      <w:snapToGrid/>
      <w:sz w:val="16"/>
      <w:szCs w:val="16"/>
    </w:rPr>
  </w:style>
  <w:style w:type="paragraph" w:customStyle="1" w:styleId="xl48">
    <w:name w:val="xl48"/>
    <w:basedOn w:val="Normal"/>
    <w:rsid w:val="00C3673F"/>
    <w:pPr>
      <w:pBdr>
        <w:top w:val="single" w:sz="4" w:space="0" w:color="auto"/>
        <w:left w:val="single" w:sz="4" w:space="0" w:color="auto"/>
        <w:bottom w:val="single" w:sz="12" w:space="0" w:color="auto"/>
        <w:right w:val="single" w:sz="4" w:space="0" w:color="auto"/>
      </w:pBdr>
      <w:spacing w:before="100" w:beforeAutospacing="1" w:after="100" w:afterAutospacing="1" w:line="240" w:lineRule="auto"/>
      <w:jc w:val="left"/>
    </w:pPr>
    <w:rPr>
      <w:rFonts w:cs="Arial"/>
      <w:snapToGrid/>
      <w:color w:val="0000FF"/>
      <w:sz w:val="16"/>
      <w:szCs w:val="16"/>
      <w:u w:val="single"/>
    </w:rPr>
  </w:style>
  <w:style w:type="paragraph" w:customStyle="1" w:styleId="xl49">
    <w:name w:val="xl49"/>
    <w:basedOn w:val="Normal"/>
    <w:rsid w:val="00C3673F"/>
    <w:pPr>
      <w:pBdr>
        <w:top w:val="single" w:sz="4" w:space="0" w:color="auto"/>
        <w:left w:val="single" w:sz="4" w:space="0" w:color="auto"/>
        <w:bottom w:val="single" w:sz="12" w:space="0" w:color="auto"/>
        <w:right w:val="single" w:sz="12"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50">
    <w:name w:val="xl50"/>
    <w:basedOn w:val="Normal"/>
    <w:rsid w:val="00C3673F"/>
    <w:pPr>
      <w:spacing w:before="100" w:beforeAutospacing="1" w:after="100" w:afterAutospacing="1" w:line="240" w:lineRule="auto"/>
      <w:jc w:val="center"/>
      <w:textAlignment w:val="center"/>
    </w:pPr>
    <w:rPr>
      <w:rFonts w:cs="Arial"/>
      <w:snapToGrid/>
      <w:sz w:val="16"/>
      <w:szCs w:val="16"/>
    </w:rPr>
  </w:style>
  <w:style w:type="paragraph" w:customStyle="1" w:styleId="xl51">
    <w:name w:val="xl51"/>
    <w:basedOn w:val="Normal"/>
    <w:rsid w:val="00C3673F"/>
    <w:pPr>
      <w:spacing w:before="100" w:beforeAutospacing="1" w:after="100" w:afterAutospacing="1" w:line="240" w:lineRule="auto"/>
      <w:jc w:val="left"/>
      <w:textAlignment w:val="center"/>
    </w:pPr>
    <w:rPr>
      <w:rFonts w:cs="Arial"/>
      <w:snapToGrid/>
      <w:sz w:val="16"/>
      <w:szCs w:val="16"/>
    </w:rPr>
  </w:style>
  <w:style w:type="paragraph" w:customStyle="1" w:styleId="xl52">
    <w:name w:val="xl52"/>
    <w:basedOn w:val="Normal"/>
    <w:rsid w:val="00C3673F"/>
    <w:pPr>
      <w:spacing w:before="100" w:beforeAutospacing="1" w:after="100" w:afterAutospacing="1" w:line="240" w:lineRule="auto"/>
      <w:jc w:val="center"/>
    </w:pPr>
    <w:rPr>
      <w:rFonts w:cs="Arial"/>
      <w:snapToGrid/>
      <w:sz w:val="16"/>
      <w:szCs w:val="16"/>
    </w:rPr>
  </w:style>
  <w:style w:type="paragraph" w:customStyle="1" w:styleId="xl53">
    <w:name w:val="xl53"/>
    <w:basedOn w:val="Normal"/>
    <w:rsid w:val="00C3673F"/>
    <w:pPr>
      <w:spacing w:before="100" w:beforeAutospacing="1" w:after="100" w:afterAutospacing="1" w:line="240" w:lineRule="auto"/>
      <w:jc w:val="left"/>
    </w:pPr>
    <w:rPr>
      <w:rFonts w:cs="Arial"/>
      <w:snapToGrid/>
      <w:sz w:val="16"/>
      <w:szCs w:val="16"/>
    </w:rPr>
  </w:style>
  <w:style w:type="paragraph" w:customStyle="1" w:styleId="xl54">
    <w:name w:val="xl54"/>
    <w:basedOn w:val="Normal"/>
    <w:rsid w:val="00C3673F"/>
    <w:pPr>
      <w:pBdr>
        <w:top w:val="single" w:sz="12" w:space="0" w:color="auto"/>
        <w:left w:val="single" w:sz="12" w:space="0" w:color="auto"/>
        <w:bottom w:val="single" w:sz="12" w:space="0" w:color="auto"/>
        <w:right w:val="single" w:sz="12" w:space="0" w:color="auto"/>
      </w:pBdr>
      <w:shd w:val="clear" w:color="auto" w:fill="FFFF00"/>
      <w:spacing w:before="100" w:beforeAutospacing="1" w:after="100" w:afterAutospacing="1" w:line="240" w:lineRule="auto"/>
      <w:jc w:val="center"/>
      <w:textAlignment w:val="center"/>
    </w:pPr>
    <w:rPr>
      <w:rFonts w:cs="Arial"/>
      <w:b/>
      <w:bCs/>
      <w:snapToGrid/>
      <w:sz w:val="16"/>
      <w:szCs w:val="16"/>
    </w:rPr>
  </w:style>
  <w:style w:type="paragraph" w:customStyle="1" w:styleId="xl55">
    <w:name w:val="xl55"/>
    <w:basedOn w:val="Normal"/>
    <w:rsid w:val="00C3673F"/>
    <w:pPr>
      <w:spacing w:before="100" w:beforeAutospacing="1" w:after="100" w:afterAutospacing="1" w:line="240" w:lineRule="auto"/>
      <w:jc w:val="center"/>
      <w:textAlignment w:val="center"/>
    </w:pPr>
    <w:rPr>
      <w:rFonts w:cs="Arial"/>
      <w:snapToGrid/>
      <w:sz w:val="16"/>
      <w:szCs w:val="16"/>
    </w:rPr>
  </w:style>
  <w:style w:type="paragraph" w:customStyle="1" w:styleId="xl56">
    <w:name w:val="xl56"/>
    <w:basedOn w:val="Normal"/>
    <w:rsid w:val="00C3673F"/>
    <w:pPr>
      <w:pBdr>
        <w:top w:val="single" w:sz="4" w:space="0" w:color="auto"/>
        <w:left w:val="single" w:sz="12" w:space="0" w:color="auto"/>
        <w:bottom w:val="single" w:sz="4" w:space="0" w:color="auto"/>
        <w:right w:val="single" w:sz="12"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57">
    <w:name w:val="xl57"/>
    <w:basedOn w:val="Normal"/>
    <w:rsid w:val="00C3673F"/>
    <w:pPr>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textAlignment w:val="center"/>
    </w:pPr>
    <w:rPr>
      <w:rFonts w:cs="Arial"/>
      <w:snapToGrid/>
      <w:sz w:val="16"/>
      <w:szCs w:val="16"/>
    </w:rPr>
  </w:style>
  <w:style w:type="paragraph" w:customStyle="1" w:styleId="xl58">
    <w:name w:val="xl58"/>
    <w:basedOn w:val="Normal"/>
    <w:rsid w:val="00C3673F"/>
    <w:pPr>
      <w:pBdr>
        <w:top w:val="single" w:sz="4" w:space="0" w:color="auto"/>
        <w:left w:val="single" w:sz="12" w:space="0" w:color="auto"/>
        <w:right w:val="single" w:sz="12" w:space="0" w:color="auto"/>
      </w:pBdr>
      <w:spacing w:before="100" w:beforeAutospacing="1" w:after="100" w:afterAutospacing="1" w:line="240" w:lineRule="auto"/>
      <w:jc w:val="center"/>
      <w:textAlignment w:val="center"/>
    </w:pPr>
    <w:rPr>
      <w:rFonts w:cs="Arial"/>
      <w:snapToGrid/>
      <w:sz w:val="16"/>
      <w:szCs w:val="16"/>
    </w:rPr>
  </w:style>
  <w:style w:type="paragraph" w:customStyle="1" w:styleId="xl59">
    <w:name w:val="xl59"/>
    <w:basedOn w:val="Normal"/>
    <w:rsid w:val="00C3673F"/>
    <w:pPr>
      <w:pBdr>
        <w:top w:val="single" w:sz="4" w:space="0" w:color="auto"/>
        <w:left w:val="single" w:sz="12" w:space="0" w:color="auto"/>
        <w:bottom w:val="single" w:sz="4" w:space="0" w:color="auto"/>
        <w:right w:val="single" w:sz="12" w:space="0" w:color="auto"/>
      </w:pBdr>
      <w:shd w:val="clear" w:color="auto" w:fill="FFFF00"/>
      <w:spacing w:before="100" w:beforeAutospacing="1" w:after="100" w:afterAutospacing="1" w:line="240" w:lineRule="auto"/>
      <w:jc w:val="center"/>
    </w:pPr>
    <w:rPr>
      <w:rFonts w:cs="Arial"/>
      <w:b/>
      <w:bCs/>
      <w:snapToGrid/>
      <w:color w:val="FF0000"/>
      <w:sz w:val="16"/>
      <w:szCs w:val="16"/>
    </w:rPr>
  </w:style>
  <w:style w:type="paragraph" w:customStyle="1" w:styleId="xl60">
    <w:name w:val="xl60"/>
    <w:basedOn w:val="Normal"/>
    <w:rsid w:val="00C3673F"/>
    <w:pPr>
      <w:pBdr>
        <w:top w:val="single" w:sz="4" w:space="0" w:color="auto"/>
        <w:left w:val="single" w:sz="12" w:space="0" w:color="auto"/>
        <w:bottom w:val="single" w:sz="4" w:space="0" w:color="auto"/>
        <w:right w:val="single" w:sz="12" w:space="0" w:color="auto"/>
      </w:pBdr>
      <w:shd w:val="clear" w:color="auto" w:fill="FFFF00"/>
      <w:spacing w:before="100" w:beforeAutospacing="1" w:after="100" w:afterAutospacing="1" w:line="240" w:lineRule="auto"/>
      <w:jc w:val="center"/>
      <w:textAlignment w:val="center"/>
    </w:pPr>
    <w:rPr>
      <w:rFonts w:cs="Arial"/>
      <w:snapToGrid/>
      <w:sz w:val="16"/>
      <w:szCs w:val="16"/>
    </w:rPr>
  </w:style>
  <w:style w:type="paragraph" w:customStyle="1" w:styleId="xl61">
    <w:name w:val="xl61"/>
    <w:basedOn w:val="Normal"/>
    <w:rsid w:val="00C3673F"/>
    <w:pPr>
      <w:pBdr>
        <w:top w:val="single" w:sz="4" w:space="0" w:color="auto"/>
        <w:left w:val="single" w:sz="12" w:space="0" w:color="auto"/>
        <w:bottom w:val="single" w:sz="4" w:space="0" w:color="auto"/>
        <w:right w:val="single" w:sz="12" w:space="0" w:color="auto"/>
      </w:pBdr>
      <w:shd w:val="clear" w:color="auto" w:fill="FFFF00"/>
      <w:spacing w:before="100" w:beforeAutospacing="1" w:after="100" w:afterAutospacing="1" w:line="240" w:lineRule="auto"/>
      <w:jc w:val="center"/>
    </w:pPr>
    <w:rPr>
      <w:rFonts w:cs="Arial"/>
      <w:snapToGrid/>
      <w:sz w:val="16"/>
      <w:szCs w:val="16"/>
    </w:rPr>
  </w:style>
  <w:style w:type="paragraph" w:customStyle="1" w:styleId="xl62">
    <w:name w:val="xl62"/>
    <w:basedOn w:val="Normal"/>
    <w:rsid w:val="00C3673F"/>
    <w:pPr>
      <w:pBdr>
        <w:top w:val="single" w:sz="4" w:space="0" w:color="auto"/>
        <w:left w:val="single" w:sz="4" w:space="0" w:color="auto"/>
        <w:bottom w:val="single" w:sz="4" w:space="0" w:color="auto"/>
        <w:right w:val="single" w:sz="12" w:space="0" w:color="auto"/>
      </w:pBdr>
      <w:shd w:val="clear" w:color="auto" w:fill="FFFF00"/>
      <w:spacing w:before="100" w:beforeAutospacing="1" w:after="100" w:afterAutospacing="1" w:line="240" w:lineRule="auto"/>
      <w:jc w:val="center"/>
      <w:textAlignment w:val="center"/>
    </w:pPr>
    <w:rPr>
      <w:rFonts w:cs="Arial"/>
      <w:snapToGrid/>
      <w:sz w:val="16"/>
      <w:szCs w:val="16"/>
    </w:rPr>
  </w:style>
  <w:style w:type="paragraph" w:styleId="Textonotaalfinal">
    <w:name w:val="endnote text"/>
    <w:basedOn w:val="Normal"/>
    <w:link w:val="TextonotaalfinalCar"/>
    <w:rsid w:val="00C3673F"/>
    <w:rPr>
      <w:sz w:val="20"/>
    </w:rPr>
  </w:style>
  <w:style w:type="character" w:customStyle="1" w:styleId="TextonotaalfinalCar">
    <w:name w:val="Texto nota al final Car"/>
    <w:basedOn w:val="Fuentedeprrafopredeter"/>
    <w:link w:val="Textonotaalfinal"/>
    <w:rsid w:val="00C3673F"/>
    <w:rPr>
      <w:rFonts w:ascii="Palatino Linotype" w:eastAsia="Times New Roman" w:hAnsi="Palatino Linotype" w:cs="Times New Roman"/>
      <w:snapToGrid w:val="0"/>
      <w:sz w:val="20"/>
      <w:szCs w:val="20"/>
      <w:lang w:eastAsia="es-ES"/>
    </w:rPr>
  </w:style>
  <w:style w:type="character" w:styleId="Refdenotaalfinal">
    <w:name w:val="endnote reference"/>
    <w:rsid w:val="00C3673F"/>
    <w:rPr>
      <w:vertAlign w:val="superscript"/>
    </w:rPr>
  </w:style>
  <w:style w:type="paragraph" w:customStyle="1" w:styleId="CarCarCarCarCarCar">
    <w:name w:val="Car Car Car Car Car Car"/>
    <w:basedOn w:val="Normal"/>
    <w:rsid w:val="00C3673F"/>
    <w:pPr>
      <w:keepLines/>
      <w:spacing w:after="160" w:line="240" w:lineRule="exact"/>
      <w:ind w:left="2977"/>
      <w:jc w:val="left"/>
    </w:pPr>
    <w:rPr>
      <w:snapToGrid/>
      <w:szCs w:val="24"/>
      <w:lang w:val="en-US" w:eastAsia="en-US"/>
    </w:rPr>
  </w:style>
  <w:style w:type="character" w:customStyle="1" w:styleId="Ttulo1Car1">
    <w:name w:val="Título 1 Car1"/>
    <w:aliases w:val="título 1 Car1,Tempo Heading 1 Car1,h1 Car1,II+ Car1,I Car1,1 Car1,Header 1 Car1,H1 Car1,Heading A Car1,TituloApartado Car1,co Car1,Heading apps Car1,Head1 Car1,Überschrift 1.1 Car1,Chapter Headline Car1,Thema Car1,t1 Car1,TITRE1 Car1"/>
    <w:rsid w:val="00C3673F"/>
    <w:rPr>
      <w:rFonts w:ascii="Cambria" w:eastAsia="Times New Roman" w:hAnsi="Cambria" w:cs="Times New Roman"/>
      <w:b/>
      <w:bCs/>
      <w:color w:val="365F91"/>
      <w:sz w:val="28"/>
      <w:szCs w:val="28"/>
      <w:lang w:eastAsia="es-ES"/>
    </w:rPr>
  </w:style>
  <w:style w:type="character" w:customStyle="1" w:styleId="apple-converted-space">
    <w:name w:val="apple-converted-space"/>
    <w:rsid w:val="00C3673F"/>
  </w:style>
  <w:style w:type="paragraph" w:customStyle="1" w:styleId="parrafo1">
    <w:name w:val="parrafo1"/>
    <w:basedOn w:val="Normal"/>
    <w:rsid w:val="00C3673F"/>
    <w:pPr>
      <w:spacing w:before="180" w:after="180" w:line="240" w:lineRule="auto"/>
      <w:ind w:firstLine="360"/>
    </w:pPr>
    <w:rPr>
      <w:rFonts w:ascii="Times New Roman" w:hAnsi="Times New Roman"/>
      <w:snapToGrid/>
      <w:szCs w:val="24"/>
    </w:rPr>
  </w:style>
  <w:style w:type="character" w:styleId="Textodelmarcadordeposicin">
    <w:name w:val="Placeholder Text"/>
    <w:basedOn w:val="Fuentedeprrafopredeter"/>
    <w:uiPriority w:val="99"/>
    <w:semiHidden/>
    <w:rsid w:val="00DB41A7"/>
    <w:rPr>
      <w:color w:val="808080"/>
    </w:rPr>
  </w:style>
  <w:style w:type="table" w:styleId="Sombreadoclaro-nfasis6">
    <w:name w:val="Light Shading Accent 6"/>
    <w:basedOn w:val="Tablanormal"/>
    <w:uiPriority w:val="60"/>
    <w:rsid w:val="0036468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medio1-nfasis6">
    <w:name w:val="Medium Shading 1 Accent 6"/>
    <w:basedOn w:val="Tablanormal"/>
    <w:uiPriority w:val="63"/>
    <w:rsid w:val="0036468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6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iego">
    <w:name w:val="Pliego"/>
    <w:basedOn w:val="Fuentedeprrafopredeter"/>
    <w:uiPriority w:val="1"/>
    <w:rsid w:val="00F164EF"/>
    <w:rPr>
      <w:rFonts w:ascii="Arial" w:hAnsi="Arial"/>
      <w:sz w:val="22"/>
    </w:rPr>
  </w:style>
  <w:style w:type="paragraph" w:customStyle="1" w:styleId="Pa16">
    <w:name w:val="Pa16"/>
    <w:basedOn w:val="Default"/>
    <w:next w:val="Default"/>
    <w:uiPriority w:val="99"/>
    <w:rsid w:val="005C4009"/>
    <w:pPr>
      <w:spacing w:line="201" w:lineRule="atLeast"/>
    </w:pPr>
    <w:rPr>
      <w:rFonts w:ascii="Arial" w:eastAsiaTheme="minorHAnsi" w:hAnsi="Arial" w:cs="Arial"/>
      <w:color w:val="auto"/>
      <w:lang w:eastAsia="en-US"/>
    </w:rPr>
  </w:style>
  <w:style w:type="paragraph" w:customStyle="1" w:styleId="Pa8">
    <w:name w:val="Pa8"/>
    <w:basedOn w:val="Default"/>
    <w:next w:val="Default"/>
    <w:uiPriority w:val="99"/>
    <w:rsid w:val="005C4009"/>
    <w:pPr>
      <w:spacing w:line="201" w:lineRule="atLeast"/>
    </w:pPr>
    <w:rPr>
      <w:rFonts w:ascii="Arial" w:eastAsiaTheme="minorHAnsi" w:hAnsi="Arial" w:cs="Arial"/>
      <w:color w:val="auto"/>
      <w:lang w:eastAsia="en-US"/>
    </w:rPr>
  </w:style>
  <w:style w:type="table" w:styleId="Sombreadomedio1-nfasis1">
    <w:name w:val="Medium Shading 1 Accent 1"/>
    <w:basedOn w:val="Tablanormal"/>
    <w:uiPriority w:val="63"/>
    <w:rsid w:val="00B57E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
    <w:name w:val="Light List"/>
    <w:basedOn w:val="Tablanormal"/>
    <w:uiPriority w:val="61"/>
    <w:rsid w:val="00B57E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ormalindex">
    <w:name w:val="Normal_index"/>
    <w:basedOn w:val="Normal"/>
    <w:rsid w:val="004F1B32"/>
    <w:pPr>
      <w:keepLines/>
      <w:widowControl w:val="0"/>
      <w:suppressAutoHyphens/>
      <w:spacing w:after="0" w:line="240" w:lineRule="exact"/>
      <w:jc w:val="left"/>
    </w:pPr>
    <w:rPr>
      <w:rFonts w:eastAsiaTheme="minorHAnsi" w:cstheme="minorBidi"/>
      <w:snapToGrid/>
      <w:szCs w:val="22"/>
    </w:rPr>
  </w:style>
  <w:style w:type="table" w:customStyle="1" w:styleId="Tablaconcuadrcula2">
    <w:name w:val="Tabla con cuadrícula2"/>
    <w:basedOn w:val="Tablanormal"/>
    <w:next w:val="Tablaconcuadrcula"/>
    <w:uiPriority w:val="59"/>
    <w:rsid w:val="004F1B32"/>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
    <w:name w:val="Estilo1"/>
    <w:basedOn w:val="Fuentedeprrafopredeter"/>
    <w:uiPriority w:val="1"/>
    <w:rsid w:val="00EA5C6E"/>
    <w:rPr>
      <w:rFonts w:ascii="Arial" w:hAnsi="Arial"/>
      <w:b/>
      <w:caps/>
      <w:smallCaps w:val="0"/>
      <w:color w:val="1F497D" w:themeColor="text2"/>
      <w:sz w:val="22"/>
    </w:rPr>
  </w:style>
  <w:style w:type="character" w:customStyle="1" w:styleId="PrrafodelistaCar">
    <w:name w:val="Párrafo de lista Car"/>
    <w:aliases w:val="Lista sin Numerar Car"/>
    <w:link w:val="Prrafodelista"/>
    <w:uiPriority w:val="34"/>
    <w:locked/>
    <w:rsid w:val="00C47329"/>
    <w:rPr>
      <w:rFonts w:ascii="Calibri" w:eastAsia="Calibri" w:hAnsi="Calibri" w:cs="Times New Roman"/>
    </w:rPr>
  </w:style>
  <w:style w:type="paragraph" w:customStyle="1" w:styleId="parrafo">
    <w:name w:val="parrafo"/>
    <w:basedOn w:val="Normal"/>
    <w:rsid w:val="000D066B"/>
    <w:pPr>
      <w:spacing w:before="100" w:beforeAutospacing="1" w:after="100" w:afterAutospacing="1" w:line="240" w:lineRule="auto"/>
      <w:jc w:val="left"/>
    </w:pPr>
    <w:rPr>
      <w:rFonts w:ascii="Times New Roman" w:hAnsi="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7392">
      <w:bodyDiv w:val="1"/>
      <w:marLeft w:val="0"/>
      <w:marRight w:val="0"/>
      <w:marTop w:val="0"/>
      <w:marBottom w:val="0"/>
      <w:divBdr>
        <w:top w:val="none" w:sz="0" w:space="0" w:color="auto"/>
        <w:left w:val="none" w:sz="0" w:space="0" w:color="auto"/>
        <w:bottom w:val="none" w:sz="0" w:space="0" w:color="auto"/>
        <w:right w:val="none" w:sz="0" w:space="0" w:color="auto"/>
      </w:divBdr>
    </w:div>
    <w:div w:id="702443189">
      <w:bodyDiv w:val="1"/>
      <w:marLeft w:val="0"/>
      <w:marRight w:val="0"/>
      <w:marTop w:val="0"/>
      <w:marBottom w:val="0"/>
      <w:divBdr>
        <w:top w:val="none" w:sz="0" w:space="0" w:color="auto"/>
        <w:left w:val="none" w:sz="0" w:space="0" w:color="auto"/>
        <w:bottom w:val="none" w:sz="0" w:space="0" w:color="auto"/>
        <w:right w:val="none" w:sz="0" w:space="0" w:color="auto"/>
      </w:divBdr>
    </w:div>
    <w:div w:id="973752775">
      <w:bodyDiv w:val="1"/>
      <w:marLeft w:val="0"/>
      <w:marRight w:val="0"/>
      <w:marTop w:val="0"/>
      <w:marBottom w:val="0"/>
      <w:divBdr>
        <w:top w:val="none" w:sz="0" w:space="0" w:color="auto"/>
        <w:left w:val="none" w:sz="0" w:space="0" w:color="auto"/>
        <w:bottom w:val="none" w:sz="0" w:space="0" w:color="auto"/>
        <w:right w:val="none" w:sz="0" w:space="0" w:color="auto"/>
      </w:divBdr>
    </w:div>
    <w:div w:id="1048649626">
      <w:bodyDiv w:val="1"/>
      <w:marLeft w:val="0"/>
      <w:marRight w:val="0"/>
      <w:marTop w:val="0"/>
      <w:marBottom w:val="0"/>
      <w:divBdr>
        <w:top w:val="none" w:sz="0" w:space="0" w:color="auto"/>
        <w:left w:val="none" w:sz="0" w:space="0" w:color="auto"/>
        <w:bottom w:val="none" w:sz="0" w:space="0" w:color="auto"/>
        <w:right w:val="none" w:sz="0" w:space="0" w:color="auto"/>
      </w:divBdr>
    </w:div>
    <w:div w:id="1145201029">
      <w:bodyDiv w:val="1"/>
      <w:marLeft w:val="0"/>
      <w:marRight w:val="0"/>
      <w:marTop w:val="0"/>
      <w:marBottom w:val="0"/>
      <w:divBdr>
        <w:top w:val="none" w:sz="0" w:space="0" w:color="auto"/>
        <w:left w:val="none" w:sz="0" w:space="0" w:color="auto"/>
        <w:bottom w:val="none" w:sz="0" w:space="0" w:color="auto"/>
        <w:right w:val="none" w:sz="0" w:space="0" w:color="auto"/>
      </w:divBdr>
    </w:div>
    <w:div w:id="1177500701">
      <w:bodyDiv w:val="1"/>
      <w:marLeft w:val="0"/>
      <w:marRight w:val="0"/>
      <w:marTop w:val="0"/>
      <w:marBottom w:val="0"/>
      <w:divBdr>
        <w:top w:val="none" w:sz="0" w:space="0" w:color="auto"/>
        <w:left w:val="none" w:sz="0" w:space="0" w:color="auto"/>
        <w:bottom w:val="none" w:sz="0" w:space="0" w:color="auto"/>
        <w:right w:val="none" w:sz="0" w:space="0" w:color="auto"/>
      </w:divBdr>
    </w:div>
    <w:div w:id="1318803077">
      <w:bodyDiv w:val="1"/>
      <w:marLeft w:val="0"/>
      <w:marRight w:val="0"/>
      <w:marTop w:val="0"/>
      <w:marBottom w:val="0"/>
      <w:divBdr>
        <w:top w:val="none" w:sz="0" w:space="0" w:color="auto"/>
        <w:left w:val="none" w:sz="0" w:space="0" w:color="auto"/>
        <w:bottom w:val="none" w:sz="0" w:space="0" w:color="auto"/>
        <w:right w:val="none" w:sz="0" w:space="0" w:color="auto"/>
      </w:divBdr>
    </w:div>
    <w:div w:id="1448936186">
      <w:bodyDiv w:val="1"/>
      <w:marLeft w:val="0"/>
      <w:marRight w:val="0"/>
      <w:marTop w:val="0"/>
      <w:marBottom w:val="0"/>
      <w:divBdr>
        <w:top w:val="none" w:sz="0" w:space="0" w:color="auto"/>
        <w:left w:val="none" w:sz="0" w:space="0" w:color="auto"/>
        <w:bottom w:val="none" w:sz="0" w:space="0" w:color="auto"/>
        <w:right w:val="none" w:sz="0" w:space="0" w:color="auto"/>
      </w:divBdr>
      <w:divsChild>
        <w:div w:id="1922517840">
          <w:marLeft w:val="0"/>
          <w:marRight w:val="0"/>
          <w:marTop w:val="0"/>
          <w:marBottom w:val="0"/>
          <w:divBdr>
            <w:top w:val="none" w:sz="0" w:space="0" w:color="auto"/>
            <w:left w:val="none" w:sz="0" w:space="0" w:color="auto"/>
            <w:bottom w:val="none" w:sz="0" w:space="0" w:color="auto"/>
            <w:right w:val="none" w:sz="0" w:space="0" w:color="auto"/>
          </w:divBdr>
          <w:divsChild>
            <w:div w:id="1005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696">
      <w:bodyDiv w:val="1"/>
      <w:marLeft w:val="0"/>
      <w:marRight w:val="0"/>
      <w:marTop w:val="0"/>
      <w:marBottom w:val="0"/>
      <w:divBdr>
        <w:top w:val="none" w:sz="0" w:space="0" w:color="auto"/>
        <w:left w:val="none" w:sz="0" w:space="0" w:color="auto"/>
        <w:bottom w:val="none" w:sz="0" w:space="0" w:color="auto"/>
        <w:right w:val="none" w:sz="0" w:space="0" w:color="auto"/>
      </w:divBdr>
    </w:div>
    <w:div w:id="1729105591">
      <w:bodyDiv w:val="1"/>
      <w:marLeft w:val="0"/>
      <w:marRight w:val="0"/>
      <w:marTop w:val="0"/>
      <w:marBottom w:val="0"/>
      <w:divBdr>
        <w:top w:val="none" w:sz="0" w:space="0" w:color="auto"/>
        <w:left w:val="none" w:sz="0" w:space="0" w:color="auto"/>
        <w:bottom w:val="none" w:sz="0" w:space="0" w:color="auto"/>
        <w:right w:val="none" w:sz="0" w:space="0" w:color="auto"/>
      </w:divBdr>
    </w:div>
    <w:div w:id="1811940352">
      <w:bodyDiv w:val="1"/>
      <w:marLeft w:val="0"/>
      <w:marRight w:val="0"/>
      <w:marTop w:val="0"/>
      <w:marBottom w:val="0"/>
      <w:divBdr>
        <w:top w:val="none" w:sz="0" w:space="0" w:color="auto"/>
        <w:left w:val="none" w:sz="0" w:space="0" w:color="auto"/>
        <w:bottom w:val="none" w:sz="0" w:space="0" w:color="auto"/>
        <w:right w:val="none" w:sz="0" w:space="0" w:color="auto"/>
      </w:divBdr>
    </w:div>
    <w:div w:id="18967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ataciondelestado.es/" TargetMode="External"/><Relationship Id="rId13" Type="http://schemas.openxmlformats.org/officeDocument/2006/relationships/hyperlink" Target="mailto:dpd@mc-mutua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rmaelectr&#243;nica.gob.es/Home/Descarga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mutual.com/es/web/mc-mutual/portal-del-licitad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pd@mc-mutua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contrata.mc-mutua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mc-mutual.com/extranet/home.d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mc-mutual.com/extranet/home.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Documents\MCMUTUAL\MODELO_PLIEGO_PCA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91768724E0474691C05CF3BF8CD031"/>
        <w:category>
          <w:name w:val="General"/>
          <w:gallery w:val="placeholder"/>
        </w:category>
        <w:types>
          <w:type w:val="bbPlcHdr"/>
        </w:types>
        <w:behaviors>
          <w:behavior w:val="content"/>
        </w:behaviors>
        <w:guid w:val="{FE3B7617-5D7F-44E5-946B-BF68B91E33EC}"/>
      </w:docPartPr>
      <w:docPartBody>
        <w:p w:rsidR="00EB2279" w:rsidRDefault="00360F8B">
          <w:pPr>
            <w:pStyle w:val="A491768724E0474691C05CF3BF8CD031"/>
          </w:pPr>
          <w:r w:rsidRPr="00EA5C6E">
            <w:rPr>
              <w:rFonts w:cs="Arial"/>
              <w:b/>
              <w:color w:val="003366"/>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olio Lt BT">
    <w:altName w:val="Arial"/>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vantGarde Bk BT">
    <w:altName w:val="Lucida Sans Unicode"/>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utiger 55 Roman">
    <w:altName w:val="Vrinda"/>
    <w:charset w:val="00"/>
    <w:family w:val="swiss"/>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F8B"/>
    <w:rsid w:val="00010831"/>
    <w:rsid w:val="000646DC"/>
    <w:rsid w:val="000F05A4"/>
    <w:rsid w:val="001767A1"/>
    <w:rsid w:val="00230C8C"/>
    <w:rsid w:val="002E00E3"/>
    <w:rsid w:val="00360F8B"/>
    <w:rsid w:val="003F2D20"/>
    <w:rsid w:val="004344A1"/>
    <w:rsid w:val="004C04B9"/>
    <w:rsid w:val="005033EF"/>
    <w:rsid w:val="00536D00"/>
    <w:rsid w:val="005A1095"/>
    <w:rsid w:val="005D58C3"/>
    <w:rsid w:val="00796D57"/>
    <w:rsid w:val="007B13CB"/>
    <w:rsid w:val="0082265C"/>
    <w:rsid w:val="00851BC2"/>
    <w:rsid w:val="008808C8"/>
    <w:rsid w:val="008B67BE"/>
    <w:rsid w:val="008C60E3"/>
    <w:rsid w:val="008F2C36"/>
    <w:rsid w:val="009466CD"/>
    <w:rsid w:val="009F0BD6"/>
    <w:rsid w:val="00A077ED"/>
    <w:rsid w:val="00A9516A"/>
    <w:rsid w:val="00AE0CA4"/>
    <w:rsid w:val="00B4685C"/>
    <w:rsid w:val="00C454CC"/>
    <w:rsid w:val="00CC4795"/>
    <w:rsid w:val="00D0575E"/>
    <w:rsid w:val="00D635EA"/>
    <w:rsid w:val="00D67AE3"/>
    <w:rsid w:val="00E0321C"/>
    <w:rsid w:val="00E901E7"/>
    <w:rsid w:val="00EA3B56"/>
    <w:rsid w:val="00EA4D87"/>
    <w:rsid w:val="00EB2279"/>
    <w:rsid w:val="00F579C4"/>
    <w:rsid w:val="00F57C81"/>
    <w:rsid w:val="00F62211"/>
    <w:rsid w:val="00F95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91768724E0474691C05CF3BF8CD031">
    <w:name w:val="A491768724E0474691C05CF3BF8CD031"/>
  </w:style>
  <w:style w:type="character" w:styleId="Textodelmarcadordeposicin">
    <w:name w:val="Placeholder Text"/>
    <w:basedOn w:val="Fuentedeprrafopredeter"/>
    <w:uiPriority w:val="99"/>
    <w:semiHidden/>
    <w:rPr>
      <w:color w:val="808080"/>
    </w:rPr>
  </w:style>
  <w:style w:type="paragraph" w:customStyle="1" w:styleId="E1E960B35D14448D8F14D718FC5B5461">
    <w:name w:val="E1E960B35D14448D8F14D718FC5B5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B3EE7-C777-4BB9-AAC9-BC539AE9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MODELO_PLIEGO_PCAP.dotx</Template>
  <TotalTime>4</TotalTime>
  <Pages>137</Pages>
  <Words>31909</Words>
  <Characters>175505</Characters>
  <Application>Microsoft Office Word</Application>
  <DocSecurity>0</DocSecurity>
  <Lines>1462</Lines>
  <Paragraphs>413</Paragraphs>
  <ScaleCrop>false</ScaleCrop>
  <HeadingPairs>
    <vt:vector size="2" baseType="variant">
      <vt:variant>
        <vt:lpstr>Título</vt:lpstr>
      </vt:variant>
      <vt:variant>
        <vt:i4>1</vt:i4>
      </vt:variant>
    </vt:vector>
  </HeadingPairs>
  <TitlesOfParts>
    <vt:vector size="1" baseType="lpstr">
      <vt:lpstr/>
    </vt:vector>
  </TitlesOfParts>
  <Company>MC-MUTUAL</Company>
  <LinksUpToDate>false</LinksUpToDate>
  <CharactersWithSpaces>207001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Miquel Auladell Martín</dc:creator>
  <cp:lastModifiedBy>Enrique Imbert-Bouchard</cp:lastModifiedBy>
  <cp:revision>11</cp:revision>
  <cp:lastPrinted>2018-04-10T09:37:00Z</cp:lastPrinted>
  <dcterms:created xsi:type="dcterms:W3CDTF">2019-05-24T12:59:00Z</dcterms:created>
  <dcterms:modified xsi:type="dcterms:W3CDTF">2019-05-27T08:08:00Z</dcterms:modified>
</cp:coreProperties>
</file>